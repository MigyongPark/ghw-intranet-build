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592544" w:rsidRDefault="00344E0C" w:rsidP="003F2E9C">
            <w:pPr>
              <w:rPr>
                <w:rFonts w:cs="Arial"/>
              </w:rPr>
            </w:pPr>
            <w:r>
              <w:rPr>
                <w:rFonts w:cs="Arial"/>
              </w:rPr>
              <w:t>Health</w:t>
            </w:r>
            <w:r w:rsidR="003F2E9C">
              <w:rPr>
                <w:rFonts w:cs="Arial"/>
              </w:rPr>
              <w:t xml:space="preserve">care </w:t>
            </w:r>
            <w:r>
              <w:rPr>
                <w:rFonts w:cs="Arial"/>
              </w:rPr>
              <w:t xml:space="preserve">Advanced Apprentice </w:t>
            </w:r>
            <w:r w:rsidR="00592544" w:rsidRPr="00592544">
              <w:rPr>
                <w:rFonts w:cs="Arial"/>
              </w:rPr>
              <w:t xml:space="preserve"> </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592544" w:rsidRDefault="00B83FE3" w:rsidP="00592544">
            <w:pPr>
              <w:rPr>
                <w:rFonts w:cs="Arial"/>
              </w:rPr>
            </w:pPr>
            <w:r>
              <w:rPr>
                <w:rFonts w:cs="Arial"/>
              </w:rPr>
              <w:t>GWH</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592544" w:rsidRDefault="00344E0C" w:rsidP="00A61718">
            <w:pPr>
              <w:rPr>
                <w:rFonts w:cs="Arial"/>
              </w:rPr>
            </w:pPr>
            <w:r>
              <w:rPr>
                <w:rFonts w:cs="Arial"/>
              </w:rPr>
              <w:t>Advanced Apprentice</w:t>
            </w:r>
            <w:r w:rsidR="00592544" w:rsidRPr="00592544">
              <w:rPr>
                <w:rFonts w:cs="Arial"/>
              </w:rPr>
              <w:t xml:space="preserve"> </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592544" w:rsidRDefault="00A45870" w:rsidP="00A61718">
            <w:pPr>
              <w:rPr>
                <w:rFonts w:cs="Arial"/>
              </w:rPr>
            </w:pPr>
            <w:r>
              <w:rPr>
                <w:rFonts w:cs="Arial"/>
              </w:rPr>
              <w:t>Senior Sister/Charge Nurse or Junior</w:t>
            </w:r>
            <w:r w:rsidRPr="009F189B">
              <w:rPr>
                <w:rFonts w:cs="Arial"/>
              </w:rPr>
              <w:t xml:space="preserve"> Sister</w:t>
            </w:r>
            <w:r>
              <w:rPr>
                <w:rFonts w:cs="Arial"/>
              </w:rPr>
              <w:t>/Charge Nurse</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592544" w:rsidRPr="00592544" w:rsidRDefault="00592544" w:rsidP="00592544">
      <w:pPr>
        <w:spacing w:line="240" w:lineRule="auto"/>
        <w:jc w:val="both"/>
        <w:rPr>
          <w:rFonts w:cs="Arial"/>
          <w:szCs w:val="22"/>
        </w:rPr>
      </w:pPr>
      <w:r w:rsidRPr="00592544">
        <w:rPr>
          <w:rFonts w:cs="Arial"/>
          <w:szCs w:val="22"/>
        </w:rPr>
        <w:t>Under the delegation and supervision of the registered healthcare practitioner, the</w:t>
      </w:r>
      <w:r>
        <w:rPr>
          <w:rFonts w:cs="Arial"/>
          <w:szCs w:val="22"/>
        </w:rPr>
        <w:t xml:space="preserve"> </w:t>
      </w:r>
      <w:r w:rsidR="00344E0C">
        <w:rPr>
          <w:rFonts w:cs="Arial"/>
          <w:szCs w:val="22"/>
        </w:rPr>
        <w:t>Advanced Apprentice</w:t>
      </w:r>
      <w:r w:rsidRPr="00592544">
        <w:rPr>
          <w:rFonts w:cs="Arial"/>
          <w:szCs w:val="22"/>
        </w:rPr>
        <w:t xml:space="preserve"> will carry out all of the delegated duties listed in the main responsibilities section below independently within the health care team. The post holder will provide the fundamentals of care and extended skills to patient</w:t>
      </w:r>
      <w:r>
        <w:rPr>
          <w:rFonts w:cs="Arial"/>
          <w:szCs w:val="22"/>
        </w:rPr>
        <w:t>s</w:t>
      </w:r>
      <w:r w:rsidRPr="00592544">
        <w:rPr>
          <w:rFonts w:cs="Arial"/>
          <w:szCs w:val="22"/>
        </w:rPr>
        <w:t xml:space="preserve"> in </w:t>
      </w:r>
      <w:r>
        <w:rPr>
          <w:rFonts w:cs="Arial"/>
          <w:szCs w:val="22"/>
        </w:rPr>
        <w:t xml:space="preserve">the department </w:t>
      </w:r>
      <w:r w:rsidRPr="00592544">
        <w:rPr>
          <w:rFonts w:cs="Arial"/>
          <w:szCs w:val="22"/>
        </w:rPr>
        <w:t>to ensure high standards are maintained in a safe environment including patient safety and to make sure that the care experience is positive by treating all patients, family, relatives and colleagues with respect, dignity and courtesy in accordance with Trust values and policies. The post holder will require knowledge of facts, principles, processes and general concepts in their area of work. They will carry out a wider range of duties than a band 2 support worker</w:t>
      </w:r>
      <w:r w:rsidR="00344E0C">
        <w:rPr>
          <w:rFonts w:cs="Arial"/>
          <w:szCs w:val="22"/>
        </w:rPr>
        <w:t xml:space="preserve"> and</w:t>
      </w:r>
      <w:r w:rsidRPr="00592544">
        <w:rPr>
          <w:rFonts w:cs="Arial"/>
          <w:szCs w:val="22"/>
        </w:rPr>
        <w:t xml:space="preserve"> will contribute to service development and are responsible for self-development.</w:t>
      </w:r>
    </w:p>
    <w:p w:rsidR="00592544" w:rsidRPr="00592544" w:rsidRDefault="00592544" w:rsidP="00592544">
      <w:pPr>
        <w:spacing w:line="240" w:lineRule="auto"/>
        <w:jc w:val="both"/>
        <w:rPr>
          <w:rFonts w:cs="Arial"/>
          <w:szCs w:val="22"/>
        </w:rPr>
      </w:pPr>
      <w:r w:rsidRPr="00592544">
        <w:rPr>
          <w:rFonts w:cs="Arial"/>
          <w:szCs w:val="22"/>
        </w:rPr>
        <w:t xml:space="preserve">No duties are to be undertaken by the post holder unless they have received the correct training. All duties </w:t>
      </w:r>
      <w:proofErr w:type="gramStart"/>
      <w:r w:rsidRPr="00592544">
        <w:rPr>
          <w:rFonts w:cs="Arial"/>
          <w:szCs w:val="22"/>
        </w:rPr>
        <w:t>must</w:t>
      </w:r>
      <w:proofErr w:type="gramEnd"/>
      <w:r w:rsidRPr="00592544">
        <w:rPr>
          <w:rFonts w:cs="Arial"/>
          <w:szCs w:val="22"/>
        </w:rPr>
        <w:t xml:space="preserve"> be in accordance with the skills matrix.</w:t>
      </w:r>
    </w:p>
    <w:p w:rsidR="00D3478E" w:rsidRPr="00A90F26" w:rsidRDefault="00D3478E" w:rsidP="00A61718">
      <w:pPr>
        <w:shd w:val="clear" w:color="auto" w:fill="0072C6"/>
        <w:spacing w:before="240" w:after="240"/>
        <w:rPr>
          <w:rFonts w:cs="Arial"/>
          <w:b/>
          <w:color w:val="FFFFFF" w:themeColor="background1"/>
        </w:rPr>
      </w:pPr>
      <w:r w:rsidRPr="00A90F26">
        <w:rPr>
          <w:rFonts w:cs="Arial"/>
          <w:b/>
          <w:color w:val="FFFFFF" w:themeColor="background1"/>
        </w:rPr>
        <w:t>Main Responsibilities and Duties</w:t>
      </w:r>
    </w:p>
    <w:p w:rsidR="00592544" w:rsidRPr="00592544" w:rsidRDefault="00592544" w:rsidP="00592544">
      <w:pPr>
        <w:keepNext/>
        <w:numPr>
          <w:ilvl w:val="1"/>
          <w:numId w:val="10"/>
        </w:numPr>
        <w:tabs>
          <w:tab w:val="left" w:pos="1080"/>
        </w:tabs>
        <w:suppressAutoHyphens/>
        <w:spacing w:before="240" w:after="240" w:line="240" w:lineRule="auto"/>
        <w:ind w:left="1094" w:hanging="547"/>
        <w:jc w:val="both"/>
        <w:rPr>
          <w:rFonts w:cs="Arial"/>
          <w:b/>
          <w:spacing w:val="-3"/>
          <w:szCs w:val="22"/>
          <w:u w:val="single"/>
        </w:rPr>
      </w:pPr>
      <w:r w:rsidRPr="00592544">
        <w:rPr>
          <w:rFonts w:cs="Arial"/>
          <w:b/>
          <w:spacing w:val="-3"/>
          <w:szCs w:val="22"/>
          <w:u w:val="single"/>
        </w:rPr>
        <w:t>Patient Client Care</w:t>
      </w:r>
    </w:p>
    <w:p w:rsidR="00592544" w:rsidRPr="00592544" w:rsidRDefault="00592544" w:rsidP="00592544">
      <w:pPr>
        <w:spacing w:line="240" w:lineRule="auto"/>
        <w:ind w:left="720"/>
        <w:contextualSpacing/>
        <w:jc w:val="both"/>
        <w:rPr>
          <w:rFonts w:cs="Arial"/>
          <w:szCs w:val="22"/>
        </w:rPr>
      </w:pPr>
    </w:p>
    <w:p w:rsidR="00B83FE3" w:rsidRPr="00222087" w:rsidRDefault="00592544" w:rsidP="00222087">
      <w:pPr>
        <w:pStyle w:val="ListParagraph"/>
        <w:numPr>
          <w:ilvl w:val="0"/>
          <w:numId w:val="24"/>
        </w:numPr>
        <w:spacing w:after="200" w:line="276" w:lineRule="auto"/>
        <w:jc w:val="both"/>
        <w:rPr>
          <w:ins w:id="1" w:author="Green, Nicola" w:date="2016-08-04T17:19:00Z"/>
          <w:rFonts w:cs="Arial"/>
          <w:szCs w:val="22"/>
        </w:rPr>
      </w:pPr>
      <w:r w:rsidRPr="00222087">
        <w:rPr>
          <w:rFonts w:cs="Arial"/>
          <w:szCs w:val="22"/>
        </w:rPr>
        <w:t xml:space="preserve">Individuals </w:t>
      </w:r>
      <w:r w:rsidR="008128EA" w:rsidRPr="00222087">
        <w:rPr>
          <w:rFonts w:cs="Arial"/>
          <w:szCs w:val="22"/>
        </w:rPr>
        <w:t>o</w:t>
      </w:r>
      <w:r w:rsidRPr="00222087">
        <w:rPr>
          <w:rFonts w:cs="Arial"/>
          <w:szCs w:val="22"/>
        </w:rPr>
        <w:t>n a</w:t>
      </w:r>
      <w:r w:rsidR="00344E0C" w:rsidRPr="00222087">
        <w:rPr>
          <w:rFonts w:cs="Arial"/>
          <w:szCs w:val="22"/>
        </w:rPr>
        <w:t>n</w:t>
      </w:r>
      <w:r w:rsidRPr="00222087">
        <w:rPr>
          <w:rFonts w:cs="Arial"/>
          <w:szCs w:val="22"/>
        </w:rPr>
        <w:t xml:space="preserve"> </w:t>
      </w:r>
      <w:r w:rsidR="00344E0C" w:rsidRPr="00222087">
        <w:rPr>
          <w:rFonts w:cs="Arial"/>
          <w:szCs w:val="22"/>
        </w:rPr>
        <w:t>Advanced Apprentice</w:t>
      </w:r>
      <w:r w:rsidRPr="00222087">
        <w:rPr>
          <w:rFonts w:cs="Arial"/>
          <w:szCs w:val="22"/>
        </w:rPr>
        <w:t xml:space="preserve"> will </w:t>
      </w:r>
      <w:r w:rsidR="008128EA" w:rsidRPr="00222087">
        <w:rPr>
          <w:rFonts w:cs="Arial"/>
          <w:szCs w:val="22"/>
        </w:rPr>
        <w:t xml:space="preserve">undertake the care certificate and </w:t>
      </w:r>
      <w:r w:rsidRPr="00222087">
        <w:rPr>
          <w:rFonts w:cs="Arial"/>
          <w:szCs w:val="22"/>
        </w:rPr>
        <w:t>agree with their manager to undertake additional skills / tasks relevant to their area of work. The individual must attend all relevant training and have a completed Trust competency before practising unsupervised. Once assessed competent the individual must not perform a skill / task unless it has been delegated to them by a registered practitioner and consent gained from the patient on each occasion</w:t>
      </w:r>
      <w:r w:rsidR="00B83FE3" w:rsidRPr="00222087">
        <w:rPr>
          <w:rFonts w:cs="Arial"/>
          <w:szCs w:val="22"/>
        </w:rPr>
        <w:t>.</w:t>
      </w:r>
      <w:r w:rsidRPr="00222087">
        <w:rPr>
          <w:rFonts w:cs="Arial"/>
          <w:szCs w:val="22"/>
        </w:rPr>
        <w:t xml:space="preserve"> </w:t>
      </w:r>
      <w:r w:rsidR="00691EC2" w:rsidRPr="00222087">
        <w:rPr>
          <w:rFonts w:cs="Arial"/>
          <w:szCs w:val="22"/>
        </w:rPr>
        <w:t>These will form part of a Skills Matrix.</w:t>
      </w:r>
    </w:p>
    <w:p w:rsidR="00B54771" w:rsidRPr="004E328E" w:rsidRDefault="00592544" w:rsidP="00222087">
      <w:pPr>
        <w:pStyle w:val="ListParagraph"/>
        <w:numPr>
          <w:ilvl w:val="0"/>
          <w:numId w:val="24"/>
        </w:numPr>
        <w:spacing w:after="200" w:line="276" w:lineRule="auto"/>
        <w:jc w:val="both"/>
        <w:rPr>
          <w:rFonts w:cs="Arial"/>
          <w:szCs w:val="22"/>
        </w:rPr>
      </w:pPr>
      <w:r w:rsidRPr="00222087">
        <w:rPr>
          <w:rFonts w:cs="Arial"/>
          <w:szCs w:val="22"/>
        </w:rPr>
        <w:t xml:space="preserve">You will also be expected to do the duties following the patient care plan and patient consent </w:t>
      </w:r>
      <w:r w:rsidR="00B54771" w:rsidRPr="00222087">
        <w:rPr>
          <w:rFonts w:cs="Arial"/>
          <w:szCs w:val="22"/>
        </w:rPr>
        <w:t>c</w:t>
      </w:r>
      <w:r w:rsidR="003A0970" w:rsidRPr="006534D2">
        <w:t>aring and communication with kindness and compassion</w:t>
      </w:r>
    </w:p>
    <w:p w:rsidR="004E328E" w:rsidRPr="004E328E" w:rsidRDefault="004E328E" w:rsidP="004E328E">
      <w:pPr>
        <w:spacing w:after="200" w:line="276" w:lineRule="auto"/>
        <w:jc w:val="both"/>
        <w:rPr>
          <w:rFonts w:cs="Arial"/>
          <w:szCs w:val="22"/>
        </w:rPr>
      </w:pP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lastRenderedPageBreak/>
        <w:t>Will have the knowledge and skills to provide the fundamental care needs for individual patients under the direction and supervision of the registered practitioner</w:t>
      </w:r>
      <w:r w:rsidR="00344E0C" w:rsidRPr="00222087">
        <w:rPr>
          <w:rFonts w:cs="Arial"/>
          <w:szCs w:val="22"/>
        </w:rPr>
        <w:t>.</w:t>
      </w:r>
      <w:r w:rsidRPr="00222087">
        <w:rPr>
          <w:rFonts w:cs="Arial"/>
          <w:szCs w:val="22"/>
        </w:rPr>
        <w:t xml:space="preserve"> Work with others towards achieving shared goals, learning from mistakes and being open to the opinions of others including patients, receiving and giving constructive feedback.</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Be open and respond constructively to change, coping with uncertainty and taking the lead in supporting others in the team as appropriate.</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 xml:space="preserve">Make best use of resources including time, to achieve agreed goals for service delivery, taking responsibility for own actions and </w:t>
      </w:r>
      <w:r w:rsidR="003A0970" w:rsidRPr="00222087">
        <w:rPr>
          <w:rFonts w:cs="Arial"/>
          <w:szCs w:val="22"/>
        </w:rPr>
        <w:t>self-development</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 xml:space="preserve">Will work to provide patient care and treatment that is patient centred, coordinated and within the limits of the national minimum standards and </w:t>
      </w:r>
      <w:r w:rsidR="00691EC2" w:rsidRPr="00222087">
        <w:rPr>
          <w:rFonts w:cs="Arial"/>
          <w:szCs w:val="22"/>
        </w:rPr>
        <w:t xml:space="preserve">support worker </w:t>
      </w:r>
      <w:r w:rsidRPr="00222087">
        <w:rPr>
          <w:rFonts w:cs="Arial"/>
          <w:szCs w:val="22"/>
        </w:rPr>
        <w:t>code of conduct.</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encourage active patient participation working with patients, relatives and colleagues to meet patient goals and promote independence</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Be able to provide care reflective of stage of treatment including end of life care</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Be able to work alone and undertake listed delegated familiar tasks with minimal supervision</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 xml:space="preserve">Know what is expected in an emergency situation and be able to instigate emergency procedures </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ensure that  the work environment is clean and in accordance with infection and prevention controls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Keeps documentation up to date and maintains confidentiality at all times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Know what is expected within their job role and does not exceed any set boundaries in the delivery of care and exchange of information</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Has awareness and understanding of what is normal for each individual patients wellbeing and immediately reports and concerns or changes which is outside of the normal limits to the registered practitioner</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be able to respond constructively to queries and complaints, taking part in formal and informal discussions, ensuring contributions meets the needs of patients and take action regarding individual patient care in line with policy and legislation whilst reporting back to the registered practitioner</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Proactively raise concerns about the provision of services to patients and managers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Plan for and work towards the achievement of your learning goals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understand and be able to carry out reflective practice</w:t>
      </w:r>
    </w:p>
    <w:p w:rsidR="00B54771" w:rsidRPr="00222087" w:rsidRDefault="003A0970" w:rsidP="00222087">
      <w:pPr>
        <w:pStyle w:val="ListParagraph"/>
        <w:numPr>
          <w:ilvl w:val="0"/>
          <w:numId w:val="24"/>
        </w:numPr>
        <w:spacing w:after="200" w:line="276" w:lineRule="auto"/>
        <w:jc w:val="both"/>
        <w:rPr>
          <w:rFonts w:cs="Arial"/>
          <w:szCs w:val="22"/>
        </w:rPr>
      </w:pPr>
      <w:r w:rsidRPr="00222087">
        <w:rPr>
          <w:rFonts w:cs="Arial"/>
          <w:szCs w:val="22"/>
        </w:rPr>
        <w:t>Will maintain competencies and training as required in accordance with trust guidelines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Deal with a range of problems and people with honesty and integrity, showing interest in your work and seeking and valuing the contributions of others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Suggest alternative ways to get the job done without compromising compassionate care for patients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communicate both routine and complex / sensitive information with patients, relatives and colleagues  in an inclusive way, ensuring they listen, understand and handle information sensitively</w:t>
      </w:r>
    </w:p>
    <w:p w:rsidR="00B54771" w:rsidRPr="00222087" w:rsidRDefault="00592544" w:rsidP="00222087">
      <w:pPr>
        <w:pStyle w:val="ListParagraph"/>
        <w:numPr>
          <w:ilvl w:val="0"/>
          <w:numId w:val="24"/>
        </w:numPr>
        <w:spacing w:after="200" w:line="240" w:lineRule="auto"/>
        <w:jc w:val="both"/>
        <w:rPr>
          <w:rFonts w:cs="Arial"/>
          <w:szCs w:val="22"/>
        </w:rPr>
      </w:pPr>
      <w:r w:rsidRPr="00222087">
        <w:rPr>
          <w:rFonts w:cs="Arial"/>
          <w:szCs w:val="22"/>
        </w:rPr>
        <w:t>Will recognise risk in relation to care provision. Can interpret risk assessments and provide care in line with care plan</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support and act as a role model to department / team assistants</w:t>
      </w:r>
      <w:r w:rsidR="003A0970" w:rsidRPr="00222087">
        <w:rPr>
          <w:rFonts w:cs="Arial"/>
          <w:szCs w:val="22"/>
        </w:rPr>
        <w:t>.</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Will show awareness of patient advocacy and an awareness of wider patient issues</w:t>
      </w:r>
    </w:p>
    <w:p w:rsidR="00B54771" w:rsidRPr="00222087" w:rsidRDefault="00592544" w:rsidP="00222087">
      <w:pPr>
        <w:pStyle w:val="ListParagraph"/>
        <w:numPr>
          <w:ilvl w:val="0"/>
          <w:numId w:val="24"/>
        </w:numPr>
        <w:spacing w:after="200" w:line="276" w:lineRule="auto"/>
        <w:jc w:val="both"/>
        <w:rPr>
          <w:rFonts w:cs="Arial"/>
          <w:szCs w:val="22"/>
        </w:rPr>
      </w:pPr>
      <w:r w:rsidRPr="00222087">
        <w:rPr>
          <w:rFonts w:cs="Arial"/>
          <w:szCs w:val="22"/>
        </w:rPr>
        <w:t>Competent in completing incident forms and reporting and accidents / incidents / near misses to the registered practitioner</w:t>
      </w:r>
    </w:p>
    <w:p w:rsidR="00592544" w:rsidRDefault="00592544" w:rsidP="00222087">
      <w:pPr>
        <w:pStyle w:val="ListParagraph"/>
        <w:numPr>
          <w:ilvl w:val="0"/>
          <w:numId w:val="24"/>
        </w:numPr>
        <w:spacing w:after="200" w:line="276" w:lineRule="auto"/>
        <w:jc w:val="both"/>
        <w:rPr>
          <w:rFonts w:cs="Arial"/>
          <w:szCs w:val="22"/>
        </w:rPr>
      </w:pPr>
      <w:r w:rsidRPr="00222087">
        <w:rPr>
          <w:rFonts w:cs="Arial"/>
          <w:szCs w:val="22"/>
        </w:rPr>
        <w:t>Participate in regular one to one meetings and yearly appraisals</w:t>
      </w:r>
    </w:p>
    <w:p w:rsidR="004E328E" w:rsidRDefault="004E328E" w:rsidP="004E328E">
      <w:pPr>
        <w:spacing w:after="200" w:line="276" w:lineRule="auto"/>
        <w:jc w:val="both"/>
        <w:rPr>
          <w:rFonts w:cs="Arial"/>
          <w:szCs w:val="22"/>
        </w:rPr>
      </w:pPr>
    </w:p>
    <w:p w:rsidR="004E328E" w:rsidRDefault="004E328E" w:rsidP="004E328E">
      <w:pPr>
        <w:spacing w:after="200" w:line="276" w:lineRule="auto"/>
        <w:jc w:val="both"/>
        <w:rPr>
          <w:rFonts w:cs="Arial"/>
          <w:szCs w:val="22"/>
        </w:rPr>
      </w:pPr>
    </w:p>
    <w:p w:rsidR="004E328E" w:rsidRPr="004E328E" w:rsidRDefault="004E328E" w:rsidP="004E328E">
      <w:pPr>
        <w:spacing w:after="200" w:line="276" w:lineRule="auto"/>
        <w:jc w:val="both"/>
        <w:rPr>
          <w:rFonts w:cs="Arial"/>
          <w:szCs w:val="22"/>
        </w:rPr>
      </w:pPr>
    </w:p>
    <w:p w:rsidR="00CD08C4" w:rsidRPr="00CD08C4" w:rsidRDefault="00CD08C4" w:rsidP="00CD08C4">
      <w:pPr>
        <w:pStyle w:val="ListParagraph"/>
        <w:rPr>
          <w:rFonts w:cs="Arial"/>
          <w:iCs/>
          <w:highlight w:val="yellow"/>
        </w:rPr>
      </w:pP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A90F26" w:rsidRDefault="00344E0C" w:rsidP="00B54771">
            <w:pPr>
              <w:rPr>
                <w:rFonts w:cs="Arial"/>
                <w:highlight w:val="yellow"/>
              </w:rPr>
            </w:pPr>
            <w:r>
              <w:rPr>
                <w:rFonts w:cs="Arial"/>
              </w:rPr>
              <w:t xml:space="preserve">Health &amp; Social Care Advanced Apprentice </w:t>
            </w:r>
            <w:r w:rsidRPr="00592544">
              <w:rPr>
                <w:rFonts w:cs="Arial"/>
              </w:rPr>
              <w:t xml:space="preserve"> </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A90F26" w:rsidRDefault="00B83FE3" w:rsidP="00847579">
            <w:pPr>
              <w:rPr>
                <w:rFonts w:cs="Arial"/>
                <w:highlight w:val="yellow"/>
              </w:rPr>
            </w:pPr>
            <w:r w:rsidRPr="00B83FE3">
              <w:rPr>
                <w:rFonts w:cs="Arial"/>
              </w:rPr>
              <w:t>GWH</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E83407" w:rsidRDefault="009E4664" w:rsidP="004E00E8">
            <w:pPr>
              <w:rPr>
                <w:rFonts w:cs="Arial"/>
                <w:bCs/>
                <w:szCs w:val="20"/>
              </w:rPr>
            </w:pPr>
            <w:r w:rsidRPr="00E83407">
              <w:rPr>
                <w:rFonts w:cs="Arial"/>
                <w:bCs/>
                <w:szCs w:val="20"/>
              </w:rPr>
              <w:t>We will expect your values and behaviours to reflect the STAR Values of the organisation:</w:t>
            </w:r>
          </w:p>
          <w:p w:rsidR="009E4664" w:rsidRPr="00E83407" w:rsidRDefault="009E4664" w:rsidP="004E00E8">
            <w:pPr>
              <w:rPr>
                <w:rFonts w:cs="Arial"/>
                <w:bCs/>
                <w:szCs w:val="20"/>
              </w:rPr>
            </w:pPr>
            <w:r w:rsidRPr="00E83407">
              <w:rPr>
                <w:rFonts w:cs="Arial"/>
                <w:b/>
                <w:bCs/>
                <w:color w:val="219BD5"/>
                <w:szCs w:val="20"/>
              </w:rPr>
              <w:t>Service</w:t>
            </w:r>
            <w:r w:rsidRPr="00E83407">
              <w:rPr>
                <w:rFonts w:cs="Arial"/>
                <w:bCs/>
                <w:szCs w:val="20"/>
              </w:rPr>
              <w:t xml:space="preserve"> - </w:t>
            </w:r>
            <w:r w:rsidRPr="00E83407">
              <w:rPr>
                <w:rFonts w:cs="Arial"/>
                <w:szCs w:val="20"/>
                <w:lang w:eastAsia="en-GB"/>
              </w:rPr>
              <w:t xml:space="preserve">We will put our </w:t>
            </w:r>
            <w:r w:rsidR="003A0C1F" w:rsidRPr="00E83407">
              <w:rPr>
                <w:rFonts w:cs="Arial"/>
                <w:szCs w:val="20"/>
                <w:lang w:eastAsia="en-GB"/>
              </w:rPr>
              <w:t>patients</w:t>
            </w:r>
            <w:r w:rsidRPr="00E83407">
              <w:rPr>
                <w:rFonts w:cs="Arial"/>
                <w:szCs w:val="20"/>
                <w:lang w:eastAsia="en-GB"/>
              </w:rPr>
              <w:t xml:space="preserve"> first</w:t>
            </w:r>
          </w:p>
          <w:p w:rsidR="009E4664" w:rsidRPr="00E83407" w:rsidRDefault="009E4664" w:rsidP="004E00E8">
            <w:pPr>
              <w:rPr>
                <w:rFonts w:cs="Arial"/>
                <w:bCs/>
                <w:szCs w:val="20"/>
              </w:rPr>
            </w:pPr>
            <w:r w:rsidRPr="00E83407">
              <w:rPr>
                <w:rFonts w:cs="Arial"/>
                <w:b/>
                <w:bCs/>
                <w:color w:val="BD217C"/>
                <w:szCs w:val="20"/>
              </w:rPr>
              <w:t>Teamwork</w:t>
            </w:r>
            <w:r w:rsidRPr="00E83407">
              <w:rPr>
                <w:rFonts w:cs="Arial"/>
                <w:bCs/>
                <w:szCs w:val="20"/>
              </w:rPr>
              <w:t xml:space="preserve"> - </w:t>
            </w:r>
            <w:r w:rsidRPr="00E83407">
              <w:rPr>
                <w:rFonts w:cs="Arial"/>
                <w:szCs w:val="20"/>
                <w:lang w:eastAsia="en-GB"/>
              </w:rPr>
              <w:t>We will work together</w:t>
            </w:r>
          </w:p>
          <w:p w:rsidR="00107126" w:rsidRPr="00E83407" w:rsidRDefault="009E4664" w:rsidP="00107126">
            <w:pPr>
              <w:spacing w:line="240" w:lineRule="auto"/>
              <w:rPr>
                <w:rFonts w:cs="Arial"/>
                <w:szCs w:val="20"/>
                <w:lang w:eastAsia="en-GB"/>
              </w:rPr>
            </w:pPr>
            <w:r w:rsidRPr="00E83407">
              <w:rPr>
                <w:rFonts w:cs="Arial"/>
                <w:b/>
                <w:bCs/>
                <w:color w:val="179F5C"/>
                <w:szCs w:val="20"/>
              </w:rPr>
              <w:t>Ambition</w:t>
            </w:r>
            <w:r w:rsidRPr="00E83407">
              <w:rPr>
                <w:rFonts w:cs="Arial"/>
                <w:bCs/>
                <w:szCs w:val="20"/>
              </w:rPr>
              <w:t xml:space="preserve"> - </w:t>
            </w:r>
            <w:r w:rsidRPr="00E83407">
              <w:rPr>
                <w:rFonts w:cs="Arial"/>
                <w:szCs w:val="20"/>
                <w:lang w:eastAsia="en-GB"/>
              </w:rPr>
              <w:t>We will aspire to provide the best service</w:t>
            </w:r>
          </w:p>
          <w:p w:rsidR="009E4664" w:rsidRDefault="009E4664" w:rsidP="00107126">
            <w:pPr>
              <w:spacing w:line="240" w:lineRule="auto"/>
              <w:rPr>
                <w:rFonts w:cs="Arial"/>
                <w:szCs w:val="20"/>
                <w:lang w:eastAsia="en-GB"/>
              </w:rPr>
            </w:pPr>
            <w:r w:rsidRPr="00E83407">
              <w:rPr>
                <w:rFonts w:cs="Arial"/>
                <w:b/>
                <w:bCs/>
                <w:color w:val="E48E32"/>
                <w:szCs w:val="20"/>
              </w:rPr>
              <w:t>Respect</w:t>
            </w:r>
            <w:r w:rsidRPr="00E83407">
              <w:rPr>
                <w:rFonts w:cs="Arial"/>
                <w:bCs/>
                <w:szCs w:val="20"/>
              </w:rPr>
              <w:t xml:space="preserve"> - </w:t>
            </w:r>
            <w:r w:rsidRPr="00E83407">
              <w:rPr>
                <w:rFonts w:cs="Arial"/>
                <w:szCs w:val="20"/>
                <w:lang w:eastAsia="en-GB"/>
              </w:rPr>
              <w:t>We will act with integrity</w:t>
            </w:r>
          </w:p>
          <w:p w:rsidR="003430D4" w:rsidRPr="00E83407" w:rsidRDefault="003430D4" w:rsidP="00107126">
            <w:pPr>
              <w:spacing w:line="240" w:lineRule="auto"/>
              <w:rPr>
                <w:rFonts w:cs="Arial"/>
                <w:bCs/>
                <w:szCs w:val="20"/>
                <w:highlight w:val="yellow"/>
              </w:rPr>
            </w:pPr>
          </w:p>
        </w:tc>
        <w:tc>
          <w:tcPr>
            <w:tcW w:w="4104" w:type="dxa"/>
            <w:shd w:val="clear" w:color="auto" w:fill="auto"/>
          </w:tcPr>
          <w:p w:rsidR="009E4664" w:rsidRPr="00E83407"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E83407" w:rsidRDefault="004E00E8" w:rsidP="002611A6">
            <w:pPr>
              <w:spacing w:line="240" w:lineRule="auto"/>
              <w:rPr>
                <w:rFonts w:cs="Arial"/>
                <w:color w:val="FFFFFF" w:themeColor="background1"/>
              </w:rPr>
            </w:pPr>
          </w:p>
        </w:tc>
      </w:tr>
      <w:tr w:rsidR="00FF5E3F" w:rsidRPr="00A90F26" w:rsidTr="00FF5E3F">
        <w:trPr>
          <w:trHeight w:val="893"/>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Education, Qualifications and Training</w:t>
            </w:r>
          </w:p>
        </w:tc>
        <w:tc>
          <w:tcPr>
            <w:tcW w:w="4885" w:type="dxa"/>
            <w:shd w:val="clear" w:color="auto" w:fill="auto"/>
          </w:tcPr>
          <w:p w:rsidR="00847579" w:rsidRPr="00344E0C" w:rsidRDefault="00847579" w:rsidP="00847579">
            <w:pPr>
              <w:pStyle w:val="ListParagraph"/>
              <w:numPr>
                <w:ilvl w:val="0"/>
                <w:numId w:val="13"/>
              </w:numPr>
              <w:ind w:left="354" w:hanging="343"/>
              <w:rPr>
                <w:szCs w:val="20"/>
              </w:rPr>
            </w:pPr>
            <w:r w:rsidRPr="00E83407">
              <w:rPr>
                <w:rFonts w:cs="Arial"/>
                <w:szCs w:val="22"/>
              </w:rPr>
              <w:t>QCF or NVQ Level 2 in a health related subject</w:t>
            </w:r>
          </w:p>
          <w:p w:rsidR="00344E0C" w:rsidRPr="008128EA" w:rsidRDefault="00344E0C" w:rsidP="00847579">
            <w:pPr>
              <w:pStyle w:val="ListParagraph"/>
              <w:numPr>
                <w:ilvl w:val="0"/>
                <w:numId w:val="13"/>
              </w:numPr>
              <w:ind w:left="354" w:hanging="343"/>
              <w:rPr>
                <w:szCs w:val="20"/>
              </w:rPr>
            </w:pPr>
            <w:r>
              <w:rPr>
                <w:rFonts w:cs="Arial"/>
                <w:szCs w:val="22"/>
              </w:rPr>
              <w:t>GCSE Grade A</w:t>
            </w:r>
            <w:r w:rsidR="00B83FE3">
              <w:rPr>
                <w:rFonts w:cs="Arial"/>
                <w:szCs w:val="22"/>
              </w:rPr>
              <w:t>*</w:t>
            </w:r>
            <w:r>
              <w:rPr>
                <w:rFonts w:cs="Arial"/>
                <w:szCs w:val="22"/>
              </w:rPr>
              <w:t>-C</w:t>
            </w:r>
            <w:r w:rsidR="008F72B7">
              <w:rPr>
                <w:rFonts w:cs="Arial"/>
                <w:szCs w:val="22"/>
              </w:rPr>
              <w:t xml:space="preserve"> / 4-9</w:t>
            </w:r>
            <w:r>
              <w:rPr>
                <w:rFonts w:cs="Arial"/>
                <w:szCs w:val="22"/>
              </w:rPr>
              <w:t xml:space="preserve"> in 5 subjects including Maths &amp; English or willingness to work towards level 2 Functional skills</w:t>
            </w:r>
          </w:p>
          <w:p w:rsidR="008128EA" w:rsidRPr="00E83407" w:rsidRDefault="008128EA" w:rsidP="00847579">
            <w:pPr>
              <w:pStyle w:val="ListParagraph"/>
              <w:numPr>
                <w:ilvl w:val="0"/>
                <w:numId w:val="13"/>
              </w:numPr>
              <w:ind w:left="354" w:hanging="343"/>
              <w:rPr>
                <w:szCs w:val="20"/>
              </w:rPr>
            </w:pPr>
            <w:r>
              <w:rPr>
                <w:rFonts w:cs="Arial"/>
                <w:szCs w:val="22"/>
              </w:rPr>
              <w:t>Willingness to work towards the Advanced Apprenticeship</w:t>
            </w:r>
          </w:p>
          <w:p w:rsidR="00847579" w:rsidRPr="00E83407" w:rsidRDefault="00847579" w:rsidP="00847579">
            <w:pPr>
              <w:pStyle w:val="ListParagraph"/>
              <w:ind w:left="354"/>
              <w:rPr>
                <w:rFonts w:cs="Arial"/>
                <w:bCs/>
                <w:szCs w:val="20"/>
              </w:rPr>
            </w:pPr>
          </w:p>
        </w:tc>
        <w:tc>
          <w:tcPr>
            <w:tcW w:w="4104" w:type="dxa"/>
            <w:shd w:val="clear" w:color="auto" w:fill="auto"/>
          </w:tcPr>
          <w:p w:rsidR="00344E0C" w:rsidRPr="00E83407" w:rsidRDefault="00344E0C" w:rsidP="00344E0C">
            <w:pPr>
              <w:pStyle w:val="ListParagraph"/>
              <w:numPr>
                <w:ilvl w:val="0"/>
                <w:numId w:val="13"/>
              </w:numPr>
              <w:ind w:left="354" w:hanging="343"/>
              <w:rPr>
                <w:rFonts w:cs="Arial"/>
                <w:bCs/>
                <w:szCs w:val="20"/>
              </w:rPr>
            </w:pPr>
            <w:r w:rsidRPr="00E83407">
              <w:rPr>
                <w:rFonts w:cs="Arial"/>
                <w:bCs/>
                <w:szCs w:val="20"/>
              </w:rPr>
              <w:t xml:space="preserve">Care certificate (with evidence of completion) </w:t>
            </w:r>
          </w:p>
          <w:p w:rsidR="00FF5E3F" w:rsidRPr="003430D4" w:rsidRDefault="008128EA" w:rsidP="00344E0C">
            <w:pPr>
              <w:pStyle w:val="ListParagraph"/>
              <w:numPr>
                <w:ilvl w:val="0"/>
                <w:numId w:val="13"/>
              </w:numPr>
              <w:ind w:left="354" w:hanging="343"/>
              <w:rPr>
                <w:szCs w:val="20"/>
              </w:rPr>
            </w:pPr>
            <w:r>
              <w:rPr>
                <w:szCs w:val="20"/>
              </w:rPr>
              <w:t>An understanding of Healthcare</w:t>
            </w:r>
          </w:p>
        </w:tc>
      </w:tr>
      <w:tr w:rsidR="00D84779" w:rsidRPr="00A90F26" w:rsidTr="00A12E93">
        <w:trPr>
          <w:jc w:val="center"/>
        </w:trPr>
        <w:tc>
          <w:tcPr>
            <w:tcW w:w="10682" w:type="dxa"/>
            <w:gridSpan w:val="3"/>
            <w:shd w:val="clear" w:color="auto" w:fill="017AC2"/>
            <w:vAlign w:val="center"/>
          </w:tcPr>
          <w:p w:rsidR="00D84779" w:rsidRPr="00E83407" w:rsidRDefault="00D84779" w:rsidP="00FF5E3F">
            <w:pPr>
              <w:spacing w:line="240" w:lineRule="auto"/>
              <w:ind w:left="354" w:hanging="343"/>
              <w:rPr>
                <w:rFonts w:cs="Arial"/>
                <w:color w:val="FFFFFF" w:themeColor="background1"/>
              </w:rPr>
            </w:pPr>
          </w:p>
        </w:tc>
      </w:tr>
      <w:tr w:rsidR="00FF5E3F" w:rsidRPr="00A90F26" w:rsidTr="00B55F85">
        <w:trPr>
          <w:trHeight w:val="1521"/>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3430D4" w:rsidRPr="003430D4" w:rsidRDefault="008128EA" w:rsidP="003430D4">
            <w:pPr>
              <w:pStyle w:val="ListParagraph"/>
              <w:numPr>
                <w:ilvl w:val="0"/>
                <w:numId w:val="13"/>
              </w:numPr>
              <w:ind w:left="295" w:hanging="295"/>
              <w:rPr>
                <w:rFonts w:cs="Arial"/>
                <w:szCs w:val="20"/>
              </w:rPr>
            </w:pPr>
            <w:r>
              <w:rPr>
                <w:rFonts w:cs="Arial"/>
                <w:szCs w:val="20"/>
              </w:rPr>
              <w:t>Some experience of working / dealing with the public</w:t>
            </w:r>
          </w:p>
        </w:tc>
        <w:tc>
          <w:tcPr>
            <w:tcW w:w="4104" w:type="dxa"/>
            <w:shd w:val="clear" w:color="auto" w:fill="auto"/>
          </w:tcPr>
          <w:p w:rsidR="00FF5E3F" w:rsidRPr="00E83407" w:rsidRDefault="00FF5E3F" w:rsidP="008128EA">
            <w:pPr>
              <w:pStyle w:val="ListParagraph"/>
              <w:ind w:left="354"/>
              <w:rPr>
                <w:rFonts w:cs="Arial"/>
                <w:szCs w:val="20"/>
              </w:rPr>
            </w:pPr>
          </w:p>
        </w:tc>
      </w:tr>
      <w:tr w:rsidR="00D84779" w:rsidRPr="00A90F26" w:rsidTr="00A12E93">
        <w:trPr>
          <w:jc w:val="center"/>
        </w:trPr>
        <w:tc>
          <w:tcPr>
            <w:tcW w:w="10682" w:type="dxa"/>
            <w:gridSpan w:val="3"/>
            <w:shd w:val="clear" w:color="auto" w:fill="017AC2"/>
            <w:vAlign w:val="center"/>
          </w:tcPr>
          <w:p w:rsidR="00D84779" w:rsidRPr="00E83407" w:rsidRDefault="00D84779" w:rsidP="00FF5E3F">
            <w:pPr>
              <w:spacing w:line="240" w:lineRule="auto"/>
              <w:ind w:left="354" w:hanging="343"/>
              <w:rPr>
                <w:rFonts w:cs="Arial"/>
                <w:color w:val="FFFFFF" w:themeColor="background1"/>
              </w:rPr>
            </w:pPr>
          </w:p>
        </w:tc>
      </w:tr>
      <w:tr w:rsidR="00FF5E3F" w:rsidRPr="00A90F26" w:rsidTr="00FF5E3F">
        <w:trPr>
          <w:trHeight w:val="2403"/>
          <w:jc w:val="center"/>
        </w:trPr>
        <w:tc>
          <w:tcPr>
            <w:tcW w:w="1693" w:type="dxa"/>
            <w:shd w:val="clear" w:color="auto" w:fill="017AC2"/>
            <w:vAlign w:val="center"/>
          </w:tcPr>
          <w:p w:rsidR="00FF5E3F" w:rsidRPr="00A90F26" w:rsidRDefault="00FF5E3F"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Organisational skills</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Able to plan and prioritise workload under direction</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Time management skills</w:t>
            </w:r>
          </w:p>
          <w:p w:rsidR="003430D4" w:rsidRPr="00E83407" w:rsidRDefault="003430D4" w:rsidP="003430D4">
            <w:pPr>
              <w:pStyle w:val="ListParagraph"/>
              <w:numPr>
                <w:ilvl w:val="0"/>
                <w:numId w:val="13"/>
              </w:numPr>
              <w:ind w:left="295" w:hanging="295"/>
              <w:jc w:val="both"/>
              <w:rPr>
                <w:rFonts w:cs="Arial"/>
                <w:bCs/>
                <w:szCs w:val="20"/>
              </w:rPr>
            </w:pPr>
            <w:r w:rsidRPr="00E83407">
              <w:rPr>
                <w:rFonts w:cs="Arial"/>
                <w:szCs w:val="22"/>
              </w:rPr>
              <w:t xml:space="preserve"> IT skills</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Provides care on a consistent basis, first time, every time in the right setting and the right way</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Can develop relationships based on empathy, respect and dignity</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 xml:space="preserve">Can understand a patient’s health and social needs whilst having the expertise, clinical and technical knowledge to deliver effective care and treatments based on research and evidence. </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Able to challenge poor practice or decision making of others</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 xml:space="preserve">Good listener and shared decision maker </w:t>
            </w:r>
            <w:r w:rsidRPr="00E83407">
              <w:rPr>
                <w:rFonts w:cs="Arial"/>
                <w:szCs w:val="22"/>
              </w:rPr>
              <w:lastRenderedPageBreak/>
              <w:t>making every contact count</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Able to do the right thing for the patient, to speak up with concerns.</w:t>
            </w:r>
          </w:p>
          <w:p w:rsidR="003430D4" w:rsidRPr="00E83407" w:rsidRDefault="003430D4" w:rsidP="003430D4">
            <w:pPr>
              <w:pStyle w:val="ListParagraph"/>
              <w:numPr>
                <w:ilvl w:val="0"/>
                <w:numId w:val="13"/>
              </w:numPr>
              <w:spacing w:line="240" w:lineRule="auto"/>
              <w:ind w:left="295" w:hanging="295"/>
              <w:jc w:val="both"/>
              <w:rPr>
                <w:rFonts w:cs="Arial"/>
                <w:szCs w:val="22"/>
              </w:rPr>
            </w:pPr>
            <w:r w:rsidRPr="00E83407">
              <w:rPr>
                <w:rFonts w:cs="Arial"/>
                <w:szCs w:val="22"/>
              </w:rPr>
              <w:t>Personal strength and vision to innovate and to embrace new ways of working</w:t>
            </w:r>
          </w:p>
          <w:p w:rsidR="00FF5E3F" w:rsidRPr="00B54771" w:rsidRDefault="003430D4" w:rsidP="00B54771">
            <w:pPr>
              <w:pStyle w:val="ListParagraph"/>
              <w:numPr>
                <w:ilvl w:val="0"/>
                <w:numId w:val="13"/>
              </w:numPr>
              <w:ind w:left="295" w:hanging="295"/>
              <w:rPr>
                <w:rFonts w:cs="Arial"/>
                <w:szCs w:val="20"/>
              </w:rPr>
            </w:pPr>
            <w:r w:rsidRPr="00E83407">
              <w:rPr>
                <w:rFonts w:cs="Arial"/>
                <w:szCs w:val="22"/>
              </w:rPr>
              <w:t>Commit to patients and build on that commitment. Able to take action as a team to unlock potentia</w:t>
            </w:r>
            <w:r w:rsidR="00B54771">
              <w:rPr>
                <w:rFonts w:cs="Arial"/>
                <w:szCs w:val="22"/>
              </w:rPr>
              <w:t>l</w:t>
            </w:r>
          </w:p>
        </w:tc>
        <w:tc>
          <w:tcPr>
            <w:tcW w:w="4104" w:type="dxa"/>
            <w:shd w:val="clear" w:color="auto" w:fill="auto"/>
          </w:tcPr>
          <w:p w:rsidR="00FF5E3F" w:rsidRPr="003430D4" w:rsidRDefault="00FF5E3F" w:rsidP="003430D4">
            <w:pPr>
              <w:ind w:left="11"/>
              <w:rPr>
                <w:rFonts w:cs="Arial"/>
                <w:iCs/>
                <w:szCs w:val="20"/>
              </w:rPr>
            </w:pPr>
          </w:p>
        </w:tc>
      </w:tr>
      <w:tr w:rsidR="00D84779" w:rsidRPr="00A90F26" w:rsidTr="00A12E93">
        <w:trPr>
          <w:jc w:val="center"/>
        </w:trPr>
        <w:tc>
          <w:tcPr>
            <w:tcW w:w="10682" w:type="dxa"/>
            <w:gridSpan w:val="3"/>
            <w:shd w:val="clear" w:color="auto" w:fill="017AC2"/>
            <w:vAlign w:val="center"/>
          </w:tcPr>
          <w:p w:rsidR="00D84779" w:rsidRPr="00E83407" w:rsidRDefault="00D84779" w:rsidP="00FF5E3F">
            <w:pPr>
              <w:spacing w:line="240" w:lineRule="auto"/>
              <w:ind w:left="354" w:hanging="343"/>
              <w:rPr>
                <w:rFonts w:cs="Arial"/>
                <w:color w:val="FFFFFF" w:themeColor="background1"/>
                <w:highlight w:val="yellow"/>
              </w:rPr>
            </w:pPr>
          </w:p>
        </w:tc>
      </w:tr>
      <w:tr w:rsidR="00D30D8F" w:rsidRPr="00A90F26" w:rsidTr="00D30D8F">
        <w:trPr>
          <w:trHeight w:val="1230"/>
          <w:jc w:val="center"/>
        </w:trPr>
        <w:tc>
          <w:tcPr>
            <w:tcW w:w="1693" w:type="dxa"/>
            <w:shd w:val="clear" w:color="auto" w:fill="017AC2"/>
            <w:vAlign w:val="center"/>
          </w:tcPr>
          <w:p w:rsidR="00D30D8F" w:rsidRPr="00A90F26" w:rsidRDefault="00D30D8F" w:rsidP="00161980">
            <w:pPr>
              <w:jc w:val="center"/>
              <w:rPr>
                <w:rFonts w:cs="Arial"/>
                <w:b/>
                <w:color w:val="FFFFFF" w:themeColor="background1"/>
              </w:rPr>
            </w:pPr>
            <w:r w:rsidRPr="00A90F26">
              <w:rPr>
                <w:rFonts w:cs="Arial"/>
                <w:b/>
                <w:color w:val="FFFFFF" w:themeColor="background1"/>
              </w:rPr>
              <w:t>Other</w:t>
            </w:r>
          </w:p>
          <w:p w:rsidR="00D30D8F" w:rsidRPr="00A90F26" w:rsidRDefault="00D30D8F"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FF5E3F" w:rsidRPr="00E83407" w:rsidRDefault="00D30D8F" w:rsidP="00FF5E3F">
            <w:pPr>
              <w:pStyle w:val="ListParagraph"/>
              <w:numPr>
                <w:ilvl w:val="0"/>
                <w:numId w:val="12"/>
              </w:numPr>
              <w:ind w:left="354" w:hanging="343"/>
              <w:rPr>
                <w:rFonts w:cs="Arial"/>
                <w:szCs w:val="20"/>
              </w:rPr>
            </w:pPr>
            <w:r w:rsidRPr="00E83407">
              <w:rPr>
                <w:rFonts w:cs="Arial"/>
                <w:szCs w:val="20"/>
              </w:rPr>
              <w:t>Willing to work in other areas of the Trust or Trust-wide as and when required to do so.</w:t>
            </w:r>
          </w:p>
        </w:tc>
        <w:tc>
          <w:tcPr>
            <w:tcW w:w="4104" w:type="dxa"/>
            <w:shd w:val="clear" w:color="auto" w:fill="auto"/>
          </w:tcPr>
          <w:p w:rsidR="00D30D8F" w:rsidRPr="00E83407" w:rsidRDefault="00D30D8F" w:rsidP="003430D4">
            <w:pPr>
              <w:pStyle w:val="ListParagraph"/>
              <w:ind w:left="354"/>
              <w:rPr>
                <w:szCs w:val="20"/>
              </w:rPr>
            </w:pPr>
          </w:p>
        </w:tc>
      </w:tr>
    </w:tbl>
    <w:p w:rsidR="00D3478E" w:rsidRDefault="00D3478E"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Default="00B54771" w:rsidP="00D3478E">
      <w:pPr>
        <w:rPr>
          <w:rFonts w:cs="Arial"/>
          <w:b/>
        </w:rPr>
      </w:pPr>
    </w:p>
    <w:p w:rsidR="00B54771" w:rsidRPr="00A90F26" w:rsidRDefault="00B54771" w:rsidP="00D3478E">
      <w:pPr>
        <w:rPr>
          <w:rFonts w:cs="Arial"/>
          <w:b/>
        </w:rPr>
      </w:pPr>
    </w:p>
    <w:tbl>
      <w:tblPr>
        <w:tblStyle w:val="TableGrid"/>
        <w:tblW w:w="10740" w:type="dxa"/>
        <w:tblLook w:val="04A0" w:firstRow="1" w:lastRow="0" w:firstColumn="1" w:lastColumn="0" w:noHBand="0" w:noVBand="1"/>
      </w:tblPr>
      <w:tblGrid>
        <w:gridCol w:w="10740"/>
      </w:tblGrid>
      <w:tr w:rsidR="00B54771" w:rsidDel="00B83FE3" w:rsidTr="00B54771">
        <w:trPr>
          <w:del w:id="2" w:author="Green, Nicola" w:date="2016-08-04T17:21:00Z"/>
        </w:trPr>
        <w:tc>
          <w:tcPr>
            <w:tcW w:w="10740" w:type="dxa"/>
            <w:shd w:val="clear" w:color="auto" w:fill="F2DBDB" w:themeFill="accent2" w:themeFillTint="33"/>
          </w:tcPr>
          <w:p w:rsidR="00B54771" w:rsidRPr="00210549" w:rsidDel="00B83FE3" w:rsidRDefault="002D0A9D" w:rsidP="00B54771">
            <w:pPr>
              <w:spacing w:line="240" w:lineRule="auto"/>
              <w:jc w:val="center"/>
              <w:rPr>
                <w:del w:id="3" w:author="Green, Nicola" w:date="2016-08-04T17:21:00Z"/>
                <w:rFonts w:cs="Arial"/>
                <w:b/>
                <w:sz w:val="20"/>
                <w:szCs w:val="20"/>
              </w:rPr>
            </w:pPr>
            <w:del w:id="4" w:author="Green, Nicola" w:date="2016-08-04T17:21:00Z">
              <w:r w:rsidDel="00B83FE3">
                <w:rPr>
                  <w:rFonts w:cs="Arial"/>
                  <w:b/>
                  <w:sz w:val="28"/>
                  <w:szCs w:val="20"/>
                </w:rPr>
                <w:lastRenderedPageBreak/>
                <w:delText>Role Descriptor:  Band 3</w:delText>
              </w:r>
            </w:del>
          </w:p>
        </w:tc>
      </w:tr>
      <w:tr w:rsidR="00B54771" w:rsidDel="00B83FE3" w:rsidTr="00B54771">
        <w:trPr>
          <w:del w:id="5" w:author="Green, Nicola" w:date="2016-08-04T17:21:00Z"/>
        </w:trPr>
        <w:tc>
          <w:tcPr>
            <w:tcW w:w="10740" w:type="dxa"/>
            <w:tcBorders>
              <w:bottom w:val="single" w:sz="4" w:space="0" w:color="auto"/>
            </w:tcBorders>
            <w:shd w:val="clear" w:color="auto" w:fill="F2DBDB" w:themeFill="accent2" w:themeFillTint="33"/>
          </w:tcPr>
          <w:p w:rsidR="00B54771" w:rsidRPr="00CB5DBA" w:rsidDel="00B83FE3" w:rsidRDefault="00B54771" w:rsidP="00B54771">
            <w:pPr>
              <w:spacing w:line="240" w:lineRule="auto"/>
              <w:rPr>
                <w:del w:id="6" w:author="Green, Nicola" w:date="2016-08-04T17:21:00Z"/>
                <w:rFonts w:cs="Arial"/>
                <w:b/>
                <w:sz w:val="24"/>
              </w:rPr>
            </w:pPr>
            <w:del w:id="7" w:author="Green, Nicola" w:date="2016-08-04T17:21:00Z">
              <w:r w:rsidRPr="00CB5DBA" w:rsidDel="00B83FE3">
                <w:rPr>
                  <w:rFonts w:cs="Arial"/>
                  <w:b/>
                  <w:sz w:val="24"/>
                </w:rPr>
                <w:delText>In order t</w:delText>
              </w:r>
              <w:r w:rsidDel="00B83FE3">
                <w:rPr>
                  <w:rFonts w:cs="Arial"/>
                  <w:b/>
                  <w:sz w:val="24"/>
                </w:rPr>
                <w:delText>o undertake the permanent band 3</w:delText>
              </w:r>
              <w:r w:rsidRPr="00CB5DBA" w:rsidDel="00B83FE3">
                <w:rPr>
                  <w:rFonts w:cs="Arial"/>
                  <w:b/>
                  <w:sz w:val="24"/>
                </w:rPr>
                <w:delText xml:space="preserve"> post following must of have been achieved</w:delText>
              </w:r>
            </w:del>
          </w:p>
          <w:p w:rsidR="00B54771" w:rsidDel="00B83FE3" w:rsidRDefault="00B54771" w:rsidP="00B54771">
            <w:pPr>
              <w:pStyle w:val="ListParagraph"/>
              <w:numPr>
                <w:ilvl w:val="0"/>
                <w:numId w:val="17"/>
              </w:numPr>
              <w:spacing w:line="240" w:lineRule="auto"/>
              <w:rPr>
                <w:del w:id="8" w:author="Green, Nicola" w:date="2016-08-04T17:21:00Z"/>
                <w:rFonts w:cs="Arial"/>
                <w:sz w:val="24"/>
              </w:rPr>
            </w:pPr>
            <w:del w:id="9" w:author="Green, Nicola" w:date="2016-08-04T17:21:00Z">
              <w:r w:rsidRPr="00742552" w:rsidDel="00B83FE3">
                <w:rPr>
                  <w:rFonts w:cs="Arial"/>
                  <w:sz w:val="24"/>
                </w:rPr>
                <w:delText xml:space="preserve">Completed </w:delText>
              </w:r>
              <w:r w:rsidDel="00B83FE3">
                <w:rPr>
                  <w:rFonts w:cs="Arial"/>
                  <w:sz w:val="24"/>
                </w:rPr>
                <w:delText xml:space="preserve">Trust </w:delText>
              </w:r>
              <w:r w:rsidRPr="00742552" w:rsidDel="00B83FE3">
                <w:rPr>
                  <w:rFonts w:cs="Arial"/>
                  <w:sz w:val="24"/>
                </w:rPr>
                <w:delText xml:space="preserve">competencies. </w:delText>
              </w:r>
            </w:del>
          </w:p>
          <w:p w:rsidR="00B54771" w:rsidRPr="00742552" w:rsidDel="00B83FE3" w:rsidRDefault="00B54771" w:rsidP="00B54771">
            <w:pPr>
              <w:pStyle w:val="ListParagraph"/>
              <w:numPr>
                <w:ilvl w:val="0"/>
                <w:numId w:val="17"/>
              </w:numPr>
              <w:spacing w:line="240" w:lineRule="auto"/>
              <w:rPr>
                <w:del w:id="10" w:author="Green, Nicola" w:date="2016-08-04T17:21:00Z"/>
                <w:rFonts w:cs="Arial"/>
                <w:sz w:val="24"/>
              </w:rPr>
            </w:pPr>
            <w:del w:id="11" w:author="Green, Nicola" w:date="2016-08-04T17:21:00Z">
              <w:r w:rsidDel="00B83FE3">
                <w:rPr>
                  <w:rFonts w:cs="Arial"/>
                  <w:sz w:val="24"/>
                </w:rPr>
                <w:delText>Mandatory requirements of the role</w:delText>
              </w:r>
            </w:del>
          </w:p>
          <w:p w:rsidR="00B54771" w:rsidRPr="00742552" w:rsidDel="00B83FE3" w:rsidRDefault="00B54771" w:rsidP="00B54771">
            <w:pPr>
              <w:pStyle w:val="ListParagraph"/>
              <w:spacing w:line="240" w:lineRule="auto"/>
              <w:rPr>
                <w:del w:id="12" w:author="Green, Nicola" w:date="2016-08-04T17:21:00Z"/>
                <w:rFonts w:cs="Arial"/>
                <w:sz w:val="24"/>
              </w:rPr>
            </w:pPr>
          </w:p>
        </w:tc>
      </w:tr>
      <w:tr w:rsidR="00B54771" w:rsidDel="00B83FE3" w:rsidTr="00B54771">
        <w:trPr>
          <w:del w:id="13" w:author="Green, Nicola" w:date="2016-08-04T17:21:00Z"/>
        </w:trPr>
        <w:tc>
          <w:tcPr>
            <w:tcW w:w="10740" w:type="dxa"/>
            <w:shd w:val="clear" w:color="auto" w:fill="DBE5F1" w:themeFill="accent1" w:themeFillTint="33"/>
          </w:tcPr>
          <w:p w:rsidR="00B54771" w:rsidRPr="00742552" w:rsidDel="00B83FE3" w:rsidRDefault="00B54771" w:rsidP="00B54771">
            <w:pPr>
              <w:spacing w:line="240" w:lineRule="auto"/>
              <w:rPr>
                <w:del w:id="14" w:author="Green, Nicola" w:date="2016-08-04T17:21:00Z"/>
                <w:rFonts w:cs="Arial"/>
                <w:b/>
                <w:sz w:val="24"/>
              </w:rPr>
            </w:pPr>
            <w:del w:id="15" w:author="Green, Nicola" w:date="2016-08-04T17:21:00Z">
              <w:r w:rsidDel="00B83FE3">
                <w:rPr>
                  <w:rFonts w:cs="Arial"/>
                  <w:b/>
                  <w:sz w:val="24"/>
                </w:rPr>
                <w:delText>Compulsory</w:delText>
              </w:r>
            </w:del>
          </w:p>
        </w:tc>
      </w:tr>
      <w:tr w:rsidR="00B54771" w:rsidDel="00B83FE3" w:rsidTr="00B54771">
        <w:trPr>
          <w:del w:id="16" w:author="Green, Nicola" w:date="2016-08-04T17:21:00Z"/>
        </w:trPr>
        <w:tc>
          <w:tcPr>
            <w:tcW w:w="10740" w:type="dxa"/>
            <w:tcBorders>
              <w:bottom w:val="single" w:sz="4" w:space="0" w:color="auto"/>
            </w:tcBorders>
            <w:shd w:val="clear" w:color="auto" w:fill="DBE5F1" w:themeFill="accent1" w:themeFillTint="33"/>
          </w:tcPr>
          <w:p w:rsidR="00B54771" w:rsidRPr="002D0A9D" w:rsidDel="00B83FE3" w:rsidRDefault="00B54771" w:rsidP="002D0A9D">
            <w:pPr>
              <w:pStyle w:val="ListParagraph"/>
              <w:numPr>
                <w:ilvl w:val="0"/>
                <w:numId w:val="22"/>
              </w:numPr>
              <w:spacing w:line="276" w:lineRule="auto"/>
              <w:rPr>
                <w:del w:id="17" w:author="Green, Nicola" w:date="2016-08-04T17:21:00Z"/>
              </w:rPr>
            </w:pPr>
            <w:del w:id="18" w:author="Green, Nicola" w:date="2016-08-04T17:21:00Z">
              <w:r w:rsidRPr="002D0A9D" w:rsidDel="00B83FE3">
                <w:delText xml:space="preserve">Personal Care including catheter care (if required) </w:delText>
              </w:r>
            </w:del>
          </w:p>
          <w:p w:rsidR="00B54771" w:rsidRPr="002D0A9D" w:rsidDel="00B83FE3" w:rsidRDefault="00B54771" w:rsidP="002D0A9D">
            <w:pPr>
              <w:pStyle w:val="ListParagraph"/>
              <w:numPr>
                <w:ilvl w:val="0"/>
                <w:numId w:val="21"/>
              </w:numPr>
              <w:spacing w:line="276" w:lineRule="auto"/>
              <w:rPr>
                <w:del w:id="19" w:author="Green, Nicola" w:date="2016-08-04T17:21:00Z"/>
              </w:rPr>
            </w:pPr>
            <w:del w:id="20" w:author="Green, Nicola" w:date="2016-08-04T17:21:00Z">
              <w:r w:rsidRPr="002D0A9D" w:rsidDel="00B83FE3">
                <w:delText>Nutrition and Hydration support</w:delText>
              </w:r>
            </w:del>
          </w:p>
          <w:p w:rsidR="00B54771" w:rsidRPr="002D0A9D" w:rsidDel="00B83FE3" w:rsidRDefault="00B54771" w:rsidP="002D0A9D">
            <w:pPr>
              <w:pStyle w:val="ListParagraph"/>
              <w:numPr>
                <w:ilvl w:val="0"/>
                <w:numId w:val="21"/>
              </w:numPr>
              <w:spacing w:line="276" w:lineRule="auto"/>
              <w:rPr>
                <w:del w:id="21" w:author="Green, Nicola" w:date="2016-08-04T17:21:00Z"/>
              </w:rPr>
            </w:pPr>
            <w:del w:id="22" w:author="Green, Nicola" w:date="2016-08-04T17:21:00Z">
              <w:r w:rsidRPr="002D0A9D" w:rsidDel="00B83FE3">
                <w:delText>Pressure Area Care</w:delText>
              </w:r>
            </w:del>
          </w:p>
          <w:p w:rsidR="00B54771" w:rsidRPr="002D0A9D" w:rsidDel="00B83FE3" w:rsidRDefault="00B54771" w:rsidP="002D0A9D">
            <w:pPr>
              <w:pStyle w:val="ListParagraph"/>
              <w:numPr>
                <w:ilvl w:val="0"/>
                <w:numId w:val="21"/>
              </w:numPr>
              <w:spacing w:line="276" w:lineRule="auto"/>
              <w:rPr>
                <w:del w:id="23" w:author="Green, Nicola" w:date="2016-08-04T17:21:00Z"/>
              </w:rPr>
            </w:pPr>
            <w:del w:id="24" w:author="Green, Nicola" w:date="2016-08-04T17:21:00Z">
              <w:r w:rsidRPr="002D0A9D" w:rsidDel="00B83FE3">
                <w:delText>Collect specimens (</w:delText>
              </w:r>
              <w:r w:rsidRPr="002D0A9D" w:rsidDel="00B83FE3">
                <w:rPr>
                  <w:i/>
                </w:rPr>
                <w:delText>routine bodily fluids only</w:delText>
              </w:r>
              <w:r w:rsidRPr="002D0A9D" w:rsidDel="00B83FE3">
                <w:delText>)</w:delText>
              </w:r>
            </w:del>
          </w:p>
          <w:p w:rsidR="00B54771" w:rsidRPr="002D0A9D" w:rsidDel="00B83FE3" w:rsidRDefault="00B54771" w:rsidP="002D0A9D">
            <w:pPr>
              <w:pStyle w:val="ListParagraph"/>
              <w:numPr>
                <w:ilvl w:val="0"/>
                <w:numId w:val="21"/>
              </w:numPr>
              <w:spacing w:line="276" w:lineRule="auto"/>
              <w:rPr>
                <w:del w:id="25" w:author="Green, Nicola" w:date="2016-08-04T17:21:00Z"/>
              </w:rPr>
            </w:pPr>
            <w:del w:id="26" w:author="Green, Nicola" w:date="2016-08-04T17:21:00Z">
              <w:r w:rsidRPr="002D0A9D" w:rsidDel="00B83FE3">
                <w:delText>Moving and handling</w:delText>
              </w:r>
            </w:del>
          </w:p>
          <w:p w:rsidR="00B54771" w:rsidRPr="002D0A9D" w:rsidDel="00B83FE3" w:rsidRDefault="00B54771" w:rsidP="002D0A9D">
            <w:pPr>
              <w:pStyle w:val="ListParagraph"/>
              <w:numPr>
                <w:ilvl w:val="0"/>
                <w:numId w:val="21"/>
              </w:numPr>
              <w:spacing w:line="276" w:lineRule="auto"/>
              <w:rPr>
                <w:del w:id="27" w:author="Green, Nicola" w:date="2016-08-04T17:21:00Z"/>
              </w:rPr>
            </w:pPr>
            <w:del w:id="28" w:author="Green, Nicola" w:date="2016-08-04T17:21:00Z">
              <w:r w:rsidRPr="002D0A9D" w:rsidDel="00B83FE3">
                <w:delText>Documentation including food &amp; fluid charts and outcome sheets.</w:delText>
              </w:r>
            </w:del>
          </w:p>
          <w:p w:rsidR="00B54771" w:rsidRPr="002D0A9D" w:rsidDel="00B83FE3" w:rsidRDefault="00B54771" w:rsidP="002D0A9D">
            <w:pPr>
              <w:pStyle w:val="ListParagraph"/>
              <w:numPr>
                <w:ilvl w:val="0"/>
                <w:numId w:val="21"/>
              </w:numPr>
              <w:spacing w:line="276" w:lineRule="auto"/>
              <w:rPr>
                <w:del w:id="29" w:author="Green, Nicola" w:date="2016-08-04T17:21:00Z"/>
              </w:rPr>
            </w:pPr>
            <w:del w:id="30" w:author="Green, Nicola" w:date="2016-08-04T17:21:00Z">
              <w:r w:rsidRPr="002D0A9D" w:rsidDel="00B83FE3">
                <w:delText>Environmental maintenance</w:delText>
              </w:r>
            </w:del>
          </w:p>
          <w:p w:rsidR="00B54771" w:rsidRPr="002D0A9D" w:rsidDel="00B83FE3" w:rsidRDefault="00B54771" w:rsidP="002D0A9D">
            <w:pPr>
              <w:pStyle w:val="ListParagraph"/>
              <w:numPr>
                <w:ilvl w:val="0"/>
                <w:numId w:val="21"/>
              </w:numPr>
              <w:spacing w:line="276" w:lineRule="auto"/>
              <w:rPr>
                <w:del w:id="31" w:author="Green, Nicola" w:date="2016-08-04T17:21:00Z"/>
              </w:rPr>
            </w:pPr>
            <w:del w:id="32" w:author="Green, Nicola" w:date="2016-08-04T17:21:00Z">
              <w:r w:rsidRPr="002D0A9D" w:rsidDel="00B83FE3">
                <w:delText>Performing care in line with risk assessments and care plans</w:delText>
              </w:r>
            </w:del>
          </w:p>
          <w:p w:rsidR="00B54771" w:rsidRPr="002D0A9D" w:rsidDel="00B83FE3" w:rsidRDefault="00B54771" w:rsidP="002D0A9D">
            <w:pPr>
              <w:pStyle w:val="ListParagraph"/>
              <w:numPr>
                <w:ilvl w:val="0"/>
                <w:numId w:val="21"/>
              </w:numPr>
              <w:spacing w:line="276" w:lineRule="auto"/>
              <w:rPr>
                <w:del w:id="33" w:author="Green, Nicola" w:date="2016-08-04T17:21:00Z"/>
              </w:rPr>
            </w:pPr>
            <w:del w:id="34" w:author="Green, Nicola" w:date="2016-08-04T17:21:00Z">
              <w:r w:rsidRPr="002D0A9D" w:rsidDel="00B83FE3">
                <w:delText>Escort to other departments (</w:delText>
              </w:r>
              <w:r w:rsidRPr="002D0A9D" w:rsidDel="00B83FE3">
                <w:rPr>
                  <w:i/>
                </w:rPr>
                <w:delText>except theatre</w:delText>
              </w:r>
              <w:r w:rsidRPr="002D0A9D" w:rsidDel="00B83FE3">
                <w:delText>)</w:delText>
              </w:r>
            </w:del>
          </w:p>
          <w:p w:rsidR="00B54771" w:rsidRPr="002D0A9D" w:rsidDel="00B83FE3" w:rsidRDefault="00B54771" w:rsidP="002D0A9D">
            <w:pPr>
              <w:pStyle w:val="ListParagraph"/>
              <w:numPr>
                <w:ilvl w:val="0"/>
                <w:numId w:val="21"/>
              </w:numPr>
              <w:spacing w:line="276" w:lineRule="auto"/>
              <w:rPr>
                <w:del w:id="35" w:author="Green, Nicola" w:date="2016-08-04T17:21:00Z"/>
              </w:rPr>
            </w:pPr>
            <w:del w:id="36" w:author="Green, Nicola" w:date="2016-08-04T17:21:00Z">
              <w:r w:rsidRPr="002D0A9D" w:rsidDel="00B83FE3">
                <w:delText>Instigate Emergency procedure</w:delText>
              </w:r>
            </w:del>
          </w:p>
          <w:p w:rsidR="00B54771" w:rsidRPr="002D0A9D" w:rsidDel="00B83FE3" w:rsidRDefault="00B54771" w:rsidP="002D0A9D">
            <w:pPr>
              <w:pStyle w:val="ListParagraph"/>
              <w:numPr>
                <w:ilvl w:val="0"/>
                <w:numId w:val="21"/>
              </w:numPr>
              <w:spacing w:line="276" w:lineRule="auto"/>
              <w:rPr>
                <w:del w:id="37" w:author="Green, Nicola" w:date="2016-08-04T17:21:00Z"/>
              </w:rPr>
            </w:pPr>
            <w:del w:id="38" w:author="Green, Nicola" w:date="2016-08-04T17:21:00Z">
              <w:r w:rsidRPr="002D0A9D" w:rsidDel="00B83FE3">
                <w:delText>Completion of accident / incident forms</w:delText>
              </w:r>
            </w:del>
          </w:p>
          <w:p w:rsidR="00B54771" w:rsidRPr="002D0A9D" w:rsidDel="00B83FE3" w:rsidRDefault="00B54771" w:rsidP="002D0A9D">
            <w:pPr>
              <w:pStyle w:val="ListParagraph"/>
              <w:numPr>
                <w:ilvl w:val="0"/>
                <w:numId w:val="21"/>
              </w:numPr>
              <w:spacing w:after="200" w:line="276" w:lineRule="auto"/>
              <w:rPr>
                <w:del w:id="39" w:author="Green, Nicola" w:date="2016-08-04T17:21:00Z"/>
                <w:szCs w:val="22"/>
              </w:rPr>
            </w:pPr>
            <w:del w:id="40" w:author="Green, Nicola" w:date="2016-08-04T17:21:00Z">
              <w:r w:rsidRPr="002D0A9D" w:rsidDel="00B83FE3">
                <w:rPr>
                  <w:szCs w:val="22"/>
                </w:rPr>
                <w:delText>Promote person centred values and provide support for patients wellbeing and fulfilment</w:delText>
              </w:r>
            </w:del>
          </w:p>
          <w:p w:rsidR="00B54771" w:rsidRPr="002D0A9D" w:rsidDel="00B83FE3" w:rsidRDefault="00B54771" w:rsidP="002D0A9D">
            <w:pPr>
              <w:pStyle w:val="ListParagraph"/>
              <w:numPr>
                <w:ilvl w:val="0"/>
                <w:numId w:val="21"/>
              </w:numPr>
              <w:spacing w:after="200" w:line="276" w:lineRule="auto"/>
              <w:rPr>
                <w:del w:id="41" w:author="Green, Nicola" w:date="2016-08-04T17:21:00Z"/>
                <w:rFonts w:cs="Arial"/>
                <w:szCs w:val="22"/>
              </w:rPr>
            </w:pPr>
            <w:del w:id="42" w:author="Green, Nicola" w:date="2016-08-04T17:21:00Z">
              <w:r w:rsidRPr="002D0A9D" w:rsidDel="00B83FE3">
                <w:rPr>
                  <w:rFonts w:cs="Arial"/>
                  <w:szCs w:val="22"/>
                </w:rPr>
                <w:delText>Observations (</w:delText>
              </w:r>
              <w:r w:rsidRPr="002D0A9D" w:rsidDel="00B83FE3">
                <w:rPr>
                  <w:rFonts w:cs="Arial"/>
                  <w:i/>
                  <w:szCs w:val="22"/>
                </w:rPr>
                <w:delText>Blood pressure, Pulse, Temperature, Respirations and SOS</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43" w:author="Green, Nicola" w:date="2016-08-04T17:21:00Z"/>
                <w:rFonts w:cs="Arial"/>
                <w:szCs w:val="22"/>
              </w:rPr>
            </w:pPr>
            <w:del w:id="44" w:author="Green, Nicola" w:date="2016-08-04T17:21:00Z">
              <w:r w:rsidRPr="002D0A9D" w:rsidDel="00B83FE3">
                <w:rPr>
                  <w:rFonts w:cs="Arial"/>
                  <w:szCs w:val="22"/>
                </w:rPr>
                <w:delText>Basic ANTT (</w:delText>
              </w:r>
              <w:r w:rsidRPr="002D0A9D" w:rsidDel="00B83FE3">
                <w:rPr>
                  <w:rFonts w:cs="Arial"/>
                  <w:i/>
                  <w:szCs w:val="22"/>
                </w:rPr>
                <w:delText>Removal of urethral catheter/cannula</w:delText>
              </w:r>
              <w:r w:rsidRPr="002D0A9D" w:rsidDel="00B83FE3">
                <w:rPr>
                  <w:rFonts w:cs="Arial"/>
                  <w:szCs w:val="22"/>
                </w:rPr>
                <w:delText xml:space="preserve"> ) </w:delText>
              </w:r>
            </w:del>
          </w:p>
          <w:p w:rsidR="00B54771" w:rsidRPr="002D0A9D" w:rsidDel="00B83FE3" w:rsidRDefault="00B54771" w:rsidP="002D0A9D">
            <w:pPr>
              <w:pStyle w:val="ListParagraph"/>
              <w:numPr>
                <w:ilvl w:val="0"/>
                <w:numId w:val="21"/>
              </w:numPr>
              <w:spacing w:after="200" w:line="276" w:lineRule="auto"/>
              <w:rPr>
                <w:del w:id="45" w:author="Green, Nicola" w:date="2016-08-04T17:21:00Z"/>
                <w:rFonts w:cs="Arial"/>
                <w:szCs w:val="22"/>
              </w:rPr>
            </w:pPr>
            <w:del w:id="46" w:author="Green, Nicola" w:date="2016-08-04T17:21:00Z">
              <w:r w:rsidRPr="002D0A9D" w:rsidDel="00B83FE3">
                <w:rPr>
                  <w:rFonts w:cs="Arial"/>
                  <w:szCs w:val="22"/>
                </w:rPr>
                <w:delText>Recording an ECG which should immediately be given to a register practitioner</w:delText>
              </w:r>
            </w:del>
          </w:p>
          <w:p w:rsidR="00B54771" w:rsidRPr="002D0A9D" w:rsidDel="00B83FE3" w:rsidRDefault="00B54771" w:rsidP="002D0A9D">
            <w:pPr>
              <w:pStyle w:val="ListParagraph"/>
              <w:numPr>
                <w:ilvl w:val="0"/>
                <w:numId w:val="21"/>
              </w:numPr>
              <w:spacing w:after="200" w:line="276" w:lineRule="auto"/>
              <w:rPr>
                <w:del w:id="47" w:author="Green, Nicola" w:date="2016-08-04T17:21:00Z"/>
                <w:rFonts w:cs="Arial"/>
                <w:szCs w:val="22"/>
              </w:rPr>
            </w:pPr>
            <w:del w:id="48" w:author="Green, Nicola" w:date="2016-08-04T17:21:00Z">
              <w:r w:rsidRPr="002D0A9D" w:rsidDel="00B83FE3">
                <w:rPr>
                  <w:rFonts w:cs="Arial"/>
                  <w:szCs w:val="22"/>
                </w:rPr>
                <w:delText>Cannula/Catheter removal (</w:delText>
              </w:r>
              <w:r w:rsidRPr="002D0A9D" w:rsidDel="00B83FE3">
                <w:rPr>
                  <w:rFonts w:cs="Arial"/>
                  <w:i/>
                  <w:szCs w:val="22"/>
                </w:rPr>
                <w:delText>only once basic ANTT achieved</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49" w:author="Green, Nicola" w:date="2016-08-04T17:21:00Z"/>
                <w:rFonts w:cs="Arial"/>
                <w:szCs w:val="22"/>
              </w:rPr>
            </w:pPr>
            <w:del w:id="50" w:author="Green, Nicola" w:date="2016-08-04T17:21:00Z">
              <w:r w:rsidRPr="002D0A9D" w:rsidDel="00B83FE3">
                <w:rPr>
                  <w:rFonts w:cs="Arial"/>
                  <w:szCs w:val="22"/>
                </w:rPr>
                <w:delText>Application of topical creams in accordance with patient care plan and relevant medicine management policies</w:delText>
              </w:r>
            </w:del>
          </w:p>
          <w:p w:rsidR="00B54771" w:rsidRPr="002D0A9D" w:rsidDel="00B83FE3" w:rsidRDefault="00B54771" w:rsidP="002D0A9D">
            <w:pPr>
              <w:pStyle w:val="ListParagraph"/>
              <w:numPr>
                <w:ilvl w:val="0"/>
                <w:numId w:val="21"/>
              </w:numPr>
              <w:spacing w:after="200" w:line="276" w:lineRule="auto"/>
              <w:rPr>
                <w:del w:id="51" w:author="Green, Nicola" w:date="2016-08-04T17:21:00Z"/>
                <w:rFonts w:cs="Arial"/>
                <w:szCs w:val="22"/>
              </w:rPr>
            </w:pPr>
            <w:del w:id="52" w:author="Green, Nicola" w:date="2016-08-04T17:21:00Z">
              <w:r w:rsidRPr="002D0A9D" w:rsidDel="00B83FE3">
                <w:rPr>
                  <w:rFonts w:cs="Arial"/>
                  <w:szCs w:val="22"/>
                </w:rPr>
                <w:delText>Escort to different departments or arranged appointments (</w:delText>
              </w:r>
              <w:r w:rsidRPr="002D0A9D" w:rsidDel="00B83FE3">
                <w:rPr>
                  <w:rFonts w:cs="Arial"/>
                  <w:i/>
                  <w:szCs w:val="22"/>
                </w:rPr>
                <w:delText>excluding patients with IV’s or had a pre med to theatre</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53" w:author="Green, Nicola" w:date="2016-08-04T17:21:00Z"/>
                <w:rFonts w:cs="Arial"/>
                <w:szCs w:val="22"/>
              </w:rPr>
            </w:pPr>
            <w:del w:id="54" w:author="Green, Nicola" w:date="2016-08-04T17:21:00Z">
              <w:r w:rsidRPr="002D0A9D" w:rsidDel="00B83FE3">
                <w:rPr>
                  <w:rFonts w:cs="Arial"/>
                  <w:szCs w:val="22"/>
                </w:rPr>
                <w:delText>Advanced ANTT following basic ANTT (</w:delText>
              </w:r>
              <w:r w:rsidRPr="002D0A9D" w:rsidDel="00B83FE3">
                <w:rPr>
                  <w:rFonts w:cs="Arial"/>
                  <w:i/>
                  <w:szCs w:val="22"/>
                </w:rPr>
                <w:delText>grade 1-2 wounds and only wounds that have been assessed by a registered practitioner, a care plan has been written and the registered practitioner has seen the wound on each dressing change in the acute environment and every 3</w:delText>
              </w:r>
              <w:r w:rsidRPr="002D0A9D" w:rsidDel="00B83FE3">
                <w:rPr>
                  <w:rFonts w:cs="Arial"/>
                  <w:i/>
                  <w:szCs w:val="22"/>
                  <w:vertAlign w:val="superscript"/>
                </w:rPr>
                <w:delText>rd</w:delText>
              </w:r>
              <w:r w:rsidRPr="002D0A9D" w:rsidDel="00B83FE3">
                <w:rPr>
                  <w:rFonts w:cs="Arial"/>
                  <w:i/>
                  <w:szCs w:val="22"/>
                </w:rPr>
                <w:delText xml:space="preserve"> change in the community</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55" w:author="Green, Nicola" w:date="2016-08-04T17:21:00Z"/>
                <w:rFonts w:cs="Arial"/>
                <w:szCs w:val="22"/>
              </w:rPr>
            </w:pPr>
            <w:del w:id="56" w:author="Green, Nicola" w:date="2016-08-04T17:21:00Z">
              <w:r w:rsidRPr="002D0A9D" w:rsidDel="00B83FE3">
                <w:rPr>
                  <w:rFonts w:cs="Arial"/>
                  <w:szCs w:val="22"/>
                </w:rPr>
                <w:delText>Blood Glucose Monitoring (</w:delText>
              </w:r>
              <w:r w:rsidRPr="002D0A9D" w:rsidDel="00B83FE3">
                <w:rPr>
                  <w:rFonts w:cs="Arial"/>
                  <w:i/>
                  <w:szCs w:val="22"/>
                </w:rPr>
                <w:delText>for stable patients only</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57" w:author="Green, Nicola" w:date="2016-08-04T17:21:00Z"/>
                <w:rFonts w:cs="Arial"/>
                <w:szCs w:val="22"/>
              </w:rPr>
            </w:pPr>
            <w:del w:id="58" w:author="Green, Nicola" w:date="2016-08-04T17:21:00Z">
              <w:r w:rsidRPr="002D0A9D" w:rsidDel="00B83FE3">
                <w:rPr>
                  <w:rFonts w:cs="Arial"/>
                  <w:szCs w:val="22"/>
                </w:rPr>
                <w:delText>Basic Stoma Care (</w:delText>
              </w:r>
              <w:r w:rsidRPr="002D0A9D" w:rsidDel="00B83FE3">
                <w:rPr>
                  <w:rFonts w:cs="Arial"/>
                  <w:i/>
                  <w:szCs w:val="22"/>
                </w:rPr>
                <w:delText>long term, existing stomas unless level 3 stoma care award achieved</w:delText>
              </w:r>
              <w:r w:rsidRPr="002D0A9D" w:rsidDel="00B83FE3">
                <w:rPr>
                  <w:rFonts w:cs="Arial"/>
                  <w:szCs w:val="22"/>
                </w:rPr>
                <w:delText>)</w:delText>
              </w:r>
            </w:del>
          </w:p>
          <w:p w:rsidR="00B54771" w:rsidRPr="002D0A9D" w:rsidDel="00B83FE3" w:rsidRDefault="00B54771" w:rsidP="002D0A9D">
            <w:pPr>
              <w:pStyle w:val="ListParagraph"/>
              <w:numPr>
                <w:ilvl w:val="0"/>
                <w:numId w:val="21"/>
              </w:numPr>
              <w:spacing w:after="200" w:line="276" w:lineRule="auto"/>
              <w:rPr>
                <w:del w:id="59" w:author="Green, Nicola" w:date="2016-08-04T17:21:00Z"/>
                <w:rFonts w:cs="Arial"/>
                <w:szCs w:val="22"/>
              </w:rPr>
            </w:pPr>
            <w:del w:id="60" w:author="Green, Nicola" w:date="2016-08-04T17:21:00Z">
              <w:r w:rsidRPr="002D0A9D" w:rsidDel="00B83FE3">
                <w:rPr>
                  <w:rFonts w:cs="Arial"/>
                  <w:szCs w:val="22"/>
                </w:rPr>
                <w:delText>Achieve the essential requirements in the training and education section of the person specification within 12 months of starting in post</w:delText>
              </w:r>
            </w:del>
          </w:p>
          <w:p w:rsidR="00B54771" w:rsidRPr="002D0A9D" w:rsidDel="00B83FE3" w:rsidRDefault="00B54771" w:rsidP="002D0A9D">
            <w:pPr>
              <w:pStyle w:val="ListParagraph"/>
              <w:numPr>
                <w:ilvl w:val="0"/>
                <w:numId w:val="21"/>
              </w:numPr>
              <w:spacing w:line="240" w:lineRule="auto"/>
              <w:rPr>
                <w:del w:id="61" w:author="Green, Nicola" w:date="2016-08-04T17:21:00Z"/>
                <w:rFonts w:cs="Arial"/>
                <w:sz w:val="24"/>
              </w:rPr>
            </w:pPr>
            <w:del w:id="62" w:author="Green, Nicola" w:date="2016-08-04T17:21:00Z">
              <w:r w:rsidRPr="002D0A9D" w:rsidDel="00B83FE3">
                <w:rPr>
                  <w:rFonts w:cs="Arial"/>
                  <w:sz w:val="24"/>
                </w:rPr>
                <w:delText>Able to deal with distressed relatives, care of end of life needs for patients</w:delText>
              </w:r>
            </w:del>
          </w:p>
          <w:p w:rsidR="00B54771" w:rsidRPr="00742552" w:rsidDel="00B83FE3" w:rsidRDefault="00B54771" w:rsidP="00B54771">
            <w:pPr>
              <w:spacing w:line="240" w:lineRule="auto"/>
              <w:ind w:left="142"/>
              <w:rPr>
                <w:del w:id="63" w:author="Green, Nicola" w:date="2016-08-04T17:21:00Z"/>
                <w:rFonts w:cs="Arial"/>
                <w:sz w:val="24"/>
              </w:rPr>
            </w:pPr>
          </w:p>
        </w:tc>
      </w:tr>
      <w:tr w:rsidR="00B54771" w:rsidDel="00B83FE3" w:rsidTr="00B54771">
        <w:trPr>
          <w:del w:id="64" w:author="Green, Nicola" w:date="2016-08-04T17:21:00Z"/>
        </w:trPr>
        <w:tc>
          <w:tcPr>
            <w:tcW w:w="10740" w:type="dxa"/>
            <w:shd w:val="clear" w:color="auto" w:fill="EAF1DD" w:themeFill="accent3" w:themeFillTint="33"/>
          </w:tcPr>
          <w:p w:rsidR="00B54771" w:rsidRPr="00742552" w:rsidDel="00B83FE3" w:rsidRDefault="00B54771" w:rsidP="00B54771">
            <w:pPr>
              <w:spacing w:line="240" w:lineRule="auto"/>
              <w:rPr>
                <w:del w:id="65" w:author="Green, Nicola" w:date="2016-08-04T17:21:00Z"/>
                <w:rFonts w:cs="Arial"/>
                <w:b/>
                <w:sz w:val="24"/>
              </w:rPr>
            </w:pPr>
            <w:del w:id="66" w:author="Green, Nicola" w:date="2016-08-04T17:21:00Z">
              <w:r w:rsidDel="00B83FE3">
                <w:rPr>
                  <w:rFonts w:cs="Arial"/>
                  <w:b/>
                  <w:sz w:val="24"/>
                </w:rPr>
                <w:delText>Once all compulsory elements have</w:delText>
              </w:r>
              <w:r w:rsidR="002D0A9D" w:rsidDel="00B83FE3">
                <w:rPr>
                  <w:rFonts w:cs="Arial"/>
                  <w:b/>
                  <w:sz w:val="24"/>
                </w:rPr>
                <w:delText xml:space="preserve"> been met the individual band 3 </w:delText>
              </w:r>
              <w:r w:rsidDel="00B83FE3">
                <w:rPr>
                  <w:rFonts w:cs="Arial"/>
                  <w:b/>
                  <w:sz w:val="24"/>
                </w:rPr>
                <w:delText>can then decide with their manager to undertake additional skills / tasks relevant to their area of work. The individual band 4 must attend all relevant training and have a completed Trust competency before practising unsupervised. Once assessed</w:delText>
              </w:r>
              <w:r w:rsidR="002D0A9D" w:rsidDel="00B83FE3">
                <w:rPr>
                  <w:rFonts w:cs="Arial"/>
                  <w:b/>
                  <w:sz w:val="24"/>
                </w:rPr>
                <w:delText xml:space="preserve"> competent the individual band 3</w:delText>
              </w:r>
              <w:r w:rsidDel="00B83FE3">
                <w:rPr>
                  <w:rFonts w:cs="Arial"/>
                  <w:b/>
                  <w:sz w:val="24"/>
                </w:rPr>
                <w:delText xml:space="preserve"> must not perform a skill / task unless it has been delegated to them by a registered practitioner on each occasion.</w:delText>
              </w:r>
            </w:del>
          </w:p>
        </w:tc>
      </w:tr>
      <w:tr w:rsidR="00B54771" w:rsidDel="00B83FE3" w:rsidTr="00B54771">
        <w:trPr>
          <w:del w:id="67" w:author="Green, Nicola" w:date="2016-08-04T17:21:00Z"/>
        </w:trPr>
        <w:tc>
          <w:tcPr>
            <w:tcW w:w="10740" w:type="dxa"/>
            <w:shd w:val="clear" w:color="auto" w:fill="EAF1DD" w:themeFill="accent3" w:themeFillTint="33"/>
          </w:tcPr>
          <w:p w:rsidR="00B54771" w:rsidRPr="00BC78FF" w:rsidDel="00B83FE3" w:rsidRDefault="00B54771" w:rsidP="00B54771">
            <w:pPr>
              <w:spacing w:line="240" w:lineRule="auto"/>
              <w:rPr>
                <w:del w:id="68" w:author="Green, Nicola" w:date="2016-08-04T17:21:00Z"/>
                <w:rFonts w:cs="Arial"/>
                <w:b/>
                <w:sz w:val="24"/>
              </w:rPr>
            </w:pPr>
            <w:del w:id="69" w:author="Green, Nicola" w:date="2016-08-04T17:21:00Z">
              <w:r w:rsidRPr="005812E8" w:rsidDel="00B83FE3">
                <w:rPr>
                  <w:rFonts w:cs="Arial"/>
                  <w:sz w:val="24"/>
                </w:rPr>
                <w:delText>These are the permitted</w:delText>
              </w:r>
              <w:r w:rsidDel="00B83FE3">
                <w:rPr>
                  <w:rFonts w:cs="Arial"/>
                  <w:sz w:val="24"/>
                </w:rPr>
                <w:delText xml:space="preserve"> tasks / skills (this list is not an exhaustive list):</w:delText>
              </w:r>
            </w:del>
          </w:p>
          <w:p w:rsidR="00B54771" w:rsidRPr="006126DB" w:rsidDel="00B83FE3" w:rsidRDefault="00B54771" w:rsidP="00B54771">
            <w:pPr>
              <w:pStyle w:val="ListParagraph"/>
              <w:numPr>
                <w:ilvl w:val="0"/>
                <w:numId w:val="19"/>
              </w:numPr>
              <w:spacing w:line="240" w:lineRule="auto"/>
              <w:rPr>
                <w:del w:id="70" w:author="Green, Nicola" w:date="2016-08-04T17:21:00Z"/>
                <w:rFonts w:cs="Arial"/>
                <w:sz w:val="24"/>
              </w:rPr>
            </w:pPr>
            <w:del w:id="71" w:author="Green, Nicola" w:date="2016-08-04T17:21:00Z">
              <w:r w:rsidRPr="006126DB" w:rsidDel="00B83FE3">
                <w:rPr>
                  <w:rFonts w:cs="Arial"/>
                  <w:sz w:val="24"/>
                </w:rPr>
                <w:delText>Cannulation</w:delText>
              </w:r>
            </w:del>
          </w:p>
          <w:p w:rsidR="00B54771" w:rsidRPr="006126DB" w:rsidDel="00B83FE3" w:rsidRDefault="00B54771" w:rsidP="00B54771">
            <w:pPr>
              <w:pStyle w:val="ListParagraph"/>
              <w:numPr>
                <w:ilvl w:val="0"/>
                <w:numId w:val="19"/>
              </w:numPr>
              <w:spacing w:line="240" w:lineRule="auto"/>
              <w:rPr>
                <w:del w:id="72" w:author="Green, Nicola" w:date="2016-08-04T17:21:00Z"/>
                <w:rFonts w:cs="Arial"/>
                <w:sz w:val="24"/>
              </w:rPr>
            </w:pPr>
            <w:del w:id="73" w:author="Green, Nicola" w:date="2016-08-04T17:21:00Z">
              <w:r w:rsidRPr="006126DB" w:rsidDel="00B83FE3">
                <w:rPr>
                  <w:rFonts w:cs="Arial"/>
                  <w:sz w:val="24"/>
                </w:rPr>
                <w:delText xml:space="preserve">Male/ Female/ Suprapubic Catheterisation </w:delText>
              </w:r>
            </w:del>
          </w:p>
          <w:p w:rsidR="00B54771" w:rsidRPr="006126DB" w:rsidDel="00B83FE3" w:rsidRDefault="00B54771" w:rsidP="00B54771">
            <w:pPr>
              <w:pStyle w:val="ListParagraph"/>
              <w:numPr>
                <w:ilvl w:val="0"/>
                <w:numId w:val="19"/>
              </w:numPr>
              <w:spacing w:line="240" w:lineRule="auto"/>
              <w:rPr>
                <w:del w:id="74" w:author="Green, Nicola" w:date="2016-08-04T17:21:00Z"/>
                <w:rFonts w:cs="Arial"/>
                <w:sz w:val="24"/>
              </w:rPr>
            </w:pPr>
            <w:del w:id="75" w:author="Green, Nicola" w:date="2016-08-04T17:21:00Z">
              <w:r w:rsidRPr="006126DB" w:rsidDel="00B83FE3">
                <w:rPr>
                  <w:rFonts w:cs="Arial"/>
                  <w:sz w:val="24"/>
                </w:rPr>
                <w:delText>Safe Swallow</w:delText>
              </w:r>
            </w:del>
          </w:p>
          <w:p w:rsidR="00B54771" w:rsidRPr="006126DB" w:rsidDel="00B83FE3" w:rsidRDefault="00B54771" w:rsidP="00B54771">
            <w:pPr>
              <w:pStyle w:val="ListParagraph"/>
              <w:numPr>
                <w:ilvl w:val="0"/>
                <w:numId w:val="19"/>
              </w:numPr>
              <w:spacing w:line="240" w:lineRule="auto"/>
              <w:rPr>
                <w:del w:id="76" w:author="Green, Nicola" w:date="2016-08-04T17:21:00Z"/>
                <w:rFonts w:cs="Arial"/>
                <w:sz w:val="24"/>
              </w:rPr>
            </w:pPr>
            <w:del w:id="77" w:author="Green, Nicola" w:date="2016-08-04T17:21:00Z">
              <w:r w:rsidRPr="006126DB" w:rsidDel="00B83FE3">
                <w:rPr>
                  <w:rFonts w:cs="Arial"/>
                  <w:sz w:val="24"/>
                </w:rPr>
                <w:delText>Medication as per Trust policy on safe administration of medicines</w:delText>
              </w:r>
            </w:del>
          </w:p>
          <w:p w:rsidR="00B54771" w:rsidRPr="006126DB" w:rsidDel="00B83FE3" w:rsidRDefault="00B54771" w:rsidP="00B54771">
            <w:pPr>
              <w:pStyle w:val="ListParagraph"/>
              <w:numPr>
                <w:ilvl w:val="0"/>
                <w:numId w:val="19"/>
              </w:numPr>
              <w:spacing w:line="240" w:lineRule="auto"/>
              <w:rPr>
                <w:del w:id="78" w:author="Green, Nicola" w:date="2016-08-04T17:21:00Z"/>
                <w:rFonts w:cs="Arial"/>
                <w:sz w:val="24"/>
              </w:rPr>
            </w:pPr>
            <w:del w:id="79" w:author="Green, Nicola" w:date="2016-08-04T17:21:00Z">
              <w:r w:rsidRPr="006126DB" w:rsidDel="00B83FE3">
                <w:rPr>
                  <w:rFonts w:cs="Arial"/>
                  <w:sz w:val="24"/>
                </w:rPr>
                <w:delText>Tracheotomy Management</w:delText>
              </w:r>
            </w:del>
          </w:p>
          <w:p w:rsidR="00B54771" w:rsidRPr="006126DB" w:rsidDel="00B83FE3" w:rsidRDefault="00B54771" w:rsidP="00B54771">
            <w:pPr>
              <w:pStyle w:val="ListParagraph"/>
              <w:numPr>
                <w:ilvl w:val="0"/>
                <w:numId w:val="19"/>
              </w:numPr>
              <w:spacing w:line="240" w:lineRule="auto"/>
              <w:rPr>
                <w:del w:id="80" w:author="Green, Nicola" w:date="2016-08-04T17:21:00Z"/>
                <w:rFonts w:cs="Arial"/>
                <w:sz w:val="24"/>
              </w:rPr>
            </w:pPr>
            <w:del w:id="81" w:author="Green, Nicola" w:date="2016-08-04T17:21:00Z">
              <w:r w:rsidRPr="006126DB" w:rsidDel="00B83FE3">
                <w:rPr>
                  <w:rFonts w:cs="Arial"/>
                  <w:sz w:val="24"/>
                </w:rPr>
                <w:lastRenderedPageBreak/>
                <w:delText>Suctioning</w:delText>
              </w:r>
            </w:del>
          </w:p>
          <w:p w:rsidR="00B54771" w:rsidRPr="006126DB" w:rsidDel="00B83FE3" w:rsidRDefault="00B54771" w:rsidP="00B54771">
            <w:pPr>
              <w:pStyle w:val="ListParagraph"/>
              <w:numPr>
                <w:ilvl w:val="0"/>
                <w:numId w:val="19"/>
              </w:numPr>
              <w:spacing w:line="240" w:lineRule="auto"/>
              <w:rPr>
                <w:del w:id="82" w:author="Green, Nicola" w:date="2016-08-04T17:21:00Z"/>
                <w:rFonts w:cs="Arial"/>
                <w:sz w:val="24"/>
              </w:rPr>
            </w:pPr>
            <w:del w:id="83" w:author="Green, Nicola" w:date="2016-08-04T17:21:00Z">
              <w:r w:rsidRPr="006126DB" w:rsidDel="00B83FE3">
                <w:rPr>
                  <w:rFonts w:cs="Arial"/>
                  <w:sz w:val="24"/>
                </w:rPr>
                <w:delText>Mentorship</w:delText>
              </w:r>
            </w:del>
          </w:p>
          <w:p w:rsidR="00B54771" w:rsidRPr="006126DB" w:rsidDel="00B83FE3" w:rsidRDefault="00B54771" w:rsidP="00B54771">
            <w:pPr>
              <w:pStyle w:val="ListParagraph"/>
              <w:numPr>
                <w:ilvl w:val="0"/>
                <w:numId w:val="19"/>
              </w:numPr>
              <w:spacing w:line="240" w:lineRule="auto"/>
              <w:rPr>
                <w:del w:id="84" w:author="Green, Nicola" w:date="2016-08-04T17:21:00Z"/>
                <w:rFonts w:cs="Arial"/>
                <w:sz w:val="24"/>
              </w:rPr>
            </w:pPr>
            <w:del w:id="85" w:author="Green, Nicola" w:date="2016-08-04T17:21:00Z">
              <w:r w:rsidDel="00B83FE3">
                <w:rPr>
                  <w:rFonts w:cs="Arial"/>
                  <w:sz w:val="24"/>
                </w:rPr>
                <w:delText>Feeding through an</w:delText>
              </w:r>
              <w:r w:rsidRPr="006126DB" w:rsidDel="00B83FE3">
                <w:rPr>
                  <w:rFonts w:cs="Arial"/>
                  <w:sz w:val="24"/>
                </w:rPr>
                <w:delText xml:space="preserve"> NG tube (</w:delText>
              </w:r>
              <w:r w:rsidRPr="009A5C35" w:rsidDel="00B83FE3">
                <w:rPr>
                  <w:rFonts w:cs="Arial"/>
                  <w:color w:val="FF0000"/>
                  <w:sz w:val="24"/>
                </w:rPr>
                <w:delText>trained staff should set up and test aspirate)</w:delText>
              </w:r>
            </w:del>
          </w:p>
          <w:p w:rsidR="00B54771" w:rsidRPr="006126DB" w:rsidDel="00B83FE3" w:rsidRDefault="00B54771" w:rsidP="00B54771">
            <w:pPr>
              <w:pStyle w:val="ListParagraph"/>
              <w:numPr>
                <w:ilvl w:val="0"/>
                <w:numId w:val="19"/>
              </w:numPr>
              <w:spacing w:line="240" w:lineRule="auto"/>
              <w:rPr>
                <w:del w:id="86" w:author="Green, Nicola" w:date="2016-08-04T17:21:00Z"/>
                <w:rFonts w:cs="Arial"/>
                <w:sz w:val="24"/>
              </w:rPr>
            </w:pPr>
            <w:del w:id="87" w:author="Green, Nicola" w:date="2016-08-04T17:21:00Z">
              <w:r w:rsidRPr="006126DB" w:rsidDel="00B83FE3">
                <w:rPr>
                  <w:rFonts w:cs="Arial"/>
                  <w:sz w:val="24"/>
                </w:rPr>
                <w:delText>Passing NG tubes (Paediatrics)</w:delText>
              </w:r>
            </w:del>
          </w:p>
          <w:p w:rsidR="00B54771" w:rsidDel="00B83FE3" w:rsidRDefault="00B54771" w:rsidP="00B54771">
            <w:pPr>
              <w:pStyle w:val="ListParagraph"/>
              <w:numPr>
                <w:ilvl w:val="0"/>
                <w:numId w:val="19"/>
              </w:numPr>
              <w:spacing w:line="240" w:lineRule="auto"/>
              <w:rPr>
                <w:del w:id="88" w:author="Green, Nicola" w:date="2016-08-04T17:21:00Z"/>
                <w:rFonts w:cs="Arial"/>
                <w:sz w:val="24"/>
              </w:rPr>
            </w:pPr>
            <w:del w:id="89" w:author="Green, Nicola" w:date="2016-08-04T17:21:00Z">
              <w:r w:rsidRPr="006126DB" w:rsidDel="00B83FE3">
                <w:rPr>
                  <w:rFonts w:cs="Arial"/>
                  <w:sz w:val="24"/>
                </w:rPr>
                <w:delText>Complex wound management</w:delText>
              </w:r>
              <w:r w:rsidRPr="006126DB" w:rsidDel="00B83FE3">
                <w:rPr>
                  <w:rFonts w:cs="Arial"/>
                  <w:color w:val="FF0000"/>
                  <w:sz w:val="24"/>
                </w:rPr>
                <w:delText xml:space="preserve"> </w:delText>
              </w:r>
              <w:r w:rsidRPr="006126DB" w:rsidDel="00B83FE3">
                <w:rPr>
                  <w:rFonts w:cs="Arial"/>
                  <w:sz w:val="24"/>
                </w:rPr>
                <w:delText>including compression bandaging and packing wounds</w:delText>
              </w:r>
            </w:del>
          </w:p>
          <w:p w:rsidR="00B54771" w:rsidDel="00B83FE3" w:rsidRDefault="00B54771" w:rsidP="00B54771">
            <w:pPr>
              <w:pStyle w:val="ListParagraph"/>
              <w:numPr>
                <w:ilvl w:val="0"/>
                <w:numId w:val="19"/>
              </w:numPr>
              <w:spacing w:line="240" w:lineRule="auto"/>
              <w:rPr>
                <w:del w:id="90" w:author="Green, Nicola" w:date="2016-08-04T17:21:00Z"/>
                <w:rFonts w:cs="Arial"/>
                <w:sz w:val="24"/>
              </w:rPr>
            </w:pPr>
            <w:del w:id="91" w:author="Green, Nicola" w:date="2016-08-04T17:21:00Z">
              <w:r w:rsidDel="00B83FE3">
                <w:rPr>
                  <w:rFonts w:cs="Arial"/>
                  <w:sz w:val="24"/>
                </w:rPr>
                <w:delText>Dexterity and accuracy required for e.g. intravenous injections, syringe pumps and infusions and removal of sutures</w:delText>
              </w:r>
            </w:del>
          </w:p>
          <w:p w:rsidR="00B54771" w:rsidDel="00B83FE3" w:rsidRDefault="00B54771" w:rsidP="00B54771">
            <w:pPr>
              <w:pStyle w:val="ListParagraph"/>
              <w:numPr>
                <w:ilvl w:val="0"/>
                <w:numId w:val="19"/>
              </w:numPr>
              <w:spacing w:line="240" w:lineRule="auto"/>
              <w:rPr>
                <w:del w:id="92" w:author="Green, Nicola" w:date="2016-08-04T17:21:00Z"/>
                <w:rFonts w:cs="Arial"/>
                <w:sz w:val="24"/>
              </w:rPr>
            </w:pPr>
            <w:del w:id="93" w:author="Green, Nicola" w:date="2016-08-04T17:21:00Z">
              <w:r w:rsidDel="00B83FE3">
                <w:rPr>
                  <w:rFonts w:cs="Arial"/>
                  <w:sz w:val="24"/>
                </w:rPr>
                <w:delText>To complete incident forms where an untoward incident occurs</w:delText>
              </w:r>
            </w:del>
          </w:p>
          <w:p w:rsidR="00B54771" w:rsidDel="00B83FE3" w:rsidRDefault="00B54771" w:rsidP="00B54771">
            <w:pPr>
              <w:pStyle w:val="ListParagraph"/>
              <w:numPr>
                <w:ilvl w:val="0"/>
                <w:numId w:val="19"/>
              </w:numPr>
              <w:spacing w:line="240" w:lineRule="auto"/>
              <w:rPr>
                <w:del w:id="94" w:author="Green, Nicola" w:date="2016-08-04T17:21:00Z"/>
                <w:rFonts w:cs="Arial"/>
                <w:sz w:val="24"/>
              </w:rPr>
            </w:pPr>
            <w:del w:id="95" w:author="Green, Nicola" w:date="2016-08-04T17:21:00Z">
              <w:r w:rsidDel="00B83FE3">
                <w:rPr>
                  <w:rFonts w:cs="Arial"/>
                  <w:sz w:val="24"/>
                </w:rPr>
                <w:delText>ECG recording and interpreting</w:delText>
              </w:r>
            </w:del>
          </w:p>
          <w:p w:rsidR="00B54771" w:rsidRPr="00A04171" w:rsidDel="00B83FE3" w:rsidRDefault="00B54771" w:rsidP="00B54771">
            <w:pPr>
              <w:pStyle w:val="ListParagraph"/>
              <w:numPr>
                <w:ilvl w:val="0"/>
                <w:numId w:val="19"/>
              </w:numPr>
              <w:spacing w:line="240" w:lineRule="auto"/>
              <w:rPr>
                <w:del w:id="96" w:author="Green, Nicola" w:date="2016-08-04T17:21:00Z"/>
                <w:rFonts w:cs="Arial"/>
                <w:b/>
                <w:sz w:val="24"/>
              </w:rPr>
            </w:pPr>
            <w:del w:id="97" w:author="Green, Nicola" w:date="2016-08-04T17:21:00Z">
              <w:r w:rsidDel="00B83FE3">
                <w:rPr>
                  <w:rFonts w:cs="Arial"/>
                  <w:sz w:val="24"/>
                </w:rPr>
                <w:delText>Provide and receive complex, sensitive/highly complex information</w:delText>
              </w:r>
            </w:del>
          </w:p>
          <w:p w:rsidR="00B54771" w:rsidRPr="00A71B73" w:rsidDel="00B83FE3" w:rsidRDefault="00B54771" w:rsidP="00B54771">
            <w:pPr>
              <w:pStyle w:val="ListParagraph"/>
              <w:numPr>
                <w:ilvl w:val="0"/>
                <w:numId w:val="19"/>
              </w:numPr>
              <w:spacing w:line="240" w:lineRule="auto"/>
              <w:rPr>
                <w:del w:id="98" w:author="Green, Nicola" w:date="2016-08-04T17:21:00Z"/>
                <w:rFonts w:cs="Arial"/>
                <w:b/>
                <w:sz w:val="24"/>
              </w:rPr>
            </w:pPr>
            <w:del w:id="99" w:author="Green, Nicola" w:date="2016-08-04T17:21:00Z">
              <w:r w:rsidDel="00B83FE3">
                <w:rPr>
                  <w:rFonts w:cs="Arial"/>
                  <w:sz w:val="24"/>
                </w:rPr>
                <w:delText>Communicate sensitive/highly sensitive condition related information to patients, relatives, empathy and reassurance</w:delText>
              </w:r>
            </w:del>
          </w:p>
          <w:p w:rsidR="00B54771" w:rsidRPr="00A71B73" w:rsidDel="00B83FE3" w:rsidRDefault="00B54771" w:rsidP="00B54771">
            <w:pPr>
              <w:pStyle w:val="ListParagraph"/>
              <w:numPr>
                <w:ilvl w:val="0"/>
                <w:numId w:val="19"/>
              </w:numPr>
              <w:spacing w:line="240" w:lineRule="auto"/>
              <w:rPr>
                <w:del w:id="100" w:author="Green, Nicola" w:date="2016-08-04T17:21:00Z"/>
                <w:rFonts w:cs="Arial"/>
                <w:b/>
                <w:sz w:val="24"/>
              </w:rPr>
            </w:pPr>
            <w:del w:id="101" w:author="Green, Nicola" w:date="2016-08-04T17:21:00Z">
              <w:r w:rsidDel="00B83FE3">
                <w:rPr>
                  <w:rFonts w:cs="Arial"/>
                  <w:sz w:val="24"/>
                </w:rPr>
                <w:delText>Contributes to the development of specialist protocols where necessary</w:delText>
              </w:r>
            </w:del>
          </w:p>
          <w:p w:rsidR="00B54771" w:rsidRPr="006E201D" w:rsidDel="00B83FE3" w:rsidRDefault="00B54771" w:rsidP="00B54771">
            <w:pPr>
              <w:pStyle w:val="ListParagraph"/>
              <w:numPr>
                <w:ilvl w:val="0"/>
                <w:numId w:val="19"/>
              </w:numPr>
              <w:spacing w:line="240" w:lineRule="auto"/>
              <w:rPr>
                <w:del w:id="102" w:author="Green, Nicola" w:date="2016-08-04T17:21:00Z"/>
                <w:rFonts w:cs="Arial"/>
                <w:b/>
                <w:sz w:val="24"/>
              </w:rPr>
            </w:pPr>
            <w:del w:id="103" w:author="Green, Nicola" w:date="2016-08-04T17:21:00Z">
              <w:r w:rsidDel="00B83FE3">
                <w:rPr>
                  <w:rFonts w:cs="Arial"/>
                  <w:sz w:val="24"/>
                </w:rPr>
                <w:delText>Designs audi</w:delText>
              </w:r>
              <w:r w:rsidDel="00B83FE3">
                <w:rPr>
                  <w:rFonts w:cs="Arial"/>
                  <w:sz w:val="24"/>
                </w:rPr>
                <w:softHyphen/>
                <w:delText xml:space="preserve">ts and carries out audits as part of quality assurance </w:delText>
              </w:r>
            </w:del>
          </w:p>
        </w:tc>
      </w:tr>
    </w:tbl>
    <w:p w:rsidR="00D3478E" w:rsidRPr="00A90F26" w:rsidRDefault="00D3478E" w:rsidP="00D3478E">
      <w:pPr>
        <w:rPr>
          <w:rFonts w:cs="Arial"/>
        </w:rPr>
      </w:pPr>
    </w:p>
    <w:sectPr w:rsidR="00D3478E" w:rsidRPr="00A90F26" w:rsidSect="004E00E8">
      <w:headerReference w:type="even" r:id="rId9"/>
      <w:headerReference w:type="default" r:id="rId10"/>
      <w:footerReference w:type="even" r:id="rId11"/>
      <w:footerReference w:type="default" r:id="rId12"/>
      <w:headerReference w:type="first" r:id="rId13"/>
      <w:footerReference w:type="first" r:id="rId14"/>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E0C" w:rsidRDefault="00344E0C">
      <w:pPr>
        <w:spacing w:line="240" w:lineRule="auto"/>
      </w:pPr>
      <w:r>
        <w:separator/>
      </w:r>
    </w:p>
  </w:endnote>
  <w:endnote w:type="continuationSeparator" w:id="0">
    <w:p w:rsidR="00344E0C" w:rsidRDefault="00344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344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344E0C" w:rsidP="00724980">
    <w:pPr>
      <w:pStyle w:val="Footer"/>
      <w:jc w:val="center"/>
      <w:rPr>
        <w:noProof/>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404986A8" wp14:editId="5FBFA13D">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81475D">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81475D">
      <w:rPr>
        <w:noProof/>
        <w:color w:val="0072C6"/>
        <w:sz w:val="18"/>
        <w:szCs w:val="18"/>
      </w:rPr>
      <w:t>7</w:t>
    </w:r>
    <w:r>
      <w:rPr>
        <w:noProof/>
        <w:color w:val="0072C6"/>
        <w:sz w:val="18"/>
        <w:szCs w:val="18"/>
      </w:rPr>
      <w:fldChar w:fldCharType="end"/>
    </w:r>
  </w:p>
  <w:p w:rsidR="00344E0C" w:rsidRPr="00724980" w:rsidRDefault="00344E0C" w:rsidP="00724980">
    <w:pPr>
      <w:pStyle w:val="Footer"/>
      <w:jc w:val="center"/>
      <w:rPr>
        <w:color w:val="0072C6"/>
        <w:sz w:val="18"/>
        <w:szCs w:val="18"/>
      </w:rPr>
    </w:pPr>
    <w:r>
      <w:rPr>
        <w:color w:val="0072C6"/>
        <w:sz w:val="18"/>
        <w:szCs w:val="18"/>
      </w:rPr>
      <w:tab/>
    </w:r>
    <w:r>
      <w:rPr>
        <w:color w:val="0072C6"/>
        <w:sz w:val="18"/>
        <w:szCs w:val="18"/>
      </w:rPr>
      <w:tab/>
      <w:t xml:space="preserve">                 </w:t>
    </w:r>
    <w:r>
      <w:rPr>
        <w:noProof/>
        <w:color w:val="0072C6"/>
        <w:sz w:val="18"/>
        <w:szCs w:val="18"/>
      </w:rPr>
      <w:t>December 2015 version 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344E0C">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E0C" w:rsidRDefault="00344E0C">
      <w:pPr>
        <w:spacing w:line="240" w:lineRule="auto"/>
      </w:pPr>
      <w:r>
        <w:separator/>
      </w:r>
    </w:p>
  </w:footnote>
  <w:footnote w:type="continuationSeparator" w:id="0">
    <w:p w:rsidR="00344E0C" w:rsidRDefault="00344E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8147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194" type="#_x0000_t136" style="position:absolute;margin-left:0;margin-top:0;width:526.75pt;height:210.7pt;rotation:315;z-index:-2516423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8147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195" type="#_x0000_t136" style="position:absolute;margin-left:0;margin-top:0;width:526.75pt;height:210.7pt;rotation:315;z-index:-2516403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344E0C" w:rsidRPr="00264BD7">
      <w:rPr>
        <w:noProof/>
        <w:lang w:eastAsia="en-GB"/>
      </w:rPr>
      <w:drawing>
        <wp:anchor distT="0" distB="0" distL="114300" distR="114300" simplePos="0" relativeHeight="251667968" behindDoc="0" locked="0" layoutInCell="1" allowOverlap="1" wp14:anchorId="2FECEEAC" wp14:editId="2F8D1221">
          <wp:simplePos x="0" y="0"/>
          <wp:positionH relativeFrom="column">
            <wp:posOffset>3896458</wp:posOffset>
          </wp:positionH>
          <wp:positionV relativeFrom="paragraph">
            <wp:posOffset>-177653</wp:posOffset>
          </wp:positionV>
          <wp:extent cx="2935165" cy="404446"/>
          <wp:effectExtent l="19050" t="0" r="0" b="0"/>
          <wp:wrapNone/>
          <wp:docPr id="3"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5165" cy="404446"/>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E0C" w:rsidRDefault="0081475D" w:rsidP="00891860">
    <w:pPr>
      <w:pStyle w:val="Header"/>
      <w:tabs>
        <w:tab w:val="clear" w:pos="4320"/>
        <w:tab w:val="clear" w:pos="8640"/>
        <w:tab w:val="left" w:pos="7477"/>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8193" type="#_x0000_t136" style="position:absolute;margin-left:0;margin-top:0;width:526.75pt;height:210.7pt;rotation:315;z-index:-2516444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344E0C"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sidR="00344E0C">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E0C" w:rsidRPr="00B67FAC" w:rsidRDefault="00344E0C" w:rsidP="00FD3970">
                          <w:pPr>
                            <w:pStyle w:val="HeaderBar1"/>
                          </w:pPr>
                          <w:r w:rsidRPr="00B67FAC">
                            <w:t>Royal National Hospital</w:t>
                          </w:r>
                          <w:r w:rsidRPr="00B67FAC">
                            <w:br/>
                            <w:t>for Rheumatic Diseases</w:t>
                          </w:r>
                        </w:p>
                        <w:p w:rsidR="00344E0C" w:rsidRPr="00B67FAC" w:rsidRDefault="00344E0C" w:rsidP="00FD3970">
                          <w:pPr>
                            <w:pStyle w:val="HeaderBar2"/>
                          </w:pPr>
                          <w:r w:rsidRPr="00B67FAC">
                            <w:t>NHS Foundation Trust</w:t>
                          </w:r>
                        </w:p>
                        <w:p w:rsidR="00344E0C" w:rsidRPr="00B67FAC" w:rsidRDefault="00344E0C"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344E0C" w:rsidRPr="00B67FAC" w:rsidRDefault="00344E0C" w:rsidP="00FD3970">
                    <w:pPr>
                      <w:pStyle w:val="HeaderBar1"/>
                    </w:pPr>
                    <w:r w:rsidRPr="00B67FAC">
                      <w:t>Royal National Hospital</w:t>
                    </w:r>
                    <w:r w:rsidRPr="00B67FAC">
                      <w:br/>
                      <w:t>for Rheumatic Diseases</w:t>
                    </w:r>
                  </w:p>
                  <w:p w:rsidR="00344E0C" w:rsidRPr="00B67FAC" w:rsidRDefault="00344E0C" w:rsidP="00FD3970">
                    <w:pPr>
                      <w:pStyle w:val="HeaderBar2"/>
                    </w:pPr>
                    <w:r w:rsidRPr="00B67FAC">
                      <w:t>NHS Foundation Trust</w:t>
                    </w:r>
                  </w:p>
                  <w:p w:rsidR="00344E0C" w:rsidRPr="00B67FAC" w:rsidRDefault="00344E0C"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6D9"/>
    <w:multiLevelType w:val="hybridMultilevel"/>
    <w:tmpl w:val="FF7AA8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B6738"/>
    <w:multiLevelType w:val="hybridMultilevel"/>
    <w:tmpl w:val="44CEF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1D13C4"/>
    <w:multiLevelType w:val="hybridMultilevel"/>
    <w:tmpl w:val="D2E89D5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1D14358D"/>
    <w:multiLevelType w:val="hybridMultilevel"/>
    <w:tmpl w:val="63228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0D17A5"/>
    <w:multiLevelType w:val="hybridMultilevel"/>
    <w:tmpl w:val="740C676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5F779E"/>
    <w:multiLevelType w:val="hybridMultilevel"/>
    <w:tmpl w:val="78CA7D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C9459F"/>
    <w:multiLevelType w:val="hybridMultilevel"/>
    <w:tmpl w:val="48B0E50E"/>
    <w:lvl w:ilvl="0" w:tplc="08090009">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nsid w:val="3CC0620C"/>
    <w:multiLevelType w:val="hybridMultilevel"/>
    <w:tmpl w:val="51D864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F874D00"/>
    <w:multiLevelType w:val="hybridMultilevel"/>
    <w:tmpl w:val="773CB446"/>
    <w:lvl w:ilvl="0" w:tplc="98B6ED40">
      <w:start w:val="1"/>
      <w:numFmt w:val="decimal"/>
      <w:lvlText w:val="%1."/>
      <w:lvlJc w:val="left"/>
      <w:pPr>
        <w:ind w:left="360" w:hanging="360"/>
      </w:pPr>
      <w:rPr>
        <w:rFonts w:ascii="Arial" w:eastAsia="Times New Roman"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8687692"/>
    <w:multiLevelType w:val="hybridMultilevel"/>
    <w:tmpl w:val="939EA6E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2E1319"/>
    <w:multiLevelType w:val="hybridMultilevel"/>
    <w:tmpl w:val="98BE535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0B22A7"/>
    <w:multiLevelType w:val="hybridMultilevel"/>
    <w:tmpl w:val="C206D68C"/>
    <w:lvl w:ilvl="0" w:tplc="3A5E76A2">
      <w:start w:val="1"/>
      <w:numFmt w:val="decimal"/>
      <w:lvlText w:val="%1."/>
      <w:lvlJc w:val="left"/>
      <w:pPr>
        <w:ind w:left="502" w:hanging="360"/>
      </w:pPr>
      <w:rPr>
        <w:rFonts w:ascii="Arial" w:eastAsia="Times New Roman" w:hAnsi="Arial" w:cs="Aria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B507453"/>
    <w:multiLevelType w:val="hybridMultilevel"/>
    <w:tmpl w:val="DAD6E2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19"/>
  </w:num>
  <w:num w:numId="5">
    <w:abstractNumId w:val="20"/>
  </w:num>
  <w:num w:numId="6">
    <w:abstractNumId w:val="9"/>
  </w:num>
  <w:num w:numId="7">
    <w:abstractNumId w:val="22"/>
  </w:num>
  <w:num w:numId="8">
    <w:abstractNumId w:val="15"/>
  </w:num>
  <w:num w:numId="9">
    <w:abstractNumId w:val="4"/>
  </w:num>
  <w:num w:numId="10">
    <w:abstractNumId w:val="1"/>
  </w:num>
  <w:num w:numId="11">
    <w:abstractNumId w:val="6"/>
  </w:num>
  <w:num w:numId="12">
    <w:abstractNumId w:val="11"/>
  </w:num>
  <w:num w:numId="13">
    <w:abstractNumId w:val="18"/>
  </w:num>
  <w:num w:numId="14">
    <w:abstractNumId w:val="21"/>
  </w:num>
  <w:num w:numId="15">
    <w:abstractNumId w:val="0"/>
  </w:num>
  <w:num w:numId="16">
    <w:abstractNumId w:val="3"/>
  </w:num>
  <w:num w:numId="17">
    <w:abstractNumId w:val="23"/>
  </w:num>
  <w:num w:numId="18">
    <w:abstractNumId w:val="13"/>
  </w:num>
  <w:num w:numId="19">
    <w:abstractNumId w:val="7"/>
  </w:num>
  <w:num w:numId="20">
    <w:abstractNumId w:val="5"/>
  </w:num>
  <w:num w:numId="21">
    <w:abstractNumId w:val="17"/>
  </w:num>
  <w:num w:numId="22">
    <w:abstractNumId w:val="14"/>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8196"/>
    <o:shapelayout v:ext="edit">
      <o:idmap v:ext="edit" data="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87195"/>
    <w:rsid w:val="000951FC"/>
    <w:rsid w:val="000A35B3"/>
    <w:rsid w:val="00107126"/>
    <w:rsid w:val="001210FA"/>
    <w:rsid w:val="00161980"/>
    <w:rsid w:val="001B6CD3"/>
    <w:rsid w:val="001F2D56"/>
    <w:rsid w:val="00222087"/>
    <w:rsid w:val="002611A6"/>
    <w:rsid w:val="00264BD7"/>
    <w:rsid w:val="002663D9"/>
    <w:rsid w:val="002955A1"/>
    <w:rsid w:val="002A37AC"/>
    <w:rsid w:val="002D0A9D"/>
    <w:rsid w:val="002D3C04"/>
    <w:rsid w:val="00310A18"/>
    <w:rsid w:val="00325819"/>
    <w:rsid w:val="003430D4"/>
    <w:rsid w:val="00344E0C"/>
    <w:rsid w:val="00365B02"/>
    <w:rsid w:val="003813C2"/>
    <w:rsid w:val="003A0970"/>
    <w:rsid w:val="003A0C1F"/>
    <w:rsid w:val="003F2E9C"/>
    <w:rsid w:val="003F6829"/>
    <w:rsid w:val="00441C9A"/>
    <w:rsid w:val="004C0BE5"/>
    <w:rsid w:val="004C6935"/>
    <w:rsid w:val="004D3A67"/>
    <w:rsid w:val="004E00E8"/>
    <w:rsid w:val="004E328E"/>
    <w:rsid w:val="004F39C9"/>
    <w:rsid w:val="005272AF"/>
    <w:rsid w:val="00592544"/>
    <w:rsid w:val="00595404"/>
    <w:rsid w:val="005B668A"/>
    <w:rsid w:val="005F4B09"/>
    <w:rsid w:val="00663157"/>
    <w:rsid w:val="006763A1"/>
    <w:rsid w:val="00691EC2"/>
    <w:rsid w:val="006F5DC9"/>
    <w:rsid w:val="00724980"/>
    <w:rsid w:val="00725A90"/>
    <w:rsid w:val="00750A96"/>
    <w:rsid w:val="007879B5"/>
    <w:rsid w:val="008128EA"/>
    <w:rsid w:val="0081475D"/>
    <w:rsid w:val="00846653"/>
    <w:rsid w:val="00847579"/>
    <w:rsid w:val="008603F8"/>
    <w:rsid w:val="008839D5"/>
    <w:rsid w:val="00891860"/>
    <w:rsid w:val="008B6268"/>
    <w:rsid w:val="008C7E67"/>
    <w:rsid w:val="008D05FC"/>
    <w:rsid w:val="008F72B7"/>
    <w:rsid w:val="009B3DB5"/>
    <w:rsid w:val="009E4664"/>
    <w:rsid w:val="00A12E93"/>
    <w:rsid w:val="00A247CD"/>
    <w:rsid w:val="00A36646"/>
    <w:rsid w:val="00A45870"/>
    <w:rsid w:val="00A46918"/>
    <w:rsid w:val="00A61718"/>
    <w:rsid w:val="00A90F26"/>
    <w:rsid w:val="00AF37FB"/>
    <w:rsid w:val="00B37479"/>
    <w:rsid w:val="00B42296"/>
    <w:rsid w:val="00B42486"/>
    <w:rsid w:val="00B54771"/>
    <w:rsid w:val="00B55F85"/>
    <w:rsid w:val="00B560E6"/>
    <w:rsid w:val="00B62C61"/>
    <w:rsid w:val="00B83FE3"/>
    <w:rsid w:val="00B90B38"/>
    <w:rsid w:val="00CA0185"/>
    <w:rsid w:val="00CB514B"/>
    <w:rsid w:val="00CD08C4"/>
    <w:rsid w:val="00CD2BFB"/>
    <w:rsid w:val="00D158D4"/>
    <w:rsid w:val="00D23D37"/>
    <w:rsid w:val="00D30D8F"/>
    <w:rsid w:val="00D31D3E"/>
    <w:rsid w:val="00D3478E"/>
    <w:rsid w:val="00D84779"/>
    <w:rsid w:val="00DA4735"/>
    <w:rsid w:val="00E06A11"/>
    <w:rsid w:val="00E83407"/>
    <w:rsid w:val="00EA2A1A"/>
    <w:rsid w:val="00F15D23"/>
    <w:rsid w:val="00FC6AE1"/>
    <w:rsid w:val="00FD3970"/>
    <w:rsid w:val="00FE33C0"/>
    <w:rsid w:val="00FF3E83"/>
    <w:rsid w:val="00FF485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table" w:styleId="TableGrid">
    <w:name w:val="Table Grid"/>
    <w:basedOn w:val="TableNormal"/>
    <w:uiPriority w:val="59"/>
    <w:rsid w:val="00B5477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5870"/>
    <w:rPr>
      <w:sz w:val="16"/>
      <w:szCs w:val="16"/>
    </w:rPr>
  </w:style>
  <w:style w:type="paragraph" w:styleId="CommentText">
    <w:name w:val="annotation text"/>
    <w:basedOn w:val="Normal"/>
    <w:link w:val="CommentTextChar"/>
    <w:uiPriority w:val="99"/>
    <w:semiHidden/>
    <w:unhideWhenUsed/>
    <w:rsid w:val="00A45870"/>
    <w:pPr>
      <w:spacing w:line="240" w:lineRule="auto"/>
    </w:pPr>
    <w:rPr>
      <w:sz w:val="20"/>
      <w:szCs w:val="20"/>
    </w:rPr>
  </w:style>
  <w:style w:type="character" w:customStyle="1" w:styleId="CommentTextChar">
    <w:name w:val="Comment Text Char"/>
    <w:basedOn w:val="DefaultParagraphFont"/>
    <w:link w:val="CommentText"/>
    <w:uiPriority w:val="99"/>
    <w:semiHidden/>
    <w:rsid w:val="00A4587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45870"/>
    <w:rPr>
      <w:b/>
      <w:bCs/>
    </w:rPr>
  </w:style>
  <w:style w:type="character" w:customStyle="1" w:styleId="CommentSubjectChar">
    <w:name w:val="Comment Subject Char"/>
    <w:basedOn w:val="CommentTextChar"/>
    <w:link w:val="CommentSubject"/>
    <w:uiPriority w:val="99"/>
    <w:semiHidden/>
    <w:rsid w:val="00A45870"/>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table" w:styleId="TableGrid">
    <w:name w:val="Table Grid"/>
    <w:basedOn w:val="TableNormal"/>
    <w:uiPriority w:val="59"/>
    <w:rsid w:val="00B5477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45870"/>
    <w:rPr>
      <w:sz w:val="16"/>
      <w:szCs w:val="16"/>
    </w:rPr>
  </w:style>
  <w:style w:type="paragraph" w:styleId="CommentText">
    <w:name w:val="annotation text"/>
    <w:basedOn w:val="Normal"/>
    <w:link w:val="CommentTextChar"/>
    <w:uiPriority w:val="99"/>
    <w:semiHidden/>
    <w:unhideWhenUsed/>
    <w:rsid w:val="00A45870"/>
    <w:pPr>
      <w:spacing w:line="240" w:lineRule="auto"/>
    </w:pPr>
    <w:rPr>
      <w:sz w:val="20"/>
      <w:szCs w:val="20"/>
    </w:rPr>
  </w:style>
  <w:style w:type="character" w:customStyle="1" w:styleId="CommentTextChar">
    <w:name w:val="Comment Text Char"/>
    <w:basedOn w:val="DefaultParagraphFont"/>
    <w:link w:val="CommentText"/>
    <w:uiPriority w:val="99"/>
    <w:semiHidden/>
    <w:rsid w:val="00A4587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A45870"/>
    <w:rPr>
      <w:b/>
      <w:bCs/>
    </w:rPr>
  </w:style>
  <w:style w:type="character" w:customStyle="1" w:styleId="CommentSubjectChar">
    <w:name w:val="Comment Subject Char"/>
    <w:basedOn w:val="CommentTextChar"/>
    <w:link w:val="CommentSubject"/>
    <w:uiPriority w:val="99"/>
    <w:semiHidden/>
    <w:rsid w:val="00A45870"/>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53764-2A0A-4CA6-B40F-44101527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1</TotalTime>
  <Pages>7</Pages>
  <Words>1295</Words>
  <Characters>10176</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11449</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test1</dc:creator>
  <cp:lastModifiedBy>Carter, Brian</cp:lastModifiedBy>
  <cp:revision>2</cp:revision>
  <cp:lastPrinted>2015-03-17T09:52:00Z</cp:lastPrinted>
  <dcterms:created xsi:type="dcterms:W3CDTF">2017-11-10T13:49:00Z</dcterms:created>
  <dcterms:modified xsi:type="dcterms:W3CDTF">2017-11-10T13:49:00Z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