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45140" w14:textId="77777777" w:rsidR="004C3165" w:rsidRDefault="002D19AC" w:rsidP="004C3165">
      <w:pPr>
        <w:pStyle w:val="Heading1"/>
        <w:numPr>
          <w:ilvl w:val="0"/>
          <w:numId w:val="0"/>
        </w:numPr>
        <w:spacing w:before="0" w:after="0"/>
        <w:ind w:left="360"/>
        <w:jc w:val="both"/>
      </w:pPr>
      <w:bookmarkStart w:id="0" w:name="_Toc424546499"/>
      <w:bookmarkStart w:id="1" w:name="_Toc425336417"/>
      <w:bookmarkStart w:id="2" w:name="_Toc428521982"/>
      <w:bookmarkStart w:id="3" w:name="_Toc428860752"/>
      <w:bookmarkStart w:id="4" w:name="_GoBack"/>
      <w:bookmarkEnd w:id="4"/>
      <w:r>
        <w:rPr>
          <w:noProof/>
          <w:color w:val="000000"/>
          <w:sz w:val="32"/>
          <w:lang w:eastAsia="en-GB"/>
        </w:rPr>
        <w:pict w14:anchorId="4E0452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8" type="#_x0000_t136" style="position:absolute;left:0;text-align:left;margin-left:-380pt;margin-top:320.9pt;width:762.75pt;height:67.5pt;rotation:-90;z-index:251658240;mso-wrap-edited:f" o:allowincell="f" fillcolor="gray">
            <v:shadow color="#868686"/>
            <v:textpath style="font-family:&quot;Arial&quot;;font-size:48pt;v-text-kern:t" trim="t" fitpath="t" string="Trust-wide Document"/>
          </v:shape>
        </w:pict>
      </w:r>
      <w:bookmarkEnd w:id="0"/>
      <w:bookmarkEnd w:id="1"/>
      <w:bookmarkEnd w:id="2"/>
      <w:bookmarkEnd w:id="3"/>
    </w:p>
    <w:p w14:paraId="4E045141" w14:textId="77777777" w:rsidR="004C3165" w:rsidRPr="00B83684" w:rsidRDefault="00B500C0" w:rsidP="004C3165">
      <w:pPr>
        <w:ind w:left="2160" w:right="-448" w:hanging="720"/>
        <w:jc w:val="right"/>
      </w:pPr>
      <w:r>
        <w:rPr>
          <w:rFonts w:cs="Arial"/>
          <w:noProof/>
          <w:lang w:eastAsia="en-GB"/>
        </w:rPr>
        <w:drawing>
          <wp:inline distT="0" distB="0" distL="0" distR="0" wp14:anchorId="4E0452FF" wp14:editId="4E045300">
            <wp:extent cx="2620645" cy="42354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620645" cy="423545"/>
                    </a:xfrm>
                    <a:prstGeom prst="rect">
                      <a:avLst/>
                    </a:prstGeom>
                    <a:noFill/>
                    <a:ln w="9525">
                      <a:noFill/>
                      <a:miter lim="800000"/>
                      <a:headEnd/>
                      <a:tailEnd/>
                    </a:ln>
                  </pic:spPr>
                </pic:pic>
              </a:graphicData>
            </a:graphic>
          </wp:inline>
        </w:drawing>
      </w:r>
    </w:p>
    <w:p w14:paraId="4E045142" w14:textId="77777777" w:rsidR="004C3165" w:rsidRDefault="002D19AC" w:rsidP="004C3165">
      <w:pPr>
        <w:pStyle w:val="NoSpacing"/>
        <w:ind w:left="6480"/>
        <w:rPr>
          <w:b/>
          <w:color w:val="000000" w:themeColor="text1"/>
          <w:sz w:val="40"/>
          <w:szCs w:val="40"/>
        </w:rPr>
      </w:pPr>
    </w:p>
    <w:p w14:paraId="4E045143" w14:textId="77777777" w:rsidR="004C3165" w:rsidRDefault="002D19AC" w:rsidP="004C3165">
      <w:pPr>
        <w:pStyle w:val="NoSpacing"/>
        <w:ind w:left="6480"/>
        <w:rPr>
          <w:b/>
          <w:color w:val="000000" w:themeColor="text1"/>
          <w:sz w:val="40"/>
          <w:szCs w:val="40"/>
        </w:rPr>
      </w:pPr>
    </w:p>
    <w:p w14:paraId="4E045144" w14:textId="77777777" w:rsidR="004C3165" w:rsidRDefault="00B500C0" w:rsidP="004C3165">
      <w:pPr>
        <w:pStyle w:val="NoSpacing"/>
        <w:ind w:left="6480"/>
        <w:rPr>
          <w:b/>
          <w:color w:val="000000" w:themeColor="text1"/>
          <w:sz w:val="40"/>
          <w:szCs w:val="40"/>
        </w:rPr>
      </w:pPr>
      <w:r>
        <w:rPr>
          <w:b/>
          <w:color w:val="000000" w:themeColor="text1"/>
          <w:sz w:val="40"/>
          <w:szCs w:val="40"/>
        </w:rPr>
        <w:t xml:space="preserve">Appraisal Policy </w:t>
      </w:r>
    </w:p>
    <w:p w14:paraId="4E045145" w14:textId="77777777" w:rsidR="004C3165" w:rsidRDefault="002D19AC" w:rsidP="004C3165">
      <w:pPr>
        <w:pStyle w:val="NoSpacing"/>
        <w:ind w:left="6480"/>
        <w:rPr>
          <w:b/>
          <w:color w:val="000000" w:themeColor="text1"/>
          <w:sz w:val="40"/>
          <w:szCs w:val="40"/>
        </w:rPr>
      </w:pPr>
    </w:p>
    <w:p w14:paraId="4E045146" w14:textId="77777777" w:rsidR="004C3165" w:rsidRDefault="002D19AC" w:rsidP="004C3165">
      <w:pPr>
        <w:pStyle w:val="NoSpacing"/>
        <w:ind w:left="6480"/>
        <w:rPr>
          <w:b/>
          <w:color w:val="000000" w:themeColor="text1"/>
          <w:sz w:val="40"/>
          <w:szCs w:val="40"/>
        </w:rPr>
      </w:pPr>
    </w:p>
    <w:p w14:paraId="4E045147" w14:textId="77777777" w:rsidR="004C3165" w:rsidRPr="00FF2ECB" w:rsidRDefault="002D19AC" w:rsidP="004C3165">
      <w:pPr>
        <w:rPr>
          <w:szCs w:val="22"/>
        </w:rPr>
      </w:pPr>
    </w:p>
    <w:tbl>
      <w:tblPr>
        <w:tblpPr w:leftFromText="180" w:rightFromText="180" w:vertAnchor="text" w:horzAnchor="page" w:tblpX="2488" w:tblpY="126"/>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283"/>
        <w:gridCol w:w="2284"/>
        <w:gridCol w:w="2283"/>
        <w:gridCol w:w="2047"/>
      </w:tblGrid>
      <w:tr w:rsidR="00BF10FA" w14:paraId="4E04514C" w14:textId="77777777" w:rsidTr="004C3165">
        <w:tc>
          <w:tcPr>
            <w:tcW w:w="2283" w:type="dxa"/>
          </w:tcPr>
          <w:p w14:paraId="4E045148" w14:textId="77777777" w:rsidR="004C3165" w:rsidRPr="00FF2ECB" w:rsidRDefault="00B500C0" w:rsidP="004C3165">
            <w:pPr>
              <w:spacing w:before="80" w:after="80"/>
              <w:jc w:val="both"/>
              <w:rPr>
                <w:rFonts w:cs="Arial"/>
                <w:szCs w:val="22"/>
              </w:rPr>
            </w:pPr>
            <w:r>
              <w:rPr>
                <w:rFonts w:cs="Arial"/>
                <w:szCs w:val="22"/>
              </w:rPr>
              <w:t>Document</w:t>
            </w:r>
            <w:r w:rsidRPr="00FF2ECB">
              <w:rPr>
                <w:rFonts w:cs="Arial"/>
                <w:szCs w:val="22"/>
              </w:rPr>
              <w:t xml:space="preserve"> No.</w:t>
            </w:r>
          </w:p>
        </w:tc>
        <w:tc>
          <w:tcPr>
            <w:tcW w:w="2284" w:type="dxa"/>
          </w:tcPr>
          <w:p w14:paraId="4E045149" w14:textId="77777777" w:rsidR="004C3165" w:rsidRPr="0076026E" w:rsidRDefault="00B500C0" w:rsidP="004C3165">
            <w:pPr>
              <w:spacing w:before="80" w:after="80"/>
              <w:jc w:val="both"/>
              <w:rPr>
                <w:rFonts w:cs="Arial"/>
                <w:i/>
                <w:color w:val="FF0000"/>
                <w:szCs w:val="22"/>
              </w:rPr>
            </w:pPr>
            <w:bookmarkStart w:id="5" w:name="SharePointDocNum"/>
            <w:r w:rsidRPr="0076026E">
              <w:rPr>
                <w:i/>
                <w:color w:val="FF0000"/>
                <w:szCs w:val="22"/>
              </w:rPr>
              <w:t>EDRMS000787</w:t>
            </w:r>
            <w:bookmarkEnd w:id="5"/>
          </w:p>
        </w:tc>
        <w:tc>
          <w:tcPr>
            <w:tcW w:w="2283" w:type="dxa"/>
          </w:tcPr>
          <w:p w14:paraId="4E04514A" w14:textId="77777777" w:rsidR="004C3165" w:rsidRPr="00FF2ECB" w:rsidRDefault="00B500C0" w:rsidP="004C3165">
            <w:pPr>
              <w:spacing w:before="80" w:after="80"/>
              <w:jc w:val="both"/>
              <w:rPr>
                <w:rFonts w:cs="Arial"/>
                <w:szCs w:val="22"/>
              </w:rPr>
            </w:pPr>
            <w:r w:rsidRPr="00FF2ECB">
              <w:rPr>
                <w:rFonts w:cs="Arial"/>
                <w:szCs w:val="22"/>
              </w:rPr>
              <w:t>Version No.</w:t>
            </w:r>
          </w:p>
        </w:tc>
        <w:tc>
          <w:tcPr>
            <w:tcW w:w="2047" w:type="dxa"/>
          </w:tcPr>
          <w:p w14:paraId="4E04514B" w14:textId="77777777" w:rsidR="004C3165" w:rsidRPr="00FF2ECB" w:rsidRDefault="00B500C0" w:rsidP="004C3165">
            <w:pPr>
              <w:spacing w:before="80" w:after="80"/>
              <w:jc w:val="both"/>
              <w:rPr>
                <w:rFonts w:cs="Arial"/>
                <w:i/>
                <w:color w:val="FF0000"/>
                <w:szCs w:val="22"/>
              </w:rPr>
            </w:pPr>
            <w:bookmarkStart w:id="6" w:name="SharePointVersionNum"/>
            <w:r w:rsidRPr="00FF2ECB">
              <w:rPr>
                <w:i/>
                <w:color w:val="FF0000"/>
                <w:szCs w:val="22"/>
              </w:rPr>
              <w:t>3.0</w:t>
            </w:r>
            <w:bookmarkEnd w:id="6"/>
          </w:p>
        </w:tc>
      </w:tr>
      <w:tr w:rsidR="00BF10FA" w14:paraId="4E045151" w14:textId="77777777" w:rsidTr="004C3165">
        <w:tc>
          <w:tcPr>
            <w:tcW w:w="2283" w:type="dxa"/>
          </w:tcPr>
          <w:p w14:paraId="4E04514D" w14:textId="77777777" w:rsidR="004C3165" w:rsidRPr="00FF2ECB" w:rsidRDefault="00B500C0" w:rsidP="004C3165">
            <w:pPr>
              <w:spacing w:before="80" w:after="80"/>
              <w:jc w:val="both"/>
              <w:rPr>
                <w:rFonts w:cs="Arial"/>
                <w:szCs w:val="22"/>
              </w:rPr>
            </w:pPr>
            <w:r w:rsidRPr="00FF2ECB">
              <w:rPr>
                <w:rFonts w:cs="Arial"/>
                <w:szCs w:val="22"/>
              </w:rPr>
              <w:t>Approved by</w:t>
            </w:r>
          </w:p>
        </w:tc>
        <w:tc>
          <w:tcPr>
            <w:tcW w:w="2284" w:type="dxa"/>
          </w:tcPr>
          <w:p w14:paraId="4E04514E" w14:textId="77777777" w:rsidR="004C3165" w:rsidRPr="0076026E" w:rsidRDefault="00B500C0" w:rsidP="004C3165">
            <w:pPr>
              <w:spacing w:before="80" w:after="80"/>
              <w:jc w:val="both"/>
              <w:rPr>
                <w:rFonts w:cs="Arial"/>
                <w:i/>
                <w:color w:val="FF0000"/>
                <w:szCs w:val="22"/>
              </w:rPr>
            </w:pPr>
            <w:bookmarkStart w:id="7" w:name="SharePointApprovedby"/>
            <w:r w:rsidRPr="0076026E">
              <w:rPr>
                <w:i/>
                <w:color w:val="FF0000"/>
                <w:szCs w:val="22"/>
              </w:rPr>
              <w:t>Policy Governance Group</w:t>
            </w:r>
            <w:bookmarkEnd w:id="7"/>
          </w:p>
        </w:tc>
        <w:tc>
          <w:tcPr>
            <w:tcW w:w="2283" w:type="dxa"/>
          </w:tcPr>
          <w:p w14:paraId="4E04514F" w14:textId="77777777" w:rsidR="004C3165" w:rsidRPr="00FF2ECB" w:rsidRDefault="00B500C0" w:rsidP="004C3165">
            <w:pPr>
              <w:spacing w:before="80" w:after="80"/>
              <w:jc w:val="both"/>
              <w:rPr>
                <w:rFonts w:cs="Arial"/>
                <w:szCs w:val="22"/>
              </w:rPr>
            </w:pPr>
            <w:r w:rsidRPr="00FF2ECB">
              <w:rPr>
                <w:rFonts w:cs="Arial"/>
                <w:szCs w:val="22"/>
              </w:rPr>
              <w:t>Date approved</w:t>
            </w:r>
          </w:p>
        </w:tc>
        <w:tc>
          <w:tcPr>
            <w:tcW w:w="2047" w:type="dxa"/>
          </w:tcPr>
          <w:p w14:paraId="4E045150" w14:textId="77777777" w:rsidR="004C3165" w:rsidRPr="00FF2ECB" w:rsidRDefault="00B500C0" w:rsidP="004C3165">
            <w:pPr>
              <w:spacing w:before="80" w:after="80"/>
              <w:jc w:val="both"/>
              <w:rPr>
                <w:rFonts w:cs="Arial"/>
                <w:i/>
                <w:color w:val="FF0000"/>
                <w:szCs w:val="22"/>
              </w:rPr>
            </w:pPr>
            <w:bookmarkStart w:id="8" w:name="SharePointDateApproved"/>
            <w:r w:rsidRPr="00FF2ECB">
              <w:rPr>
                <w:i/>
                <w:color w:val="FF0000"/>
                <w:szCs w:val="22"/>
              </w:rPr>
              <w:t xml:space="preserve">22/07/2015 </w:t>
            </w:r>
            <w:bookmarkEnd w:id="8"/>
          </w:p>
        </w:tc>
      </w:tr>
      <w:tr w:rsidR="00BF10FA" w14:paraId="4E045156" w14:textId="77777777" w:rsidTr="004C3165">
        <w:tc>
          <w:tcPr>
            <w:tcW w:w="2283" w:type="dxa"/>
          </w:tcPr>
          <w:p w14:paraId="4E045152" w14:textId="77777777" w:rsidR="004C3165" w:rsidRPr="00FF2ECB" w:rsidRDefault="00B500C0" w:rsidP="004C3165">
            <w:pPr>
              <w:spacing w:before="80" w:after="80"/>
              <w:jc w:val="both"/>
              <w:rPr>
                <w:rFonts w:cs="Arial"/>
                <w:szCs w:val="22"/>
              </w:rPr>
            </w:pPr>
            <w:r w:rsidRPr="00FF2ECB">
              <w:rPr>
                <w:rFonts w:cs="Arial"/>
                <w:szCs w:val="22"/>
              </w:rPr>
              <w:t>Ratified by</w:t>
            </w:r>
          </w:p>
        </w:tc>
        <w:tc>
          <w:tcPr>
            <w:tcW w:w="2284" w:type="dxa"/>
          </w:tcPr>
          <w:p w14:paraId="4E045153" w14:textId="77777777" w:rsidR="004C3165" w:rsidRPr="0076026E" w:rsidRDefault="00B500C0" w:rsidP="004C3165">
            <w:pPr>
              <w:spacing w:before="80" w:after="80"/>
              <w:jc w:val="both"/>
              <w:rPr>
                <w:rFonts w:cs="Arial"/>
                <w:i/>
                <w:color w:val="FF0000"/>
                <w:szCs w:val="22"/>
              </w:rPr>
            </w:pPr>
            <w:bookmarkStart w:id="9" w:name="SharePointRatifiedBy"/>
            <w:r w:rsidRPr="0076026E">
              <w:rPr>
                <w:i/>
                <w:color w:val="FF0000"/>
                <w:szCs w:val="22"/>
              </w:rPr>
              <w:t>Employee Partnership Forum</w:t>
            </w:r>
            <w:bookmarkEnd w:id="9"/>
          </w:p>
        </w:tc>
        <w:tc>
          <w:tcPr>
            <w:tcW w:w="2283" w:type="dxa"/>
          </w:tcPr>
          <w:p w14:paraId="4E045154" w14:textId="77777777" w:rsidR="004C3165" w:rsidRPr="00FF2ECB" w:rsidRDefault="00B500C0" w:rsidP="004C3165">
            <w:pPr>
              <w:spacing w:before="80" w:after="80"/>
              <w:jc w:val="both"/>
              <w:rPr>
                <w:rFonts w:cs="Arial"/>
                <w:szCs w:val="22"/>
              </w:rPr>
            </w:pPr>
            <w:r w:rsidRPr="00FF2ECB">
              <w:rPr>
                <w:rFonts w:cs="Arial"/>
                <w:szCs w:val="22"/>
              </w:rPr>
              <w:t xml:space="preserve">Date ratified </w:t>
            </w:r>
          </w:p>
        </w:tc>
        <w:tc>
          <w:tcPr>
            <w:tcW w:w="2047" w:type="dxa"/>
          </w:tcPr>
          <w:p w14:paraId="4E045155" w14:textId="77777777" w:rsidR="004C3165" w:rsidRPr="0076026E" w:rsidRDefault="00B500C0" w:rsidP="004C3165">
            <w:pPr>
              <w:spacing w:before="80" w:after="80"/>
              <w:jc w:val="both"/>
              <w:rPr>
                <w:rFonts w:cs="Arial"/>
                <w:i/>
                <w:color w:val="FF0000"/>
                <w:szCs w:val="22"/>
              </w:rPr>
            </w:pPr>
            <w:bookmarkStart w:id="10" w:name="SharePointRatifiedDate"/>
            <w:r w:rsidRPr="0076026E">
              <w:rPr>
                <w:i/>
                <w:color w:val="FF0000"/>
                <w:szCs w:val="22"/>
              </w:rPr>
              <w:t xml:space="preserve">12/08/2015 </w:t>
            </w:r>
            <w:bookmarkEnd w:id="10"/>
          </w:p>
        </w:tc>
      </w:tr>
      <w:tr w:rsidR="00BF10FA" w14:paraId="4E04515B" w14:textId="77777777" w:rsidTr="004C3165">
        <w:tc>
          <w:tcPr>
            <w:tcW w:w="2283" w:type="dxa"/>
          </w:tcPr>
          <w:p w14:paraId="4E045157" w14:textId="77777777" w:rsidR="004C3165" w:rsidRPr="00FF2ECB" w:rsidRDefault="00B500C0" w:rsidP="004C3165">
            <w:pPr>
              <w:spacing w:before="80" w:after="80"/>
              <w:jc w:val="both"/>
              <w:rPr>
                <w:rFonts w:cs="Arial"/>
                <w:szCs w:val="22"/>
              </w:rPr>
            </w:pPr>
            <w:r w:rsidRPr="00FF2ECB">
              <w:rPr>
                <w:rFonts w:cs="Arial"/>
                <w:szCs w:val="22"/>
              </w:rPr>
              <w:t xml:space="preserve">Date Implemented   </w:t>
            </w:r>
          </w:p>
        </w:tc>
        <w:tc>
          <w:tcPr>
            <w:tcW w:w="2284" w:type="dxa"/>
          </w:tcPr>
          <w:p w14:paraId="4E045158" w14:textId="77777777" w:rsidR="004C3165" w:rsidRPr="00FF2ECB" w:rsidRDefault="00B500C0" w:rsidP="004C3165">
            <w:pPr>
              <w:spacing w:before="80" w:after="80"/>
              <w:jc w:val="both"/>
              <w:rPr>
                <w:rFonts w:cs="Arial"/>
                <w:szCs w:val="22"/>
              </w:rPr>
            </w:pPr>
            <w:bookmarkStart w:id="11" w:name="SharePointDateImplemented"/>
            <w:r w:rsidRPr="0076026E">
              <w:rPr>
                <w:i/>
                <w:color w:val="FF0000"/>
                <w:szCs w:val="22"/>
              </w:rPr>
              <w:t xml:space="preserve">30/09/2015 </w:t>
            </w:r>
            <w:bookmarkEnd w:id="11"/>
          </w:p>
        </w:tc>
        <w:tc>
          <w:tcPr>
            <w:tcW w:w="2283" w:type="dxa"/>
          </w:tcPr>
          <w:p w14:paraId="4E045159" w14:textId="77777777" w:rsidR="004C3165" w:rsidRPr="00FF2ECB" w:rsidRDefault="00B500C0" w:rsidP="004C3165">
            <w:pPr>
              <w:spacing w:before="80" w:after="80"/>
              <w:jc w:val="both"/>
              <w:rPr>
                <w:rFonts w:cs="Arial"/>
                <w:szCs w:val="22"/>
              </w:rPr>
            </w:pPr>
            <w:r w:rsidRPr="00FF2ECB">
              <w:rPr>
                <w:rFonts w:cs="Arial"/>
                <w:szCs w:val="22"/>
              </w:rPr>
              <w:t xml:space="preserve">Next Review Date </w:t>
            </w:r>
          </w:p>
        </w:tc>
        <w:tc>
          <w:tcPr>
            <w:tcW w:w="2047" w:type="dxa"/>
          </w:tcPr>
          <w:p w14:paraId="4E04515A" w14:textId="77777777" w:rsidR="004C3165" w:rsidRPr="00FF2ECB" w:rsidRDefault="00B500C0" w:rsidP="004C3165">
            <w:pPr>
              <w:spacing w:before="80" w:after="80"/>
              <w:jc w:val="both"/>
              <w:rPr>
                <w:rFonts w:cs="Arial"/>
                <w:i/>
                <w:color w:val="FF0000"/>
                <w:szCs w:val="22"/>
              </w:rPr>
            </w:pPr>
            <w:bookmarkStart w:id="12" w:name="SharePointNextReviewDate"/>
            <w:r w:rsidRPr="00FF2ECB">
              <w:rPr>
                <w:i/>
                <w:color w:val="FF0000"/>
                <w:szCs w:val="22"/>
              </w:rPr>
              <w:t>12/08/2018</w:t>
            </w:r>
            <w:bookmarkEnd w:id="12"/>
          </w:p>
        </w:tc>
      </w:tr>
      <w:tr w:rsidR="00BF10FA" w14:paraId="4E04515E" w14:textId="77777777" w:rsidTr="004C3165">
        <w:tc>
          <w:tcPr>
            <w:tcW w:w="4567" w:type="dxa"/>
            <w:gridSpan w:val="2"/>
          </w:tcPr>
          <w:p w14:paraId="4E04515C" w14:textId="77777777" w:rsidR="004C3165" w:rsidRPr="00FF2ECB" w:rsidRDefault="00B500C0" w:rsidP="004C3165">
            <w:pPr>
              <w:spacing w:before="80" w:after="80"/>
              <w:jc w:val="both"/>
              <w:rPr>
                <w:rFonts w:cs="Arial"/>
                <w:szCs w:val="22"/>
              </w:rPr>
            </w:pPr>
            <w:r w:rsidRPr="00FF2ECB">
              <w:rPr>
                <w:rFonts w:cs="Arial"/>
                <w:szCs w:val="22"/>
              </w:rPr>
              <w:t>Status</w:t>
            </w:r>
          </w:p>
        </w:tc>
        <w:tc>
          <w:tcPr>
            <w:tcW w:w="4330" w:type="dxa"/>
            <w:gridSpan w:val="2"/>
          </w:tcPr>
          <w:p w14:paraId="4E04515D" w14:textId="77777777" w:rsidR="004C3165" w:rsidRPr="00FF2ECB" w:rsidRDefault="00B500C0" w:rsidP="004C3165">
            <w:pPr>
              <w:spacing w:before="80" w:after="80"/>
              <w:jc w:val="both"/>
              <w:rPr>
                <w:rFonts w:cs="Arial"/>
                <w:szCs w:val="22"/>
              </w:rPr>
            </w:pPr>
            <w:bookmarkStart w:id="13" w:name="SharePointStatus"/>
            <w:r w:rsidRPr="00FF2ECB">
              <w:rPr>
                <w:i/>
                <w:color w:val="FF0000"/>
                <w:szCs w:val="22"/>
              </w:rPr>
              <w:t>Approved</w:t>
            </w:r>
            <w:bookmarkEnd w:id="13"/>
          </w:p>
        </w:tc>
      </w:tr>
      <w:tr w:rsidR="00BF10FA" w14:paraId="4E045161" w14:textId="77777777" w:rsidTr="004C3165">
        <w:tc>
          <w:tcPr>
            <w:tcW w:w="4567" w:type="dxa"/>
            <w:gridSpan w:val="2"/>
          </w:tcPr>
          <w:p w14:paraId="4E04515F" w14:textId="77777777" w:rsidR="004C3165" w:rsidRPr="003A074E" w:rsidRDefault="00B500C0" w:rsidP="004C3165">
            <w:pPr>
              <w:spacing w:before="80" w:after="80"/>
              <w:rPr>
                <w:rFonts w:cs="Arial"/>
                <w:color w:val="000000" w:themeColor="text1"/>
                <w:szCs w:val="22"/>
              </w:rPr>
            </w:pPr>
            <w:r>
              <w:rPr>
                <w:rFonts w:cs="Arial"/>
                <w:color w:val="000000" w:themeColor="text1"/>
                <w:szCs w:val="22"/>
              </w:rPr>
              <w:t xml:space="preserve">Target Audience </w:t>
            </w:r>
            <w:r w:rsidRPr="003A074E">
              <w:rPr>
                <w:rFonts w:cs="Arial"/>
                <w:color w:val="000000" w:themeColor="text1"/>
                <w:szCs w:val="22"/>
              </w:rPr>
              <w:t>(who does the document apply to and who should be using it)</w:t>
            </w:r>
          </w:p>
        </w:tc>
        <w:tc>
          <w:tcPr>
            <w:tcW w:w="4330" w:type="dxa"/>
            <w:gridSpan w:val="2"/>
          </w:tcPr>
          <w:p w14:paraId="4E045160" w14:textId="77777777" w:rsidR="004C3165" w:rsidRPr="007F2891" w:rsidRDefault="00B500C0" w:rsidP="004C3165">
            <w:pPr>
              <w:spacing w:before="80" w:after="80"/>
              <w:jc w:val="both"/>
              <w:rPr>
                <w:rFonts w:cs="Arial"/>
                <w:szCs w:val="22"/>
              </w:rPr>
            </w:pPr>
            <w:r w:rsidRPr="007F2891">
              <w:rPr>
                <w:rFonts w:cs="Arial"/>
                <w:szCs w:val="22"/>
              </w:rPr>
              <w:t xml:space="preserve">All employees (excluding medical </w:t>
            </w:r>
            <w:r>
              <w:rPr>
                <w:rFonts w:cs="Arial"/>
                <w:szCs w:val="22"/>
              </w:rPr>
              <w:t>employees</w:t>
            </w:r>
            <w:r w:rsidRPr="007F2891">
              <w:rPr>
                <w:rFonts w:cs="Arial"/>
                <w:szCs w:val="22"/>
              </w:rPr>
              <w:t xml:space="preserve">) </w:t>
            </w:r>
          </w:p>
        </w:tc>
      </w:tr>
      <w:tr w:rsidR="00BF10FA" w14:paraId="4E045164" w14:textId="77777777" w:rsidTr="004C3165">
        <w:tc>
          <w:tcPr>
            <w:tcW w:w="4567" w:type="dxa"/>
            <w:gridSpan w:val="2"/>
          </w:tcPr>
          <w:p w14:paraId="4E045162" w14:textId="77777777" w:rsidR="004C3165" w:rsidRPr="003A074E" w:rsidRDefault="00B500C0" w:rsidP="004C3165">
            <w:pPr>
              <w:spacing w:before="80" w:after="80"/>
              <w:rPr>
                <w:rFonts w:cs="Arial"/>
                <w:color w:val="000000" w:themeColor="text1"/>
                <w:szCs w:val="22"/>
              </w:rPr>
            </w:pPr>
            <w:r w:rsidRPr="003A074E">
              <w:rPr>
                <w:rFonts w:cs="Arial"/>
                <w:color w:val="000000" w:themeColor="text1"/>
                <w:szCs w:val="22"/>
              </w:rPr>
              <w:t>Accountable Director</w:t>
            </w:r>
          </w:p>
        </w:tc>
        <w:tc>
          <w:tcPr>
            <w:tcW w:w="4330" w:type="dxa"/>
            <w:gridSpan w:val="2"/>
          </w:tcPr>
          <w:p w14:paraId="4E045163" w14:textId="77777777" w:rsidR="004C3165" w:rsidRPr="007F2891" w:rsidRDefault="00B500C0" w:rsidP="004C3165">
            <w:r w:rsidRPr="007F2891">
              <w:rPr>
                <w:rFonts w:cs="Arial"/>
                <w:szCs w:val="22"/>
              </w:rPr>
              <w:t xml:space="preserve">Director of </w:t>
            </w:r>
            <w:r>
              <w:rPr>
                <w:rFonts w:cs="Arial"/>
                <w:szCs w:val="22"/>
              </w:rPr>
              <w:t>Workforce and Education</w:t>
            </w:r>
            <w:r w:rsidRPr="007F2891">
              <w:rPr>
                <w:rFonts w:cs="Arial"/>
                <w:szCs w:val="22"/>
              </w:rPr>
              <w:t xml:space="preserve"> </w:t>
            </w:r>
          </w:p>
        </w:tc>
      </w:tr>
      <w:tr w:rsidR="00BF10FA" w14:paraId="4E045167" w14:textId="77777777" w:rsidTr="004C3165">
        <w:tc>
          <w:tcPr>
            <w:tcW w:w="4567" w:type="dxa"/>
            <w:gridSpan w:val="2"/>
          </w:tcPr>
          <w:p w14:paraId="4E045165" w14:textId="77777777" w:rsidR="004C3165" w:rsidRPr="00795E2B" w:rsidRDefault="00B500C0" w:rsidP="004C3165">
            <w:r w:rsidRPr="003A074E">
              <w:rPr>
                <w:rFonts w:cs="Arial"/>
                <w:color w:val="000000" w:themeColor="text1"/>
                <w:szCs w:val="22"/>
              </w:rPr>
              <w:t xml:space="preserve">Policy Author/Originator </w:t>
            </w:r>
            <w:r>
              <w:rPr>
                <w:rFonts w:cs="Arial"/>
                <w:color w:val="000000" w:themeColor="text1"/>
                <w:szCs w:val="22"/>
              </w:rPr>
              <w:t xml:space="preserve">- </w:t>
            </w:r>
            <w:r w:rsidRPr="008F080D">
              <w:rPr>
                <w:b/>
              </w:rPr>
              <w:t xml:space="preserve">Any </w:t>
            </w:r>
            <w:r w:rsidRPr="00795E2B">
              <w:rPr>
                <w:b/>
              </w:rPr>
              <w:t>comments on this document should, in the first instance be addressed to the author.</w:t>
            </w:r>
          </w:p>
        </w:tc>
        <w:tc>
          <w:tcPr>
            <w:tcW w:w="4330" w:type="dxa"/>
            <w:gridSpan w:val="2"/>
          </w:tcPr>
          <w:p w14:paraId="4E045166" w14:textId="77777777" w:rsidR="004C3165" w:rsidRPr="007F2891" w:rsidRDefault="00B500C0" w:rsidP="004C3165">
            <w:r w:rsidRPr="007F2891">
              <w:rPr>
                <w:rFonts w:cs="Arial"/>
                <w:szCs w:val="22"/>
              </w:rPr>
              <w:t xml:space="preserve">Employee Relations Manager and Head of Learning and Development  </w:t>
            </w:r>
          </w:p>
        </w:tc>
      </w:tr>
      <w:tr w:rsidR="00BF10FA" w14:paraId="4E04516A" w14:textId="77777777" w:rsidTr="004C3165">
        <w:tc>
          <w:tcPr>
            <w:tcW w:w="4567" w:type="dxa"/>
            <w:gridSpan w:val="2"/>
            <w:shd w:val="clear" w:color="auto" w:fill="auto"/>
          </w:tcPr>
          <w:p w14:paraId="4E045168" w14:textId="77777777" w:rsidR="004C3165" w:rsidRPr="003A074E" w:rsidRDefault="00B500C0" w:rsidP="004C3165">
            <w:pPr>
              <w:spacing w:before="80" w:after="80"/>
              <w:rPr>
                <w:rFonts w:cs="Arial"/>
                <w:color w:val="000000" w:themeColor="text1"/>
                <w:szCs w:val="22"/>
              </w:rPr>
            </w:pPr>
            <w:r w:rsidRPr="003A074E">
              <w:rPr>
                <w:rFonts w:cs="Arial"/>
                <w:color w:val="000000" w:themeColor="text1"/>
                <w:szCs w:val="22"/>
              </w:rPr>
              <w:t>Implementation Lead</w:t>
            </w:r>
          </w:p>
        </w:tc>
        <w:tc>
          <w:tcPr>
            <w:tcW w:w="4330" w:type="dxa"/>
            <w:gridSpan w:val="2"/>
          </w:tcPr>
          <w:p w14:paraId="4E045169" w14:textId="77777777" w:rsidR="004C3165" w:rsidRPr="007F2891" w:rsidRDefault="00B500C0" w:rsidP="004C3165">
            <w:r w:rsidRPr="007F2891">
              <w:rPr>
                <w:rFonts w:cs="Arial"/>
                <w:szCs w:val="22"/>
              </w:rPr>
              <w:t xml:space="preserve">Deputy Director of HR </w:t>
            </w:r>
          </w:p>
        </w:tc>
      </w:tr>
      <w:tr w:rsidR="00BF10FA" w14:paraId="4E04516D" w14:textId="77777777" w:rsidTr="004C3165">
        <w:tc>
          <w:tcPr>
            <w:tcW w:w="4567" w:type="dxa"/>
            <w:gridSpan w:val="2"/>
            <w:shd w:val="clear" w:color="auto" w:fill="auto"/>
          </w:tcPr>
          <w:p w14:paraId="4E04516B" w14:textId="77777777" w:rsidR="004C3165" w:rsidRPr="003A074E" w:rsidRDefault="00B500C0" w:rsidP="004C3165">
            <w:pPr>
              <w:spacing w:before="80" w:after="80"/>
              <w:rPr>
                <w:rFonts w:cs="Arial"/>
                <w:color w:val="000000" w:themeColor="text1"/>
                <w:szCs w:val="22"/>
              </w:rPr>
            </w:pPr>
            <w:r w:rsidRPr="003A074E">
              <w:rPr>
                <w:rFonts w:cs="Arial"/>
                <w:color w:val="000000" w:themeColor="text1"/>
                <w:szCs w:val="22"/>
              </w:rPr>
              <w:t>If developed in partnership with another agency, ratification details of the relevant agency</w:t>
            </w:r>
          </w:p>
        </w:tc>
        <w:tc>
          <w:tcPr>
            <w:tcW w:w="4330" w:type="dxa"/>
            <w:gridSpan w:val="2"/>
          </w:tcPr>
          <w:p w14:paraId="4E04516C" w14:textId="77777777" w:rsidR="004C3165" w:rsidRPr="007F2891" w:rsidRDefault="00B500C0" w:rsidP="004C3165">
            <w:r w:rsidRPr="007F2891">
              <w:rPr>
                <w:rFonts w:cs="Arial"/>
                <w:szCs w:val="22"/>
              </w:rPr>
              <w:t>Employee Partnership Forum</w:t>
            </w:r>
          </w:p>
        </w:tc>
      </w:tr>
    </w:tbl>
    <w:p w14:paraId="4E04516E" w14:textId="77777777" w:rsidR="004C3165" w:rsidRPr="00FF2ECB" w:rsidRDefault="002D19AC" w:rsidP="004C3165">
      <w:pPr>
        <w:rPr>
          <w:b/>
          <w:bCs/>
          <w:color w:val="000000"/>
          <w:szCs w:val="22"/>
        </w:rPr>
      </w:pPr>
    </w:p>
    <w:p w14:paraId="4E04516F" w14:textId="77777777" w:rsidR="004C3165" w:rsidRPr="00FF2ECB" w:rsidRDefault="002D19AC" w:rsidP="004C3165">
      <w:pPr>
        <w:rPr>
          <w:rFonts w:cs="Arial"/>
          <w:b/>
          <w:color w:val="000000"/>
          <w:szCs w:val="22"/>
        </w:rPr>
      </w:pPr>
    </w:p>
    <w:p w14:paraId="4E045170" w14:textId="77777777" w:rsidR="004C3165" w:rsidRPr="00FF2ECB" w:rsidRDefault="002D19AC" w:rsidP="004C3165">
      <w:pPr>
        <w:rPr>
          <w:rFonts w:cs="Arial"/>
          <w:b/>
          <w:color w:val="000000"/>
          <w:szCs w:val="22"/>
        </w:rPr>
      </w:pPr>
    </w:p>
    <w:p w14:paraId="4E045171" w14:textId="77777777" w:rsidR="004C3165" w:rsidRPr="00FF2ECB" w:rsidRDefault="002D19AC" w:rsidP="004C3165">
      <w:pPr>
        <w:rPr>
          <w:rFonts w:cs="Arial"/>
          <w:b/>
          <w:color w:val="000000"/>
          <w:szCs w:val="22"/>
        </w:rPr>
      </w:pPr>
    </w:p>
    <w:p w14:paraId="4E045172" w14:textId="77777777" w:rsidR="004C3165" w:rsidRPr="00FF2ECB" w:rsidRDefault="002D19AC" w:rsidP="004C3165">
      <w:pPr>
        <w:rPr>
          <w:rFonts w:cs="Arial"/>
          <w:b/>
          <w:color w:val="000000"/>
          <w:szCs w:val="22"/>
        </w:rPr>
      </w:pPr>
    </w:p>
    <w:p w14:paraId="4E045173" w14:textId="77777777" w:rsidR="004C3165" w:rsidRPr="00FF2ECB" w:rsidRDefault="002D19AC" w:rsidP="004C3165">
      <w:pPr>
        <w:rPr>
          <w:rFonts w:cs="Arial"/>
          <w:b/>
          <w:color w:val="000000"/>
          <w:szCs w:val="22"/>
        </w:rPr>
      </w:pPr>
    </w:p>
    <w:p w14:paraId="4E045174" w14:textId="77777777" w:rsidR="004C3165" w:rsidRPr="00FF2ECB" w:rsidRDefault="002D19AC" w:rsidP="004C3165">
      <w:pPr>
        <w:rPr>
          <w:rFonts w:cs="Arial"/>
          <w:b/>
          <w:color w:val="000000"/>
          <w:szCs w:val="22"/>
        </w:rPr>
      </w:pPr>
    </w:p>
    <w:p w14:paraId="4E045175" w14:textId="77777777" w:rsidR="004C3165" w:rsidRPr="00FF2ECB" w:rsidRDefault="002D19AC" w:rsidP="004C3165">
      <w:pPr>
        <w:rPr>
          <w:rFonts w:cs="Arial"/>
          <w:b/>
          <w:color w:val="000000"/>
          <w:szCs w:val="22"/>
        </w:rPr>
      </w:pPr>
    </w:p>
    <w:p w14:paraId="4E045176" w14:textId="77777777" w:rsidR="004C3165" w:rsidRPr="00FF2ECB" w:rsidRDefault="002D19AC" w:rsidP="004C3165">
      <w:pPr>
        <w:rPr>
          <w:rFonts w:cs="Arial"/>
          <w:b/>
          <w:color w:val="000000"/>
          <w:szCs w:val="22"/>
        </w:rPr>
      </w:pPr>
    </w:p>
    <w:p w14:paraId="4E045177" w14:textId="77777777" w:rsidR="004C3165" w:rsidRPr="00FF2ECB" w:rsidRDefault="002D19AC" w:rsidP="004C3165">
      <w:pPr>
        <w:rPr>
          <w:rFonts w:cs="Arial"/>
          <w:b/>
          <w:color w:val="000000"/>
          <w:szCs w:val="22"/>
        </w:rPr>
      </w:pPr>
    </w:p>
    <w:p w14:paraId="4E045178" w14:textId="77777777" w:rsidR="004C3165" w:rsidRPr="00FF2ECB" w:rsidRDefault="002D19AC" w:rsidP="004C3165">
      <w:pPr>
        <w:rPr>
          <w:rFonts w:cs="Arial"/>
          <w:b/>
          <w:color w:val="000000"/>
          <w:szCs w:val="22"/>
        </w:rPr>
      </w:pPr>
    </w:p>
    <w:p w14:paraId="4E045179" w14:textId="77777777" w:rsidR="004C3165" w:rsidRPr="00FF2ECB" w:rsidRDefault="002D19AC" w:rsidP="004C3165">
      <w:pPr>
        <w:rPr>
          <w:rFonts w:cs="Arial"/>
          <w:b/>
          <w:color w:val="000000"/>
          <w:szCs w:val="22"/>
        </w:rPr>
      </w:pPr>
    </w:p>
    <w:p w14:paraId="4E04517A" w14:textId="77777777" w:rsidR="004C3165" w:rsidRPr="00FF2ECB" w:rsidRDefault="002D19AC" w:rsidP="004C3165">
      <w:pPr>
        <w:rPr>
          <w:rFonts w:cs="Arial"/>
          <w:b/>
          <w:color w:val="000000"/>
          <w:szCs w:val="22"/>
        </w:rPr>
      </w:pPr>
    </w:p>
    <w:p w14:paraId="4E04517B" w14:textId="77777777" w:rsidR="004C3165" w:rsidRPr="00FF2ECB" w:rsidRDefault="002D19AC" w:rsidP="004C3165">
      <w:pPr>
        <w:rPr>
          <w:rFonts w:cs="Arial"/>
          <w:b/>
          <w:color w:val="000000"/>
          <w:szCs w:val="22"/>
        </w:rPr>
      </w:pPr>
    </w:p>
    <w:p w14:paraId="4E04517C" w14:textId="77777777" w:rsidR="004C3165" w:rsidRPr="00FF2ECB" w:rsidRDefault="002D19AC" w:rsidP="004C3165">
      <w:pPr>
        <w:rPr>
          <w:rFonts w:cs="Arial"/>
          <w:b/>
          <w:color w:val="000000"/>
          <w:szCs w:val="22"/>
        </w:rPr>
      </w:pPr>
    </w:p>
    <w:p w14:paraId="4E04517D" w14:textId="77777777" w:rsidR="004C3165" w:rsidRPr="00FF2ECB" w:rsidRDefault="002D19AC" w:rsidP="004C3165">
      <w:pPr>
        <w:rPr>
          <w:rFonts w:cs="Arial"/>
          <w:b/>
          <w:color w:val="000000"/>
          <w:szCs w:val="22"/>
        </w:rPr>
      </w:pPr>
    </w:p>
    <w:p w14:paraId="4E04517E" w14:textId="77777777" w:rsidR="004C3165" w:rsidRPr="00FF2ECB" w:rsidRDefault="002D19AC" w:rsidP="004C3165">
      <w:pPr>
        <w:rPr>
          <w:rFonts w:cs="Arial"/>
          <w:b/>
          <w:color w:val="000000"/>
          <w:szCs w:val="22"/>
        </w:rPr>
      </w:pPr>
    </w:p>
    <w:p w14:paraId="4E04517F" w14:textId="77777777" w:rsidR="004C3165" w:rsidRPr="00FF2ECB" w:rsidRDefault="002D19AC" w:rsidP="004C3165">
      <w:pPr>
        <w:tabs>
          <w:tab w:val="left" w:pos="1140"/>
        </w:tabs>
        <w:rPr>
          <w:rFonts w:cs="Arial"/>
          <w:b/>
          <w:color w:val="000000"/>
          <w:szCs w:val="22"/>
        </w:rPr>
      </w:pPr>
    </w:p>
    <w:p w14:paraId="4E045180" w14:textId="77777777" w:rsidR="004C3165" w:rsidRPr="00FF2ECB" w:rsidRDefault="002D19AC" w:rsidP="004C3165">
      <w:pPr>
        <w:tabs>
          <w:tab w:val="left" w:pos="1140"/>
        </w:tabs>
        <w:rPr>
          <w:rFonts w:cs="Arial"/>
          <w:b/>
          <w:color w:val="000000"/>
          <w:szCs w:val="22"/>
        </w:rPr>
      </w:pPr>
    </w:p>
    <w:p w14:paraId="4E045181" w14:textId="77777777" w:rsidR="004C3165" w:rsidRDefault="002D19AC" w:rsidP="004C3165">
      <w:pPr>
        <w:tabs>
          <w:tab w:val="left" w:pos="1140"/>
        </w:tabs>
        <w:rPr>
          <w:rFonts w:cs="Arial"/>
          <w:b/>
          <w:color w:val="000000"/>
          <w:szCs w:val="22"/>
        </w:rPr>
      </w:pPr>
    </w:p>
    <w:p w14:paraId="4E045182" w14:textId="77777777" w:rsidR="004C3165" w:rsidRDefault="002D19AC" w:rsidP="004C3165">
      <w:pPr>
        <w:tabs>
          <w:tab w:val="left" w:pos="1140"/>
        </w:tabs>
        <w:rPr>
          <w:rFonts w:cs="Arial"/>
          <w:b/>
          <w:color w:val="000000"/>
          <w:szCs w:val="22"/>
        </w:rPr>
      </w:pPr>
    </w:p>
    <w:p w14:paraId="4E045183" w14:textId="77777777" w:rsidR="004C3165" w:rsidRDefault="002D19AC" w:rsidP="004C3165">
      <w:pPr>
        <w:tabs>
          <w:tab w:val="left" w:pos="1140"/>
        </w:tabs>
        <w:rPr>
          <w:rFonts w:cs="Arial"/>
          <w:b/>
          <w:color w:val="000000"/>
          <w:szCs w:val="22"/>
        </w:rPr>
      </w:pPr>
    </w:p>
    <w:p w14:paraId="4E045184" w14:textId="77777777" w:rsidR="004C3165" w:rsidRDefault="002D19AC" w:rsidP="004C3165">
      <w:pPr>
        <w:tabs>
          <w:tab w:val="left" w:pos="1140"/>
        </w:tabs>
        <w:rPr>
          <w:rFonts w:cs="Arial"/>
          <w:b/>
          <w:color w:val="000000"/>
          <w:szCs w:val="22"/>
        </w:rPr>
      </w:pPr>
    </w:p>
    <w:p w14:paraId="4E045185" w14:textId="77777777" w:rsidR="004C3165" w:rsidRDefault="002D19AC" w:rsidP="004C3165">
      <w:pPr>
        <w:tabs>
          <w:tab w:val="left" w:pos="1140"/>
        </w:tabs>
        <w:rPr>
          <w:rFonts w:cs="Arial"/>
          <w:b/>
          <w:color w:val="000000"/>
          <w:szCs w:val="22"/>
        </w:rPr>
      </w:pPr>
    </w:p>
    <w:p w14:paraId="4E045186" w14:textId="77777777" w:rsidR="004C3165" w:rsidRDefault="002D19AC" w:rsidP="004C3165">
      <w:pPr>
        <w:tabs>
          <w:tab w:val="left" w:pos="1140"/>
        </w:tabs>
        <w:rPr>
          <w:rFonts w:cs="Arial"/>
          <w:b/>
          <w:color w:val="000000"/>
          <w:szCs w:val="22"/>
        </w:rPr>
      </w:pPr>
    </w:p>
    <w:p w14:paraId="4E045187" w14:textId="77777777" w:rsidR="004C3165" w:rsidRDefault="002D19AC" w:rsidP="004C3165">
      <w:pPr>
        <w:overflowPunct/>
        <w:autoSpaceDE/>
        <w:autoSpaceDN/>
        <w:adjustRightInd/>
        <w:jc w:val="both"/>
        <w:textAlignment w:val="auto"/>
        <w:rPr>
          <w:b/>
          <w:sz w:val="20"/>
        </w:rPr>
      </w:pPr>
    </w:p>
    <w:p w14:paraId="4E045188" w14:textId="77777777" w:rsidR="004C3165" w:rsidRPr="00A96E9F" w:rsidRDefault="00B500C0" w:rsidP="004C3165">
      <w:pPr>
        <w:overflowPunct/>
        <w:autoSpaceDE/>
        <w:autoSpaceDN/>
        <w:adjustRightInd/>
        <w:ind w:left="1418"/>
        <w:jc w:val="both"/>
        <w:textAlignment w:val="auto"/>
        <w:rPr>
          <w:b/>
          <w:sz w:val="20"/>
        </w:rPr>
      </w:pPr>
      <w:r w:rsidRPr="00A96E9F">
        <w:rPr>
          <w:b/>
          <w:sz w:val="20"/>
        </w:rPr>
        <w:t>Equality Impact</w:t>
      </w:r>
    </w:p>
    <w:p w14:paraId="4E045189" w14:textId="77777777" w:rsidR="004C3165" w:rsidRDefault="00B500C0" w:rsidP="004C3165">
      <w:pPr>
        <w:overflowPunct/>
        <w:autoSpaceDE/>
        <w:autoSpaceDN/>
        <w:adjustRightInd/>
        <w:ind w:left="1418"/>
        <w:jc w:val="both"/>
        <w:textAlignment w:val="auto"/>
        <w:rPr>
          <w:sz w:val="20"/>
        </w:rPr>
      </w:pPr>
      <w:r>
        <w:rPr>
          <w:sz w:val="20"/>
        </w:rPr>
        <w:t>G</w:t>
      </w:r>
      <w:r w:rsidRPr="00E65EB7">
        <w:rPr>
          <w:sz w:val="20"/>
        </w:rPr>
        <w:t xml:space="preserve">reat Western Hospitals NHS Foundation Trust strives to ensure equality of opportunity for all service users, local people and the workforce. </w:t>
      </w:r>
      <w:r>
        <w:rPr>
          <w:sz w:val="20"/>
        </w:rPr>
        <w:t xml:space="preserve"> </w:t>
      </w:r>
      <w:r w:rsidRPr="00E65EB7">
        <w:rPr>
          <w:sz w:val="20"/>
        </w:rPr>
        <w:t xml:space="preserve">As an employer and a provider of health care, </w:t>
      </w:r>
      <w:r>
        <w:rPr>
          <w:sz w:val="20"/>
        </w:rPr>
        <w:t>the Trust</w:t>
      </w:r>
      <w:r w:rsidRPr="00E65EB7">
        <w:rPr>
          <w:sz w:val="20"/>
        </w:rPr>
        <w:t xml:space="preserve"> aims to ensure that none are placed at a disadvantage as a result of its policies and procedures.  This document has therefore been equality impact assessed in line with current </w:t>
      </w:r>
      <w:r w:rsidRPr="00FE17A0">
        <w:rPr>
          <w:sz w:val="20"/>
        </w:rPr>
        <w:t>legislation to ensure fairness and consistency for all those covered by it regardless of their individuality.  This means all our services are accessible, appropriate and sensitive t</w:t>
      </w:r>
      <w:r>
        <w:rPr>
          <w:sz w:val="20"/>
        </w:rPr>
        <w:t xml:space="preserve">o the needs of the individual. </w:t>
      </w:r>
    </w:p>
    <w:p w14:paraId="4E04518A" w14:textId="77777777" w:rsidR="004C3165" w:rsidRDefault="002D19AC" w:rsidP="004C3165">
      <w:pPr>
        <w:overflowPunct/>
        <w:autoSpaceDE/>
        <w:autoSpaceDN/>
        <w:adjustRightInd/>
        <w:textAlignment w:val="auto"/>
        <w:rPr>
          <w:rFonts w:cs="Arial"/>
          <w:b/>
          <w:color w:val="000000"/>
          <w:szCs w:val="22"/>
        </w:rPr>
      </w:pPr>
    </w:p>
    <w:p w14:paraId="4E04518B" w14:textId="77777777" w:rsidR="004C3165" w:rsidRDefault="002D19AC" w:rsidP="004C3165">
      <w:pPr>
        <w:overflowPunct/>
        <w:autoSpaceDE/>
        <w:autoSpaceDN/>
        <w:adjustRightInd/>
        <w:textAlignment w:val="auto"/>
        <w:rPr>
          <w:rFonts w:cs="Arial"/>
          <w:b/>
          <w:color w:val="000000"/>
          <w:szCs w:val="22"/>
        </w:rPr>
      </w:pPr>
    </w:p>
    <w:p w14:paraId="4E04518C" w14:textId="77777777" w:rsidR="004C3165" w:rsidRDefault="002D19AC" w:rsidP="004C3165">
      <w:pPr>
        <w:overflowPunct/>
        <w:autoSpaceDE/>
        <w:autoSpaceDN/>
        <w:adjustRightInd/>
        <w:textAlignment w:val="auto"/>
        <w:rPr>
          <w:rFonts w:cs="Arial"/>
          <w:b/>
          <w:color w:val="000000"/>
          <w:szCs w:val="22"/>
        </w:rPr>
      </w:pPr>
    </w:p>
    <w:p w14:paraId="4E04518D" w14:textId="77777777" w:rsidR="004C3165" w:rsidRDefault="00B500C0" w:rsidP="004C3165">
      <w:pPr>
        <w:overflowPunct/>
        <w:autoSpaceDE/>
        <w:autoSpaceDN/>
        <w:adjustRightInd/>
        <w:ind w:left="1418"/>
        <w:textAlignment w:val="auto"/>
        <w:rPr>
          <w:rFonts w:cs="Arial"/>
          <w:b/>
          <w:color w:val="000000"/>
          <w:szCs w:val="22"/>
        </w:rPr>
      </w:pPr>
      <w:r>
        <w:rPr>
          <w:rFonts w:cs="Arial"/>
          <w:b/>
          <w:color w:val="000000"/>
          <w:szCs w:val="22"/>
        </w:rPr>
        <w:t>Special Cases</w:t>
      </w:r>
    </w:p>
    <w:p w14:paraId="4E04518E" w14:textId="77777777" w:rsidR="004C3165" w:rsidRPr="00733186" w:rsidRDefault="00B500C0" w:rsidP="004C3165">
      <w:pPr>
        <w:ind w:left="1418"/>
        <w:rPr>
          <w:color w:val="4F81BD" w:themeColor="accent1"/>
          <w:sz w:val="20"/>
          <w:szCs w:val="22"/>
        </w:rPr>
      </w:pPr>
      <w:r>
        <w:rPr>
          <w:szCs w:val="24"/>
        </w:rPr>
        <w:t>This does not apply to Drs and Dentists.</w:t>
      </w:r>
    </w:p>
    <w:p w14:paraId="4E04518F" w14:textId="77777777" w:rsidR="004C3165" w:rsidRDefault="002D19AC" w:rsidP="004C3165">
      <w:pPr>
        <w:tabs>
          <w:tab w:val="left" w:pos="1140"/>
        </w:tabs>
        <w:rPr>
          <w:rFonts w:cs="Arial"/>
          <w:b/>
          <w:color w:val="000000"/>
          <w:szCs w:val="22"/>
        </w:rPr>
      </w:pPr>
    </w:p>
    <w:p w14:paraId="4E045190" w14:textId="77777777" w:rsidR="004C3165" w:rsidRDefault="002D19AC" w:rsidP="004C3165">
      <w:pPr>
        <w:tabs>
          <w:tab w:val="left" w:pos="1140"/>
        </w:tabs>
        <w:rPr>
          <w:rFonts w:cs="Arial"/>
          <w:b/>
          <w:color w:val="000000"/>
          <w:szCs w:val="22"/>
        </w:rPr>
      </w:pPr>
    </w:p>
    <w:p w14:paraId="4E045191" w14:textId="77777777" w:rsidR="004C3165" w:rsidRDefault="00B500C0" w:rsidP="004C3165">
      <w:pPr>
        <w:tabs>
          <w:tab w:val="left" w:pos="1140"/>
        </w:tabs>
        <w:rPr>
          <w:rFonts w:cs="Arial"/>
          <w:b/>
          <w:color w:val="000000"/>
          <w:szCs w:val="22"/>
        </w:rPr>
      </w:pPr>
      <w:r w:rsidRPr="002B7799">
        <w:rPr>
          <w:rFonts w:cs="Arial"/>
          <w:b/>
          <w:noProof/>
          <w:color w:val="000000"/>
          <w:szCs w:val="22"/>
          <w:lang w:eastAsia="en-GB"/>
        </w:rPr>
        <w:drawing>
          <wp:anchor distT="0" distB="0" distL="114300" distR="114300" simplePos="0" relativeHeight="251653632" behindDoc="0" locked="0" layoutInCell="1" allowOverlap="1" wp14:anchorId="4E045301" wp14:editId="4E045302">
            <wp:simplePos x="0" y="0"/>
            <wp:positionH relativeFrom="column">
              <wp:posOffset>3225800</wp:posOffset>
            </wp:positionH>
            <wp:positionV relativeFrom="paragraph">
              <wp:posOffset>48260</wp:posOffset>
            </wp:positionV>
            <wp:extent cx="3068320" cy="546100"/>
            <wp:effectExtent l="0" t="0" r="0" b="0"/>
            <wp:wrapSquare wrapText="bothSides"/>
            <wp:docPr id="3" name="Picture 0" descr="Value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es logo.jpg"/>
                    <pic:cNvPicPr/>
                  </pic:nvPicPr>
                  <pic:blipFill>
                    <a:blip r:embed="rId15" cstate="print"/>
                    <a:stretch>
                      <a:fillRect/>
                    </a:stretch>
                  </pic:blipFill>
                  <pic:spPr>
                    <a:xfrm>
                      <a:off x="0" y="0"/>
                      <a:ext cx="3068320" cy="546100"/>
                    </a:xfrm>
                    <a:prstGeom prst="rect">
                      <a:avLst/>
                    </a:prstGeom>
                  </pic:spPr>
                </pic:pic>
              </a:graphicData>
            </a:graphic>
          </wp:anchor>
        </w:drawing>
      </w:r>
      <w:r>
        <w:rPr>
          <w:rFonts w:cs="Arial"/>
          <w:b/>
          <w:color w:val="000000"/>
          <w:szCs w:val="22"/>
        </w:rPr>
        <w:t xml:space="preserve">  </w:t>
      </w:r>
      <w:r>
        <w:rPr>
          <w:rFonts w:cs="Arial"/>
          <w:b/>
          <w:color w:val="000000"/>
          <w:szCs w:val="22"/>
        </w:rPr>
        <w:tab/>
      </w:r>
      <w:r>
        <w:rPr>
          <w:rFonts w:cs="Arial"/>
          <w:b/>
          <w:color w:val="000000"/>
          <w:szCs w:val="22"/>
        </w:rPr>
        <w:tab/>
      </w:r>
      <w:r>
        <w:rPr>
          <w:rFonts w:cs="Arial"/>
          <w:b/>
          <w:color w:val="000000"/>
          <w:szCs w:val="22"/>
        </w:rPr>
        <w:tab/>
      </w:r>
      <w:r>
        <w:rPr>
          <w:rFonts w:cs="Arial"/>
          <w:b/>
          <w:color w:val="000000"/>
          <w:szCs w:val="22"/>
        </w:rPr>
        <w:tab/>
      </w:r>
      <w:r>
        <w:rPr>
          <w:rFonts w:cs="Arial"/>
          <w:b/>
          <w:color w:val="000000"/>
          <w:szCs w:val="22"/>
        </w:rPr>
        <w:tab/>
      </w:r>
      <w:r>
        <w:rPr>
          <w:rFonts w:cs="Arial"/>
          <w:b/>
          <w:color w:val="000000"/>
          <w:szCs w:val="22"/>
        </w:rPr>
        <w:tab/>
      </w:r>
    </w:p>
    <w:p w14:paraId="4E045192" w14:textId="77777777" w:rsidR="004C3165" w:rsidRDefault="00B500C0" w:rsidP="004C3165">
      <w:pPr>
        <w:tabs>
          <w:tab w:val="left" w:pos="1140"/>
        </w:tabs>
        <w:rPr>
          <w:rFonts w:cs="Arial"/>
          <w:b/>
          <w:color w:val="000000"/>
          <w:szCs w:val="22"/>
        </w:rPr>
      </w:pPr>
      <w:r>
        <w:rPr>
          <w:rFonts w:cs="Arial"/>
          <w:b/>
          <w:color w:val="000000"/>
          <w:szCs w:val="22"/>
        </w:rPr>
        <w:tab/>
      </w:r>
      <w:r>
        <w:rPr>
          <w:rFonts w:cs="Arial"/>
          <w:b/>
          <w:color w:val="000000"/>
          <w:szCs w:val="22"/>
        </w:rPr>
        <w:tab/>
      </w:r>
    </w:p>
    <w:p w14:paraId="4E045193" w14:textId="77777777" w:rsidR="004C3165" w:rsidRDefault="002D19AC" w:rsidP="004C3165">
      <w:pPr>
        <w:tabs>
          <w:tab w:val="left" w:pos="1140"/>
        </w:tabs>
        <w:rPr>
          <w:rFonts w:cs="Arial"/>
          <w:b/>
          <w:color w:val="000000"/>
          <w:szCs w:val="22"/>
        </w:rPr>
      </w:pPr>
    </w:p>
    <w:p w14:paraId="4E045194" w14:textId="77777777" w:rsidR="004C3165" w:rsidRDefault="00B500C0" w:rsidP="004C3165">
      <w:pPr>
        <w:overflowPunct/>
        <w:autoSpaceDE/>
        <w:autoSpaceDN/>
        <w:adjustRightInd/>
        <w:textAlignment w:val="auto"/>
        <w:rPr>
          <w:rFonts w:cs="Arial"/>
          <w:b/>
          <w:color w:val="000000"/>
          <w:szCs w:val="22"/>
        </w:rPr>
      </w:pPr>
      <w:r>
        <w:rPr>
          <w:rFonts w:cs="Arial"/>
          <w:b/>
          <w:color w:val="000000"/>
          <w:szCs w:val="22"/>
        </w:rPr>
        <w:br w:type="page"/>
      </w:r>
    </w:p>
    <w:sdt>
      <w:sdtPr>
        <w:rPr>
          <w:rFonts w:ascii="Arial" w:eastAsia="Times New Roman" w:hAnsi="Arial" w:cs="Times New Roman"/>
          <w:b w:val="0"/>
          <w:bCs w:val="0"/>
          <w:color w:val="auto"/>
          <w:sz w:val="20"/>
          <w:szCs w:val="20"/>
          <w:lang w:val="en-GB"/>
        </w:rPr>
        <w:id w:val="27303766"/>
        <w:docPartObj>
          <w:docPartGallery w:val="Table of Contents"/>
          <w:docPartUnique/>
        </w:docPartObj>
      </w:sdtPr>
      <w:sdtEndPr>
        <w:rPr>
          <w:sz w:val="22"/>
        </w:rPr>
      </w:sdtEndPr>
      <w:sdtContent>
        <w:p w14:paraId="4E045195" w14:textId="77777777" w:rsidR="004C3165" w:rsidRPr="001354FC" w:rsidRDefault="00B500C0">
          <w:pPr>
            <w:pStyle w:val="TOCHeading"/>
            <w:rPr>
              <w:rFonts w:ascii="Arial" w:hAnsi="Arial" w:cs="Arial"/>
              <w:color w:val="auto"/>
            </w:rPr>
          </w:pPr>
          <w:r w:rsidRPr="001354FC">
            <w:rPr>
              <w:rFonts w:ascii="Arial" w:hAnsi="Arial" w:cs="Arial"/>
              <w:color w:val="auto"/>
            </w:rPr>
            <w:t>Contents</w:t>
          </w:r>
        </w:p>
        <w:p w14:paraId="4E045196" w14:textId="77777777" w:rsidR="004C3165" w:rsidRPr="00C827B0" w:rsidRDefault="00B500C0">
          <w:pPr>
            <w:pStyle w:val="TOC1"/>
            <w:rPr>
              <w:rFonts w:asciiTheme="minorHAnsi" w:eastAsiaTheme="minorEastAsia" w:hAnsiTheme="minorHAnsi" w:cstheme="minorBidi"/>
              <w:b w:val="0"/>
              <w:bCs w:val="0"/>
              <w:szCs w:val="22"/>
              <w:lang w:eastAsia="en-GB"/>
            </w:rPr>
          </w:pPr>
          <w:r w:rsidRPr="00256A96">
            <w:rPr>
              <w:rFonts w:cs="Arial"/>
            </w:rPr>
            <w:fldChar w:fldCharType="begin"/>
          </w:r>
          <w:r w:rsidRPr="00256A96">
            <w:rPr>
              <w:rFonts w:cs="Arial"/>
            </w:rPr>
            <w:instrText xml:space="preserve"> TOC \o "1-3" \h \z \u </w:instrText>
          </w:r>
          <w:r w:rsidRPr="00256A96">
            <w:rPr>
              <w:rFonts w:cs="Arial"/>
            </w:rPr>
            <w:fldChar w:fldCharType="separate"/>
          </w:r>
          <w:hyperlink w:anchor="_Toc428860753" w:history="1">
            <w:r w:rsidRPr="00C827B0">
              <w:rPr>
                <w:rStyle w:val="Hyperlink"/>
                <w:b w:val="0"/>
              </w:rPr>
              <w:t>1</w:t>
            </w:r>
            <w:r w:rsidRPr="00C827B0">
              <w:rPr>
                <w:rFonts w:asciiTheme="minorHAnsi" w:eastAsiaTheme="minorEastAsia" w:hAnsiTheme="minorHAnsi" w:cstheme="minorBidi"/>
                <w:b w:val="0"/>
                <w:bCs w:val="0"/>
                <w:szCs w:val="22"/>
                <w:lang w:eastAsia="en-GB"/>
              </w:rPr>
              <w:tab/>
            </w:r>
            <w:r w:rsidRPr="00C827B0">
              <w:rPr>
                <w:rStyle w:val="Hyperlink"/>
                <w:b w:val="0"/>
              </w:rPr>
              <w:t>Instant Information</w:t>
            </w:r>
            <w:r w:rsidRPr="00C827B0">
              <w:rPr>
                <w:b w:val="0"/>
                <w:webHidden/>
              </w:rPr>
              <w:tab/>
            </w:r>
            <w:r w:rsidRPr="00C827B0">
              <w:rPr>
                <w:b w:val="0"/>
                <w:webHidden/>
              </w:rPr>
              <w:fldChar w:fldCharType="begin"/>
            </w:r>
            <w:r w:rsidRPr="00C827B0">
              <w:rPr>
                <w:b w:val="0"/>
                <w:webHidden/>
              </w:rPr>
              <w:instrText xml:space="preserve"> PAGEREF _Toc428860753 \h </w:instrText>
            </w:r>
            <w:r w:rsidRPr="00C827B0">
              <w:rPr>
                <w:b w:val="0"/>
                <w:webHidden/>
              </w:rPr>
            </w:r>
            <w:r w:rsidRPr="00C827B0">
              <w:rPr>
                <w:b w:val="0"/>
                <w:webHidden/>
              </w:rPr>
              <w:fldChar w:fldCharType="separate"/>
            </w:r>
            <w:r w:rsidRPr="00C827B0">
              <w:rPr>
                <w:b w:val="0"/>
                <w:webHidden/>
              </w:rPr>
              <w:t>3</w:t>
            </w:r>
            <w:r w:rsidRPr="00C827B0">
              <w:rPr>
                <w:b w:val="0"/>
                <w:webHidden/>
              </w:rPr>
              <w:fldChar w:fldCharType="end"/>
            </w:r>
          </w:hyperlink>
        </w:p>
        <w:p w14:paraId="4E045197" w14:textId="77777777" w:rsidR="004C3165" w:rsidRPr="00C827B0" w:rsidRDefault="002D19AC">
          <w:pPr>
            <w:pStyle w:val="TOC2"/>
            <w:rPr>
              <w:rFonts w:asciiTheme="minorHAnsi" w:eastAsiaTheme="minorEastAsia" w:hAnsiTheme="minorHAnsi" w:cstheme="minorBidi"/>
              <w:noProof/>
              <w:szCs w:val="22"/>
              <w:lang w:eastAsia="en-GB"/>
            </w:rPr>
          </w:pPr>
          <w:hyperlink w:anchor="_Toc428860754" w:history="1">
            <w:r w:rsidR="00B500C0" w:rsidRPr="00C827B0">
              <w:rPr>
                <w:rStyle w:val="Hyperlink"/>
                <w:noProof/>
              </w:rPr>
              <w:t>1.1</w:t>
            </w:r>
            <w:r w:rsidR="00B500C0" w:rsidRPr="00C827B0">
              <w:rPr>
                <w:rFonts w:asciiTheme="minorHAnsi" w:eastAsiaTheme="minorEastAsia" w:hAnsiTheme="minorHAnsi" w:cstheme="minorBidi"/>
                <w:noProof/>
                <w:szCs w:val="22"/>
                <w:lang w:eastAsia="en-GB"/>
              </w:rPr>
              <w:tab/>
            </w:r>
            <w:r w:rsidR="00B500C0" w:rsidRPr="00C827B0">
              <w:rPr>
                <w:rStyle w:val="Hyperlink"/>
                <w:noProof/>
              </w:rPr>
              <w:t>Appraisal Structure</w:t>
            </w:r>
            <w:r w:rsidR="00B500C0" w:rsidRPr="00C827B0">
              <w:rPr>
                <w:noProof/>
                <w:webHidden/>
              </w:rPr>
              <w:tab/>
            </w:r>
            <w:r w:rsidR="00B500C0" w:rsidRPr="00C827B0">
              <w:rPr>
                <w:noProof/>
                <w:webHidden/>
              </w:rPr>
              <w:fldChar w:fldCharType="begin"/>
            </w:r>
            <w:r w:rsidR="00B500C0" w:rsidRPr="00C827B0">
              <w:rPr>
                <w:noProof/>
                <w:webHidden/>
              </w:rPr>
              <w:instrText xml:space="preserve"> PAGEREF _Toc428860754 \h </w:instrText>
            </w:r>
            <w:r w:rsidR="00B500C0" w:rsidRPr="00C827B0">
              <w:rPr>
                <w:noProof/>
                <w:webHidden/>
              </w:rPr>
            </w:r>
            <w:r w:rsidR="00B500C0" w:rsidRPr="00C827B0">
              <w:rPr>
                <w:noProof/>
                <w:webHidden/>
              </w:rPr>
              <w:fldChar w:fldCharType="separate"/>
            </w:r>
            <w:r w:rsidR="00B500C0" w:rsidRPr="00C827B0">
              <w:rPr>
                <w:noProof/>
                <w:webHidden/>
              </w:rPr>
              <w:t>3</w:t>
            </w:r>
            <w:r w:rsidR="00B500C0" w:rsidRPr="00C827B0">
              <w:rPr>
                <w:noProof/>
                <w:webHidden/>
              </w:rPr>
              <w:fldChar w:fldCharType="end"/>
            </w:r>
          </w:hyperlink>
        </w:p>
        <w:p w14:paraId="4E045198" w14:textId="77777777" w:rsidR="004C3165" w:rsidRPr="00C827B0" w:rsidRDefault="002D19AC">
          <w:pPr>
            <w:pStyle w:val="TOC3"/>
            <w:rPr>
              <w:rFonts w:asciiTheme="minorHAnsi" w:eastAsiaTheme="minorEastAsia" w:hAnsiTheme="minorHAnsi" w:cstheme="minorBidi"/>
              <w:noProof/>
              <w:szCs w:val="22"/>
              <w:lang w:eastAsia="en-GB"/>
            </w:rPr>
          </w:pPr>
          <w:hyperlink w:anchor="_Toc428860755" w:history="1">
            <w:r w:rsidR="00B500C0" w:rsidRPr="00C827B0">
              <w:rPr>
                <w:rStyle w:val="Hyperlink"/>
                <w:noProof/>
              </w:rPr>
              <w:t>1.1.1</w:t>
            </w:r>
            <w:r w:rsidR="00B500C0" w:rsidRPr="00C827B0">
              <w:rPr>
                <w:rFonts w:asciiTheme="minorHAnsi" w:eastAsiaTheme="minorEastAsia" w:hAnsiTheme="minorHAnsi" w:cstheme="minorBidi"/>
                <w:noProof/>
                <w:szCs w:val="22"/>
                <w:lang w:eastAsia="en-GB"/>
              </w:rPr>
              <w:tab/>
            </w:r>
            <w:r w:rsidR="00B500C0" w:rsidRPr="00C827B0">
              <w:rPr>
                <w:rStyle w:val="Hyperlink"/>
                <w:noProof/>
              </w:rPr>
              <w:t>Appraisal Planning and Preparation (the Appraiser)</w:t>
            </w:r>
            <w:r w:rsidR="00B500C0" w:rsidRPr="00C827B0">
              <w:rPr>
                <w:noProof/>
                <w:webHidden/>
              </w:rPr>
              <w:tab/>
            </w:r>
            <w:r w:rsidR="00B500C0" w:rsidRPr="00C827B0">
              <w:rPr>
                <w:noProof/>
                <w:webHidden/>
              </w:rPr>
              <w:fldChar w:fldCharType="begin"/>
            </w:r>
            <w:r w:rsidR="00B500C0" w:rsidRPr="00C827B0">
              <w:rPr>
                <w:noProof/>
                <w:webHidden/>
              </w:rPr>
              <w:instrText xml:space="preserve"> PAGEREF _Toc428860755 \h </w:instrText>
            </w:r>
            <w:r w:rsidR="00B500C0" w:rsidRPr="00C827B0">
              <w:rPr>
                <w:noProof/>
                <w:webHidden/>
              </w:rPr>
            </w:r>
            <w:r w:rsidR="00B500C0" w:rsidRPr="00C827B0">
              <w:rPr>
                <w:noProof/>
                <w:webHidden/>
              </w:rPr>
              <w:fldChar w:fldCharType="separate"/>
            </w:r>
            <w:r w:rsidR="00B500C0" w:rsidRPr="00C827B0">
              <w:rPr>
                <w:noProof/>
                <w:webHidden/>
              </w:rPr>
              <w:t>3</w:t>
            </w:r>
            <w:r w:rsidR="00B500C0" w:rsidRPr="00C827B0">
              <w:rPr>
                <w:noProof/>
                <w:webHidden/>
              </w:rPr>
              <w:fldChar w:fldCharType="end"/>
            </w:r>
          </w:hyperlink>
        </w:p>
        <w:p w14:paraId="4E045199" w14:textId="77777777" w:rsidR="004C3165" w:rsidRPr="00C827B0" w:rsidRDefault="002D19AC">
          <w:pPr>
            <w:pStyle w:val="TOC3"/>
            <w:rPr>
              <w:rFonts w:asciiTheme="minorHAnsi" w:eastAsiaTheme="minorEastAsia" w:hAnsiTheme="minorHAnsi" w:cstheme="minorBidi"/>
              <w:noProof/>
              <w:szCs w:val="22"/>
              <w:lang w:eastAsia="en-GB"/>
            </w:rPr>
          </w:pPr>
          <w:hyperlink w:anchor="_Toc428860756" w:history="1">
            <w:r w:rsidR="00B500C0" w:rsidRPr="00C827B0">
              <w:rPr>
                <w:rStyle w:val="Hyperlink"/>
                <w:noProof/>
                <w:kern w:val="24"/>
                <w:lang w:eastAsia="en-GB"/>
              </w:rPr>
              <w:t>1.1.2</w:t>
            </w:r>
            <w:r w:rsidR="00B500C0" w:rsidRPr="00C827B0">
              <w:rPr>
                <w:rFonts w:asciiTheme="minorHAnsi" w:eastAsiaTheme="minorEastAsia" w:hAnsiTheme="minorHAnsi" w:cstheme="minorBidi"/>
                <w:noProof/>
                <w:szCs w:val="22"/>
                <w:lang w:eastAsia="en-GB"/>
              </w:rPr>
              <w:tab/>
            </w:r>
            <w:r w:rsidR="00B500C0" w:rsidRPr="00C827B0">
              <w:rPr>
                <w:rStyle w:val="Hyperlink"/>
                <w:noProof/>
                <w:kern w:val="24"/>
                <w:lang w:eastAsia="en-GB"/>
              </w:rPr>
              <w:t>The Appraisal Meeting</w:t>
            </w:r>
            <w:r w:rsidR="00B500C0" w:rsidRPr="00C827B0">
              <w:rPr>
                <w:noProof/>
                <w:webHidden/>
              </w:rPr>
              <w:tab/>
            </w:r>
            <w:r w:rsidR="00B500C0" w:rsidRPr="00C827B0">
              <w:rPr>
                <w:noProof/>
                <w:webHidden/>
              </w:rPr>
              <w:fldChar w:fldCharType="begin"/>
            </w:r>
            <w:r w:rsidR="00B500C0" w:rsidRPr="00C827B0">
              <w:rPr>
                <w:noProof/>
                <w:webHidden/>
              </w:rPr>
              <w:instrText xml:space="preserve"> PAGEREF _Toc428860756 \h </w:instrText>
            </w:r>
            <w:r w:rsidR="00B500C0" w:rsidRPr="00C827B0">
              <w:rPr>
                <w:noProof/>
                <w:webHidden/>
              </w:rPr>
            </w:r>
            <w:r w:rsidR="00B500C0" w:rsidRPr="00C827B0">
              <w:rPr>
                <w:noProof/>
                <w:webHidden/>
              </w:rPr>
              <w:fldChar w:fldCharType="separate"/>
            </w:r>
            <w:r w:rsidR="00B500C0" w:rsidRPr="00C827B0">
              <w:rPr>
                <w:noProof/>
                <w:webHidden/>
              </w:rPr>
              <w:t>3</w:t>
            </w:r>
            <w:r w:rsidR="00B500C0" w:rsidRPr="00C827B0">
              <w:rPr>
                <w:noProof/>
                <w:webHidden/>
              </w:rPr>
              <w:fldChar w:fldCharType="end"/>
            </w:r>
          </w:hyperlink>
        </w:p>
        <w:p w14:paraId="4E04519A" w14:textId="77777777" w:rsidR="004C3165" w:rsidRPr="00C827B0" w:rsidRDefault="002D19AC">
          <w:pPr>
            <w:pStyle w:val="TOC1"/>
            <w:rPr>
              <w:rFonts w:asciiTheme="minorHAnsi" w:eastAsiaTheme="minorEastAsia" w:hAnsiTheme="minorHAnsi" w:cstheme="minorBidi"/>
              <w:b w:val="0"/>
              <w:bCs w:val="0"/>
              <w:szCs w:val="22"/>
              <w:lang w:eastAsia="en-GB"/>
            </w:rPr>
          </w:pPr>
          <w:hyperlink w:anchor="_Toc428860757" w:history="1">
            <w:r w:rsidR="00B500C0" w:rsidRPr="00C827B0">
              <w:rPr>
                <w:rStyle w:val="Hyperlink"/>
                <w:b w:val="0"/>
              </w:rPr>
              <w:t>2</w:t>
            </w:r>
            <w:r w:rsidR="00B500C0" w:rsidRPr="00C827B0">
              <w:rPr>
                <w:rFonts w:asciiTheme="minorHAnsi" w:eastAsiaTheme="minorEastAsia" w:hAnsiTheme="minorHAnsi" w:cstheme="minorBidi"/>
                <w:b w:val="0"/>
                <w:bCs w:val="0"/>
                <w:szCs w:val="22"/>
                <w:lang w:eastAsia="en-GB"/>
              </w:rPr>
              <w:tab/>
            </w:r>
            <w:r w:rsidR="00B500C0" w:rsidRPr="00C827B0">
              <w:rPr>
                <w:rStyle w:val="Hyperlink"/>
                <w:b w:val="0"/>
              </w:rPr>
              <w:t>Document Details</w:t>
            </w:r>
            <w:r w:rsidR="00B500C0" w:rsidRPr="00C827B0">
              <w:rPr>
                <w:b w:val="0"/>
                <w:webHidden/>
              </w:rPr>
              <w:tab/>
            </w:r>
            <w:r w:rsidR="00B500C0" w:rsidRPr="00C827B0">
              <w:rPr>
                <w:b w:val="0"/>
                <w:webHidden/>
              </w:rPr>
              <w:fldChar w:fldCharType="begin"/>
            </w:r>
            <w:r w:rsidR="00B500C0" w:rsidRPr="00C827B0">
              <w:rPr>
                <w:b w:val="0"/>
                <w:webHidden/>
              </w:rPr>
              <w:instrText xml:space="preserve"> PAGEREF _Toc428860757 \h </w:instrText>
            </w:r>
            <w:r w:rsidR="00B500C0" w:rsidRPr="00C827B0">
              <w:rPr>
                <w:b w:val="0"/>
                <w:webHidden/>
              </w:rPr>
            </w:r>
            <w:r w:rsidR="00B500C0" w:rsidRPr="00C827B0">
              <w:rPr>
                <w:b w:val="0"/>
                <w:webHidden/>
              </w:rPr>
              <w:fldChar w:fldCharType="separate"/>
            </w:r>
            <w:r w:rsidR="00B500C0" w:rsidRPr="00C827B0">
              <w:rPr>
                <w:b w:val="0"/>
                <w:webHidden/>
              </w:rPr>
              <w:t>4</w:t>
            </w:r>
            <w:r w:rsidR="00B500C0" w:rsidRPr="00C827B0">
              <w:rPr>
                <w:b w:val="0"/>
                <w:webHidden/>
              </w:rPr>
              <w:fldChar w:fldCharType="end"/>
            </w:r>
          </w:hyperlink>
        </w:p>
        <w:p w14:paraId="4E04519B" w14:textId="77777777" w:rsidR="004C3165" w:rsidRPr="00C827B0" w:rsidRDefault="002D19AC">
          <w:pPr>
            <w:pStyle w:val="TOC2"/>
            <w:rPr>
              <w:rFonts w:asciiTheme="minorHAnsi" w:eastAsiaTheme="minorEastAsia" w:hAnsiTheme="minorHAnsi" w:cstheme="minorBidi"/>
              <w:noProof/>
              <w:szCs w:val="22"/>
              <w:lang w:eastAsia="en-GB"/>
            </w:rPr>
          </w:pPr>
          <w:hyperlink w:anchor="_Toc428860758" w:history="1">
            <w:r w:rsidR="00B500C0" w:rsidRPr="00C827B0">
              <w:rPr>
                <w:rStyle w:val="Hyperlink"/>
                <w:noProof/>
              </w:rPr>
              <w:t>2.1</w:t>
            </w:r>
            <w:r w:rsidR="00B500C0" w:rsidRPr="00C827B0">
              <w:rPr>
                <w:rFonts w:asciiTheme="minorHAnsi" w:eastAsiaTheme="minorEastAsia" w:hAnsiTheme="minorHAnsi" w:cstheme="minorBidi"/>
                <w:noProof/>
                <w:szCs w:val="22"/>
                <w:lang w:eastAsia="en-GB"/>
              </w:rPr>
              <w:tab/>
            </w:r>
            <w:r w:rsidR="00B500C0" w:rsidRPr="00C827B0">
              <w:rPr>
                <w:rStyle w:val="Hyperlink"/>
                <w:noProof/>
              </w:rPr>
              <w:t>Introduction and Purpose of the Document</w:t>
            </w:r>
            <w:r w:rsidR="00B500C0" w:rsidRPr="00C827B0">
              <w:rPr>
                <w:noProof/>
                <w:webHidden/>
              </w:rPr>
              <w:tab/>
            </w:r>
            <w:r w:rsidR="00B500C0" w:rsidRPr="00C827B0">
              <w:rPr>
                <w:noProof/>
                <w:webHidden/>
              </w:rPr>
              <w:fldChar w:fldCharType="begin"/>
            </w:r>
            <w:r w:rsidR="00B500C0" w:rsidRPr="00C827B0">
              <w:rPr>
                <w:noProof/>
                <w:webHidden/>
              </w:rPr>
              <w:instrText xml:space="preserve"> PAGEREF _Toc428860758 \h </w:instrText>
            </w:r>
            <w:r w:rsidR="00B500C0" w:rsidRPr="00C827B0">
              <w:rPr>
                <w:noProof/>
                <w:webHidden/>
              </w:rPr>
            </w:r>
            <w:r w:rsidR="00B500C0" w:rsidRPr="00C827B0">
              <w:rPr>
                <w:noProof/>
                <w:webHidden/>
              </w:rPr>
              <w:fldChar w:fldCharType="separate"/>
            </w:r>
            <w:r w:rsidR="00B500C0" w:rsidRPr="00C827B0">
              <w:rPr>
                <w:noProof/>
                <w:webHidden/>
              </w:rPr>
              <w:t>4</w:t>
            </w:r>
            <w:r w:rsidR="00B500C0" w:rsidRPr="00C827B0">
              <w:rPr>
                <w:noProof/>
                <w:webHidden/>
              </w:rPr>
              <w:fldChar w:fldCharType="end"/>
            </w:r>
          </w:hyperlink>
        </w:p>
        <w:p w14:paraId="4E04519C" w14:textId="77777777" w:rsidR="004C3165" w:rsidRPr="00C827B0" w:rsidRDefault="002D19AC">
          <w:pPr>
            <w:pStyle w:val="TOC2"/>
            <w:rPr>
              <w:rFonts w:asciiTheme="minorHAnsi" w:eastAsiaTheme="minorEastAsia" w:hAnsiTheme="minorHAnsi" w:cstheme="minorBidi"/>
              <w:noProof/>
              <w:szCs w:val="22"/>
              <w:lang w:eastAsia="en-GB"/>
            </w:rPr>
          </w:pPr>
          <w:hyperlink w:anchor="_Toc428860759" w:history="1">
            <w:r w:rsidR="00B500C0" w:rsidRPr="00C827B0">
              <w:rPr>
                <w:rStyle w:val="Hyperlink"/>
                <w:noProof/>
              </w:rPr>
              <w:t>2.2</w:t>
            </w:r>
            <w:r w:rsidR="00B500C0" w:rsidRPr="00C827B0">
              <w:rPr>
                <w:rFonts w:asciiTheme="minorHAnsi" w:eastAsiaTheme="minorEastAsia" w:hAnsiTheme="minorHAnsi" w:cstheme="minorBidi"/>
                <w:noProof/>
                <w:szCs w:val="22"/>
                <w:lang w:eastAsia="en-GB"/>
              </w:rPr>
              <w:tab/>
            </w:r>
            <w:r w:rsidR="00B500C0" w:rsidRPr="00C827B0">
              <w:rPr>
                <w:rStyle w:val="Hyperlink"/>
                <w:noProof/>
              </w:rPr>
              <w:t>Glossary/Definitions</w:t>
            </w:r>
            <w:r w:rsidR="00B500C0" w:rsidRPr="00C827B0">
              <w:rPr>
                <w:noProof/>
                <w:webHidden/>
              </w:rPr>
              <w:tab/>
            </w:r>
            <w:r w:rsidR="00B500C0" w:rsidRPr="00C827B0">
              <w:rPr>
                <w:noProof/>
                <w:webHidden/>
              </w:rPr>
              <w:fldChar w:fldCharType="begin"/>
            </w:r>
            <w:r w:rsidR="00B500C0" w:rsidRPr="00C827B0">
              <w:rPr>
                <w:noProof/>
                <w:webHidden/>
              </w:rPr>
              <w:instrText xml:space="preserve"> PAGEREF _Toc428860759 \h </w:instrText>
            </w:r>
            <w:r w:rsidR="00B500C0" w:rsidRPr="00C827B0">
              <w:rPr>
                <w:noProof/>
                <w:webHidden/>
              </w:rPr>
            </w:r>
            <w:r w:rsidR="00B500C0" w:rsidRPr="00C827B0">
              <w:rPr>
                <w:noProof/>
                <w:webHidden/>
              </w:rPr>
              <w:fldChar w:fldCharType="separate"/>
            </w:r>
            <w:r w:rsidR="00B500C0" w:rsidRPr="00C827B0">
              <w:rPr>
                <w:noProof/>
                <w:webHidden/>
              </w:rPr>
              <w:t>4</w:t>
            </w:r>
            <w:r w:rsidR="00B500C0" w:rsidRPr="00C827B0">
              <w:rPr>
                <w:noProof/>
                <w:webHidden/>
              </w:rPr>
              <w:fldChar w:fldCharType="end"/>
            </w:r>
          </w:hyperlink>
        </w:p>
        <w:p w14:paraId="4E04519D" w14:textId="77777777" w:rsidR="004C3165" w:rsidRPr="00C827B0" w:rsidRDefault="002D19AC">
          <w:pPr>
            <w:pStyle w:val="TOC1"/>
            <w:rPr>
              <w:rFonts w:asciiTheme="minorHAnsi" w:eastAsiaTheme="minorEastAsia" w:hAnsiTheme="minorHAnsi" w:cstheme="minorBidi"/>
              <w:b w:val="0"/>
              <w:bCs w:val="0"/>
              <w:szCs w:val="22"/>
              <w:lang w:eastAsia="en-GB"/>
            </w:rPr>
          </w:pPr>
          <w:hyperlink w:anchor="_Toc428860760" w:history="1">
            <w:r w:rsidR="00B500C0" w:rsidRPr="00C827B0">
              <w:rPr>
                <w:rStyle w:val="Hyperlink"/>
                <w:b w:val="0"/>
              </w:rPr>
              <w:t>3</w:t>
            </w:r>
            <w:r w:rsidR="00B500C0" w:rsidRPr="00C827B0">
              <w:rPr>
                <w:rFonts w:asciiTheme="minorHAnsi" w:eastAsiaTheme="minorEastAsia" w:hAnsiTheme="minorHAnsi" w:cstheme="minorBidi"/>
                <w:b w:val="0"/>
                <w:bCs w:val="0"/>
                <w:szCs w:val="22"/>
                <w:lang w:eastAsia="en-GB"/>
              </w:rPr>
              <w:tab/>
            </w:r>
            <w:r w:rsidR="00B500C0" w:rsidRPr="00C827B0">
              <w:rPr>
                <w:rStyle w:val="Hyperlink"/>
                <w:b w:val="0"/>
              </w:rPr>
              <w:t>Main Policy Content Details</w:t>
            </w:r>
            <w:r w:rsidR="00B500C0" w:rsidRPr="00C827B0">
              <w:rPr>
                <w:b w:val="0"/>
                <w:webHidden/>
              </w:rPr>
              <w:tab/>
            </w:r>
            <w:r w:rsidR="00B500C0" w:rsidRPr="00C827B0">
              <w:rPr>
                <w:b w:val="0"/>
                <w:webHidden/>
              </w:rPr>
              <w:fldChar w:fldCharType="begin"/>
            </w:r>
            <w:r w:rsidR="00B500C0" w:rsidRPr="00C827B0">
              <w:rPr>
                <w:b w:val="0"/>
                <w:webHidden/>
              </w:rPr>
              <w:instrText xml:space="preserve"> PAGEREF _Toc428860760 \h </w:instrText>
            </w:r>
            <w:r w:rsidR="00B500C0" w:rsidRPr="00C827B0">
              <w:rPr>
                <w:b w:val="0"/>
                <w:webHidden/>
              </w:rPr>
            </w:r>
            <w:r w:rsidR="00B500C0" w:rsidRPr="00C827B0">
              <w:rPr>
                <w:b w:val="0"/>
                <w:webHidden/>
              </w:rPr>
              <w:fldChar w:fldCharType="separate"/>
            </w:r>
            <w:r w:rsidR="00B500C0" w:rsidRPr="00C827B0">
              <w:rPr>
                <w:b w:val="0"/>
                <w:webHidden/>
              </w:rPr>
              <w:t>4</w:t>
            </w:r>
            <w:r w:rsidR="00B500C0" w:rsidRPr="00C827B0">
              <w:rPr>
                <w:b w:val="0"/>
                <w:webHidden/>
              </w:rPr>
              <w:fldChar w:fldCharType="end"/>
            </w:r>
          </w:hyperlink>
        </w:p>
        <w:p w14:paraId="4E04519E" w14:textId="77777777" w:rsidR="004C3165" w:rsidRPr="00C827B0" w:rsidRDefault="002D19AC">
          <w:pPr>
            <w:pStyle w:val="TOC2"/>
            <w:rPr>
              <w:rFonts w:asciiTheme="minorHAnsi" w:eastAsiaTheme="minorEastAsia" w:hAnsiTheme="minorHAnsi" w:cstheme="minorBidi"/>
              <w:noProof/>
              <w:szCs w:val="22"/>
              <w:lang w:eastAsia="en-GB"/>
            </w:rPr>
          </w:pPr>
          <w:hyperlink w:anchor="_Toc428860761" w:history="1">
            <w:r w:rsidR="00B500C0" w:rsidRPr="00C827B0">
              <w:rPr>
                <w:rStyle w:val="Hyperlink"/>
                <w:noProof/>
              </w:rPr>
              <w:t>3.1</w:t>
            </w:r>
            <w:r w:rsidR="00B500C0" w:rsidRPr="00C827B0">
              <w:rPr>
                <w:rFonts w:asciiTheme="minorHAnsi" w:eastAsiaTheme="minorEastAsia" w:hAnsiTheme="minorHAnsi" w:cstheme="minorBidi"/>
                <w:noProof/>
                <w:szCs w:val="22"/>
                <w:lang w:eastAsia="en-GB"/>
              </w:rPr>
              <w:tab/>
            </w:r>
            <w:r w:rsidR="00B500C0" w:rsidRPr="00C827B0">
              <w:rPr>
                <w:rStyle w:val="Hyperlink"/>
                <w:noProof/>
              </w:rPr>
              <w:t>Principles of the Appraisal and Management Supervision Process</w:t>
            </w:r>
            <w:r w:rsidR="00B500C0" w:rsidRPr="00C827B0">
              <w:rPr>
                <w:noProof/>
                <w:webHidden/>
              </w:rPr>
              <w:tab/>
            </w:r>
            <w:r w:rsidR="00B500C0" w:rsidRPr="00C827B0">
              <w:rPr>
                <w:noProof/>
                <w:webHidden/>
              </w:rPr>
              <w:fldChar w:fldCharType="begin"/>
            </w:r>
            <w:r w:rsidR="00B500C0" w:rsidRPr="00C827B0">
              <w:rPr>
                <w:noProof/>
                <w:webHidden/>
              </w:rPr>
              <w:instrText xml:space="preserve"> PAGEREF _Toc428860761 \h </w:instrText>
            </w:r>
            <w:r w:rsidR="00B500C0" w:rsidRPr="00C827B0">
              <w:rPr>
                <w:noProof/>
                <w:webHidden/>
              </w:rPr>
            </w:r>
            <w:r w:rsidR="00B500C0" w:rsidRPr="00C827B0">
              <w:rPr>
                <w:noProof/>
                <w:webHidden/>
              </w:rPr>
              <w:fldChar w:fldCharType="separate"/>
            </w:r>
            <w:r w:rsidR="00B500C0" w:rsidRPr="00C827B0">
              <w:rPr>
                <w:noProof/>
                <w:webHidden/>
              </w:rPr>
              <w:t>4</w:t>
            </w:r>
            <w:r w:rsidR="00B500C0" w:rsidRPr="00C827B0">
              <w:rPr>
                <w:noProof/>
                <w:webHidden/>
              </w:rPr>
              <w:fldChar w:fldCharType="end"/>
            </w:r>
          </w:hyperlink>
        </w:p>
        <w:p w14:paraId="4E04519F" w14:textId="77777777" w:rsidR="004C3165" w:rsidRPr="00C827B0" w:rsidRDefault="002D19AC">
          <w:pPr>
            <w:pStyle w:val="TOC2"/>
            <w:rPr>
              <w:rFonts w:asciiTheme="minorHAnsi" w:eastAsiaTheme="minorEastAsia" w:hAnsiTheme="minorHAnsi" w:cstheme="minorBidi"/>
              <w:noProof/>
              <w:szCs w:val="22"/>
              <w:lang w:eastAsia="en-GB"/>
            </w:rPr>
          </w:pPr>
          <w:hyperlink w:anchor="_Toc428860762" w:history="1">
            <w:r w:rsidR="00B500C0" w:rsidRPr="00C827B0">
              <w:rPr>
                <w:rStyle w:val="Hyperlink"/>
                <w:noProof/>
              </w:rPr>
              <w:t>3.2</w:t>
            </w:r>
            <w:r w:rsidR="00B500C0" w:rsidRPr="00C827B0">
              <w:rPr>
                <w:rFonts w:asciiTheme="minorHAnsi" w:eastAsiaTheme="minorEastAsia" w:hAnsiTheme="minorHAnsi" w:cstheme="minorBidi"/>
                <w:noProof/>
                <w:szCs w:val="22"/>
                <w:lang w:eastAsia="en-GB"/>
              </w:rPr>
              <w:tab/>
            </w:r>
            <w:r w:rsidR="00B500C0" w:rsidRPr="00C827B0">
              <w:rPr>
                <w:rStyle w:val="Hyperlink"/>
                <w:noProof/>
              </w:rPr>
              <w:t>Who should be Involved in the Appraisal and Management Supervision Process?</w:t>
            </w:r>
            <w:r w:rsidR="00B500C0" w:rsidRPr="00C827B0">
              <w:rPr>
                <w:noProof/>
                <w:webHidden/>
              </w:rPr>
              <w:tab/>
            </w:r>
            <w:r w:rsidR="00B500C0" w:rsidRPr="00C827B0">
              <w:rPr>
                <w:noProof/>
                <w:webHidden/>
              </w:rPr>
              <w:fldChar w:fldCharType="begin"/>
            </w:r>
            <w:r w:rsidR="00B500C0" w:rsidRPr="00C827B0">
              <w:rPr>
                <w:noProof/>
                <w:webHidden/>
              </w:rPr>
              <w:instrText xml:space="preserve"> PAGEREF _Toc428860762 \h </w:instrText>
            </w:r>
            <w:r w:rsidR="00B500C0" w:rsidRPr="00C827B0">
              <w:rPr>
                <w:noProof/>
                <w:webHidden/>
              </w:rPr>
            </w:r>
            <w:r w:rsidR="00B500C0" w:rsidRPr="00C827B0">
              <w:rPr>
                <w:noProof/>
                <w:webHidden/>
              </w:rPr>
              <w:fldChar w:fldCharType="separate"/>
            </w:r>
            <w:r w:rsidR="00B500C0" w:rsidRPr="00C827B0">
              <w:rPr>
                <w:noProof/>
                <w:webHidden/>
              </w:rPr>
              <w:t>4</w:t>
            </w:r>
            <w:r w:rsidR="00B500C0" w:rsidRPr="00C827B0">
              <w:rPr>
                <w:noProof/>
                <w:webHidden/>
              </w:rPr>
              <w:fldChar w:fldCharType="end"/>
            </w:r>
          </w:hyperlink>
        </w:p>
        <w:p w14:paraId="4E0451A0" w14:textId="77777777" w:rsidR="004C3165" w:rsidRPr="00C827B0" w:rsidRDefault="002D19AC">
          <w:pPr>
            <w:pStyle w:val="TOC2"/>
            <w:rPr>
              <w:rFonts w:asciiTheme="minorHAnsi" w:eastAsiaTheme="minorEastAsia" w:hAnsiTheme="minorHAnsi" w:cstheme="minorBidi"/>
              <w:noProof/>
              <w:szCs w:val="22"/>
              <w:lang w:eastAsia="en-GB"/>
            </w:rPr>
          </w:pPr>
          <w:hyperlink w:anchor="_Toc428860763" w:history="1">
            <w:r w:rsidR="00B500C0" w:rsidRPr="00C827B0">
              <w:rPr>
                <w:rStyle w:val="Hyperlink"/>
                <w:noProof/>
              </w:rPr>
              <w:t>3.3</w:t>
            </w:r>
            <w:r w:rsidR="00B500C0" w:rsidRPr="00C827B0">
              <w:rPr>
                <w:rFonts w:asciiTheme="minorHAnsi" w:eastAsiaTheme="minorEastAsia" w:hAnsiTheme="minorHAnsi" w:cstheme="minorBidi"/>
                <w:noProof/>
                <w:szCs w:val="22"/>
                <w:lang w:eastAsia="en-GB"/>
              </w:rPr>
              <w:tab/>
            </w:r>
            <w:r w:rsidR="00B500C0" w:rsidRPr="00C827B0">
              <w:rPr>
                <w:rStyle w:val="Hyperlink"/>
                <w:noProof/>
              </w:rPr>
              <w:t>Objectives of the Appraisal and One to One Meetings</w:t>
            </w:r>
            <w:r w:rsidR="00B500C0" w:rsidRPr="00C827B0">
              <w:rPr>
                <w:noProof/>
                <w:webHidden/>
              </w:rPr>
              <w:tab/>
            </w:r>
            <w:r w:rsidR="00B500C0" w:rsidRPr="00C827B0">
              <w:rPr>
                <w:noProof/>
                <w:webHidden/>
              </w:rPr>
              <w:fldChar w:fldCharType="begin"/>
            </w:r>
            <w:r w:rsidR="00B500C0" w:rsidRPr="00C827B0">
              <w:rPr>
                <w:noProof/>
                <w:webHidden/>
              </w:rPr>
              <w:instrText xml:space="preserve"> PAGEREF _Toc428860763 \h </w:instrText>
            </w:r>
            <w:r w:rsidR="00B500C0" w:rsidRPr="00C827B0">
              <w:rPr>
                <w:noProof/>
                <w:webHidden/>
              </w:rPr>
            </w:r>
            <w:r w:rsidR="00B500C0" w:rsidRPr="00C827B0">
              <w:rPr>
                <w:noProof/>
                <w:webHidden/>
              </w:rPr>
              <w:fldChar w:fldCharType="separate"/>
            </w:r>
            <w:r w:rsidR="00B500C0" w:rsidRPr="00C827B0">
              <w:rPr>
                <w:noProof/>
                <w:webHidden/>
              </w:rPr>
              <w:t>5</w:t>
            </w:r>
            <w:r w:rsidR="00B500C0" w:rsidRPr="00C827B0">
              <w:rPr>
                <w:noProof/>
                <w:webHidden/>
              </w:rPr>
              <w:fldChar w:fldCharType="end"/>
            </w:r>
          </w:hyperlink>
        </w:p>
        <w:p w14:paraId="4E0451A1" w14:textId="77777777" w:rsidR="004C3165" w:rsidRPr="00C827B0" w:rsidRDefault="002D19AC">
          <w:pPr>
            <w:pStyle w:val="TOC1"/>
            <w:rPr>
              <w:rFonts w:asciiTheme="minorHAnsi" w:eastAsiaTheme="minorEastAsia" w:hAnsiTheme="minorHAnsi" w:cstheme="minorBidi"/>
              <w:b w:val="0"/>
              <w:bCs w:val="0"/>
              <w:szCs w:val="22"/>
              <w:lang w:eastAsia="en-GB"/>
            </w:rPr>
          </w:pPr>
          <w:hyperlink w:anchor="_Toc428860764" w:history="1">
            <w:r w:rsidR="00B500C0" w:rsidRPr="00C827B0">
              <w:rPr>
                <w:rStyle w:val="Hyperlink"/>
                <w:b w:val="0"/>
              </w:rPr>
              <w:t>4</w:t>
            </w:r>
            <w:r w:rsidR="00B500C0" w:rsidRPr="00C827B0">
              <w:rPr>
                <w:rFonts w:asciiTheme="minorHAnsi" w:eastAsiaTheme="minorEastAsia" w:hAnsiTheme="minorHAnsi" w:cstheme="minorBidi"/>
                <w:b w:val="0"/>
                <w:bCs w:val="0"/>
                <w:szCs w:val="22"/>
                <w:lang w:eastAsia="en-GB"/>
              </w:rPr>
              <w:tab/>
            </w:r>
            <w:r w:rsidR="00B500C0" w:rsidRPr="00C827B0">
              <w:rPr>
                <w:rStyle w:val="Hyperlink"/>
                <w:b w:val="0"/>
              </w:rPr>
              <w:t>Duties and Responsibilities of Individuals and Groups</w:t>
            </w:r>
            <w:r w:rsidR="00B500C0" w:rsidRPr="00C827B0">
              <w:rPr>
                <w:b w:val="0"/>
                <w:webHidden/>
              </w:rPr>
              <w:tab/>
            </w:r>
            <w:r w:rsidR="00B500C0" w:rsidRPr="00C827B0">
              <w:rPr>
                <w:b w:val="0"/>
                <w:webHidden/>
              </w:rPr>
              <w:fldChar w:fldCharType="begin"/>
            </w:r>
            <w:r w:rsidR="00B500C0" w:rsidRPr="00C827B0">
              <w:rPr>
                <w:b w:val="0"/>
                <w:webHidden/>
              </w:rPr>
              <w:instrText xml:space="preserve"> PAGEREF _Toc428860764 \h </w:instrText>
            </w:r>
            <w:r w:rsidR="00B500C0" w:rsidRPr="00C827B0">
              <w:rPr>
                <w:b w:val="0"/>
                <w:webHidden/>
              </w:rPr>
            </w:r>
            <w:r w:rsidR="00B500C0" w:rsidRPr="00C827B0">
              <w:rPr>
                <w:b w:val="0"/>
                <w:webHidden/>
              </w:rPr>
              <w:fldChar w:fldCharType="separate"/>
            </w:r>
            <w:r w:rsidR="00B500C0" w:rsidRPr="00C827B0">
              <w:rPr>
                <w:b w:val="0"/>
                <w:webHidden/>
              </w:rPr>
              <w:t>6</w:t>
            </w:r>
            <w:r w:rsidR="00B500C0" w:rsidRPr="00C827B0">
              <w:rPr>
                <w:b w:val="0"/>
                <w:webHidden/>
              </w:rPr>
              <w:fldChar w:fldCharType="end"/>
            </w:r>
          </w:hyperlink>
        </w:p>
        <w:p w14:paraId="4E0451A2" w14:textId="77777777" w:rsidR="004C3165" w:rsidRPr="00C827B0" w:rsidRDefault="002D19AC">
          <w:pPr>
            <w:pStyle w:val="TOC2"/>
            <w:rPr>
              <w:rFonts w:asciiTheme="minorHAnsi" w:eastAsiaTheme="minorEastAsia" w:hAnsiTheme="minorHAnsi" w:cstheme="minorBidi"/>
              <w:noProof/>
              <w:szCs w:val="22"/>
              <w:lang w:eastAsia="en-GB"/>
            </w:rPr>
          </w:pPr>
          <w:hyperlink w:anchor="_Toc428860765" w:history="1">
            <w:r w:rsidR="00B500C0" w:rsidRPr="00C827B0">
              <w:rPr>
                <w:rStyle w:val="Hyperlink"/>
                <w:noProof/>
              </w:rPr>
              <w:t>4.1</w:t>
            </w:r>
            <w:r w:rsidR="00B500C0" w:rsidRPr="00C827B0">
              <w:rPr>
                <w:rFonts w:asciiTheme="minorHAnsi" w:eastAsiaTheme="minorEastAsia" w:hAnsiTheme="minorHAnsi" w:cstheme="minorBidi"/>
                <w:noProof/>
                <w:szCs w:val="22"/>
                <w:lang w:eastAsia="en-GB"/>
              </w:rPr>
              <w:tab/>
            </w:r>
            <w:r w:rsidR="00B500C0" w:rsidRPr="00C827B0">
              <w:rPr>
                <w:rStyle w:val="Hyperlink"/>
                <w:noProof/>
              </w:rPr>
              <w:t>Chief Executive</w:t>
            </w:r>
            <w:r w:rsidR="00B500C0" w:rsidRPr="00C827B0">
              <w:rPr>
                <w:noProof/>
                <w:webHidden/>
              </w:rPr>
              <w:tab/>
            </w:r>
            <w:r w:rsidR="00B500C0" w:rsidRPr="00C827B0">
              <w:rPr>
                <w:noProof/>
                <w:webHidden/>
              </w:rPr>
              <w:fldChar w:fldCharType="begin"/>
            </w:r>
            <w:r w:rsidR="00B500C0" w:rsidRPr="00C827B0">
              <w:rPr>
                <w:noProof/>
                <w:webHidden/>
              </w:rPr>
              <w:instrText xml:space="preserve"> PAGEREF _Toc428860765 \h </w:instrText>
            </w:r>
            <w:r w:rsidR="00B500C0" w:rsidRPr="00C827B0">
              <w:rPr>
                <w:noProof/>
                <w:webHidden/>
              </w:rPr>
            </w:r>
            <w:r w:rsidR="00B500C0" w:rsidRPr="00C827B0">
              <w:rPr>
                <w:noProof/>
                <w:webHidden/>
              </w:rPr>
              <w:fldChar w:fldCharType="separate"/>
            </w:r>
            <w:r w:rsidR="00B500C0" w:rsidRPr="00C827B0">
              <w:rPr>
                <w:noProof/>
                <w:webHidden/>
              </w:rPr>
              <w:t>6</w:t>
            </w:r>
            <w:r w:rsidR="00B500C0" w:rsidRPr="00C827B0">
              <w:rPr>
                <w:noProof/>
                <w:webHidden/>
              </w:rPr>
              <w:fldChar w:fldCharType="end"/>
            </w:r>
          </w:hyperlink>
        </w:p>
        <w:p w14:paraId="4E0451A3" w14:textId="77777777" w:rsidR="004C3165" w:rsidRPr="00C827B0" w:rsidRDefault="002D19AC">
          <w:pPr>
            <w:pStyle w:val="TOC2"/>
            <w:rPr>
              <w:rFonts w:asciiTheme="minorHAnsi" w:eastAsiaTheme="minorEastAsia" w:hAnsiTheme="minorHAnsi" w:cstheme="minorBidi"/>
              <w:noProof/>
              <w:szCs w:val="22"/>
              <w:lang w:eastAsia="en-GB"/>
            </w:rPr>
          </w:pPr>
          <w:hyperlink w:anchor="_Toc428860766" w:history="1">
            <w:r w:rsidR="00B500C0" w:rsidRPr="00C827B0">
              <w:rPr>
                <w:rStyle w:val="Hyperlink"/>
                <w:noProof/>
              </w:rPr>
              <w:t>4.2</w:t>
            </w:r>
            <w:r w:rsidR="00B500C0" w:rsidRPr="00C827B0">
              <w:rPr>
                <w:rFonts w:asciiTheme="minorHAnsi" w:eastAsiaTheme="minorEastAsia" w:hAnsiTheme="minorHAnsi" w:cstheme="minorBidi"/>
                <w:noProof/>
                <w:szCs w:val="22"/>
                <w:lang w:eastAsia="en-GB"/>
              </w:rPr>
              <w:tab/>
            </w:r>
            <w:r w:rsidR="00B500C0" w:rsidRPr="00C827B0">
              <w:rPr>
                <w:rStyle w:val="Hyperlink"/>
                <w:noProof/>
              </w:rPr>
              <w:t>Divisional Directors</w:t>
            </w:r>
            <w:r w:rsidR="00B500C0" w:rsidRPr="00C827B0">
              <w:rPr>
                <w:noProof/>
                <w:webHidden/>
              </w:rPr>
              <w:tab/>
            </w:r>
            <w:r w:rsidR="00B500C0" w:rsidRPr="00C827B0">
              <w:rPr>
                <w:noProof/>
                <w:webHidden/>
              </w:rPr>
              <w:fldChar w:fldCharType="begin"/>
            </w:r>
            <w:r w:rsidR="00B500C0" w:rsidRPr="00C827B0">
              <w:rPr>
                <w:noProof/>
                <w:webHidden/>
              </w:rPr>
              <w:instrText xml:space="preserve"> PAGEREF _Toc428860766 \h </w:instrText>
            </w:r>
            <w:r w:rsidR="00B500C0" w:rsidRPr="00C827B0">
              <w:rPr>
                <w:noProof/>
                <w:webHidden/>
              </w:rPr>
            </w:r>
            <w:r w:rsidR="00B500C0" w:rsidRPr="00C827B0">
              <w:rPr>
                <w:noProof/>
                <w:webHidden/>
              </w:rPr>
              <w:fldChar w:fldCharType="separate"/>
            </w:r>
            <w:r w:rsidR="00B500C0" w:rsidRPr="00C827B0">
              <w:rPr>
                <w:noProof/>
                <w:webHidden/>
              </w:rPr>
              <w:t>6</w:t>
            </w:r>
            <w:r w:rsidR="00B500C0" w:rsidRPr="00C827B0">
              <w:rPr>
                <w:noProof/>
                <w:webHidden/>
              </w:rPr>
              <w:fldChar w:fldCharType="end"/>
            </w:r>
          </w:hyperlink>
        </w:p>
        <w:p w14:paraId="4E0451A4" w14:textId="77777777" w:rsidR="004C3165" w:rsidRPr="00C827B0" w:rsidRDefault="002D19AC">
          <w:pPr>
            <w:pStyle w:val="TOC2"/>
            <w:rPr>
              <w:rFonts w:asciiTheme="minorHAnsi" w:eastAsiaTheme="minorEastAsia" w:hAnsiTheme="minorHAnsi" w:cstheme="minorBidi"/>
              <w:noProof/>
              <w:szCs w:val="22"/>
              <w:lang w:eastAsia="en-GB"/>
            </w:rPr>
          </w:pPr>
          <w:hyperlink w:anchor="_Toc428860767" w:history="1">
            <w:r w:rsidR="00B500C0" w:rsidRPr="00C827B0">
              <w:rPr>
                <w:rStyle w:val="Hyperlink"/>
                <w:noProof/>
              </w:rPr>
              <w:t>4.3</w:t>
            </w:r>
            <w:r w:rsidR="00B500C0" w:rsidRPr="00C827B0">
              <w:rPr>
                <w:rFonts w:asciiTheme="minorHAnsi" w:eastAsiaTheme="minorEastAsia" w:hAnsiTheme="minorHAnsi" w:cstheme="minorBidi"/>
                <w:noProof/>
                <w:szCs w:val="22"/>
                <w:lang w:eastAsia="en-GB"/>
              </w:rPr>
              <w:tab/>
            </w:r>
            <w:r w:rsidR="00B500C0" w:rsidRPr="00C827B0">
              <w:rPr>
                <w:rStyle w:val="Hyperlink"/>
                <w:noProof/>
              </w:rPr>
              <w:t>Appraisers</w:t>
            </w:r>
            <w:r w:rsidR="00B500C0" w:rsidRPr="00C827B0">
              <w:rPr>
                <w:noProof/>
                <w:webHidden/>
              </w:rPr>
              <w:tab/>
            </w:r>
            <w:r w:rsidR="00B500C0" w:rsidRPr="00C827B0">
              <w:rPr>
                <w:noProof/>
                <w:webHidden/>
              </w:rPr>
              <w:fldChar w:fldCharType="begin"/>
            </w:r>
            <w:r w:rsidR="00B500C0" w:rsidRPr="00C827B0">
              <w:rPr>
                <w:noProof/>
                <w:webHidden/>
              </w:rPr>
              <w:instrText xml:space="preserve"> PAGEREF _Toc428860767 \h </w:instrText>
            </w:r>
            <w:r w:rsidR="00B500C0" w:rsidRPr="00C827B0">
              <w:rPr>
                <w:noProof/>
                <w:webHidden/>
              </w:rPr>
            </w:r>
            <w:r w:rsidR="00B500C0" w:rsidRPr="00C827B0">
              <w:rPr>
                <w:noProof/>
                <w:webHidden/>
              </w:rPr>
              <w:fldChar w:fldCharType="separate"/>
            </w:r>
            <w:r w:rsidR="00B500C0" w:rsidRPr="00C827B0">
              <w:rPr>
                <w:noProof/>
                <w:webHidden/>
              </w:rPr>
              <w:t>6</w:t>
            </w:r>
            <w:r w:rsidR="00B500C0" w:rsidRPr="00C827B0">
              <w:rPr>
                <w:noProof/>
                <w:webHidden/>
              </w:rPr>
              <w:fldChar w:fldCharType="end"/>
            </w:r>
          </w:hyperlink>
        </w:p>
        <w:p w14:paraId="4E0451A5" w14:textId="77777777" w:rsidR="004C3165" w:rsidRPr="00C827B0" w:rsidRDefault="002D19AC">
          <w:pPr>
            <w:pStyle w:val="TOC2"/>
            <w:rPr>
              <w:rFonts w:asciiTheme="minorHAnsi" w:eastAsiaTheme="minorEastAsia" w:hAnsiTheme="minorHAnsi" w:cstheme="minorBidi"/>
              <w:noProof/>
              <w:szCs w:val="22"/>
              <w:lang w:eastAsia="en-GB"/>
            </w:rPr>
          </w:pPr>
          <w:hyperlink w:anchor="_Toc428860768" w:history="1">
            <w:r w:rsidR="00B500C0" w:rsidRPr="00C827B0">
              <w:rPr>
                <w:rStyle w:val="Hyperlink"/>
                <w:noProof/>
              </w:rPr>
              <w:t>4.4</w:t>
            </w:r>
            <w:r w:rsidR="00B500C0" w:rsidRPr="00C827B0">
              <w:rPr>
                <w:rFonts w:asciiTheme="minorHAnsi" w:eastAsiaTheme="minorEastAsia" w:hAnsiTheme="minorHAnsi" w:cstheme="minorBidi"/>
                <w:noProof/>
                <w:szCs w:val="22"/>
                <w:lang w:eastAsia="en-GB"/>
              </w:rPr>
              <w:tab/>
            </w:r>
            <w:r w:rsidR="00B500C0" w:rsidRPr="00C827B0">
              <w:rPr>
                <w:rStyle w:val="Hyperlink"/>
                <w:noProof/>
              </w:rPr>
              <w:t>Employees Receiving Employees</w:t>
            </w:r>
            <w:r w:rsidR="00B500C0" w:rsidRPr="00C827B0">
              <w:rPr>
                <w:noProof/>
                <w:webHidden/>
              </w:rPr>
              <w:tab/>
            </w:r>
            <w:r w:rsidR="00B500C0" w:rsidRPr="00C827B0">
              <w:rPr>
                <w:noProof/>
                <w:webHidden/>
              </w:rPr>
              <w:fldChar w:fldCharType="begin"/>
            </w:r>
            <w:r w:rsidR="00B500C0" w:rsidRPr="00C827B0">
              <w:rPr>
                <w:noProof/>
                <w:webHidden/>
              </w:rPr>
              <w:instrText xml:space="preserve"> PAGEREF _Toc428860768 \h </w:instrText>
            </w:r>
            <w:r w:rsidR="00B500C0" w:rsidRPr="00C827B0">
              <w:rPr>
                <w:noProof/>
                <w:webHidden/>
              </w:rPr>
            </w:r>
            <w:r w:rsidR="00B500C0" w:rsidRPr="00C827B0">
              <w:rPr>
                <w:noProof/>
                <w:webHidden/>
              </w:rPr>
              <w:fldChar w:fldCharType="separate"/>
            </w:r>
            <w:r w:rsidR="00B500C0" w:rsidRPr="00C827B0">
              <w:rPr>
                <w:noProof/>
                <w:webHidden/>
              </w:rPr>
              <w:t>6</w:t>
            </w:r>
            <w:r w:rsidR="00B500C0" w:rsidRPr="00C827B0">
              <w:rPr>
                <w:noProof/>
                <w:webHidden/>
              </w:rPr>
              <w:fldChar w:fldCharType="end"/>
            </w:r>
          </w:hyperlink>
        </w:p>
        <w:p w14:paraId="4E0451A6" w14:textId="77777777" w:rsidR="004C3165" w:rsidRPr="00C827B0" w:rsidRDefault="002D19AC">
          <w:pPr>
            <w:pStyle w:val="TOC2"/>
            <w:rPr>
              <w:rFonts w:asciiTheme="minorHAnsi" w:eastAsiaTheme="minorEastAsia" w:hAnsiTheme="minorHAnsi" w:cstheme="minorBidi"/>
              <w:noProof/>
              <w:szCs w:val="22"/>
              <w:lang w:eastAsia="en-GB"/>
            </w:rPr>
          </w:pPr>
          <w:hyperlink w:anchor="_Toc428860769" w:history="1">
            <w:r w:rsidR="00B500C0" w:rsidRPr="00C827B0">
              <w:rPr>
                <w:rStyle w:val="Hyperlink"/>
                <w:noProof/>
              </w:rPr>
              <w:t>4.5</w:t>
            </w:r>
            <w:r w:rsidR="00B500C0" w:rsidRPr="00C827B0">
              <w:rPr>
                <w:rFonts w:asciiTheme="minorHAnsi" w:eastAsiaTheme="minorEastAsia" w:hAnsiTheme="minorHAnsi" w:cstheme="minorBidi"/>
                <w:noProof/>
                <w:szCs w:val="22"/>
                <w:lang w:eastAsia="en-GB"/>
              </w:rPr>
              <w:tab/>
            </w:r>
            <w:r w:rsidR="00B500C0" w:rsidRPr="00C827B0">
              <w:rPr>
                <w:rStyle w:val="Hyperlink"/>
                <w:noProof/>
              </w:rPr>
              <w:t>The Academy</w:t>
            </w:r>
            <w:r w:rsidR="00B500C0" w:rsidRPr="00C827B0">
              <w:rPr>
                <w:noProof/>
                <w:webHidden/>
              </w:rPr>
              <w:tab/>
            </w:r>
            <w:r w:rsidR="00B500C0" w:rsidRPr="00C827B0">
              <w:rPr>
                <w:noProof/>
                <w:webHidden/>
              </w:rPr>
              <w:fldChar w:fldCharType="begin"/>
            </w:r>
            <w:r w:rsidR="00B500C0" w:rsidRPr="00C827B0">
              <w:rPr>
                <w:noProof/>
                <w:webHidden/>
              </w:rPr>
              <w:instrText xml:space="preserve"> PAGEREF _Toc428860769 \h </w:instrText>
            </w:r>
            <w:r w:rsidR="00B500C0" w:rsidRPr="00C827B0">
              <w:rPr>
                <w:noProof/>
                <w:webHidden/>
              </w:rPr>
            </w:r>
            <w:r w:rsidR="00B500C0" w:rsidRPr="00C827B0">
              <w:rPr>
                <w:noProof/>
                <w:webHidden/>
              </w:rPr>
              <w:fldChar w:fldCharType="separate"/>
            </w:r>
            <w:r w:rsidR="00B500C0" w:rsidRPr="00C827B0">
              <w:rPr>
                <w:noProof/>
                <w:webHidden/>
              </w:rPr>
              <w:t>7</w:t>
            </w:r>
            <w:r w:rsidR="00B500C0" w:rsidRPr="00C827B0">
              <w:rPr>
                <w:noProof/>
                <w:webHidden/>
              </w:rPr>
              <w:fldChar w:fldCharType="end"/>
            </w:r>
          </w:hyperlink>
        </w:p>
        <w:p w14:paraId="4E0451A7" w14:textId="77777777" w:rsidR="004C3165" w:rsidRPr="00C827B0" w:rsidRDefault="002D19AC">
          <w:pPr>
            <w:pStyle w:val="TOC2"/>
            <w:rPr>
              <w:rFonts w:asciiTheme="minorHAnsi" w:eastAsiaTheme="minorEastAsia" w:hAnsiTheme="minorHAnsi" w:cstheme="minorBidi"/>
              <w:noProof/>
              <w:szCs w:val="22"/>
              <w:lang w:eastAsia="en-GB"/>
            </w:rPr>
          </w:pPr>
          <w:hyperlink w:anchor="_Toc428860770" w:history="1">
            <w:r w:rsidR="00B500C0" w:rsidRPr="00C827B0">
              <w:rPr>
                <w:rStyle w:val="Hyperlink"/>
                <w:noProof/>
              </w:rPr>
              <w:t>4.6</w:t>
            </w:r>
            <w:r w:rsidR="00B500C0" w:rsidRPr="00C827B0">
              <w:rPr>
                <w:rFonts w:asciiTheme="minorHAnsi" w:eastAsiaTheme="minorEastAsia" w:hAnsiTheme="minorHAnsi" w:cstheme="minorBidi"/>
                <w:noProof/>
                <w:szCs w:val="22"/>
                <w:lang w:eastAsia="en-GB"/>
              </w:rPr>
              <w:tab/>
            </w:r>
            <w:r w:rsidR="00B500C0" w:rsidRPr="00C827B0">
              <w:rPr>
                <w:rStyle w:val="Hyperlink"/>
                <w:noProof/>
              </w:rPr>
              <w:t>Document Author and Document Implementation Lead</w:t>
            </w:r>
            <w:r w:rsidR="00B500C0" w:rsidRPr="00C827B0">
              <w:rPr>
                <w:noProof/>
                <w:webHidden/>
              </w:rPr>
              <w:tab/>
            </w:r>
            <w:r w:rsidR="00B500C0" w:rsidRPr="00C827B0">
              <w:rPr>
                <w:noProof/>
                <w:webHidden/>
              </w:rPr>
              <w:fldChar w:fldCharType="begin"/>
            </w:r>
            <w:r w:rsidR="00B500C0" w:rsidRPr="00C827B0">
              <w:rPr>
                <w:noProof/>
                <w:webHidden/>
              </w:rPr>
              <w:instrText xml:space="preserve"> PAGEREF _Toc428860770 \h </w:instrText>
            </w:r>
            <w:r w:rsidR="00B500C0" w:rsidRPr="00C827B0">
              <w:rPr>
                <w:noProof/>
                <w:webHidden/>
              </w:rPr>
            </w:r>
            <w:r w:rsidR="00B500C0" w:rsidRPr="00C827B0">
              <w:rPr>
                <w:noProof/>
                <w:webHidden/>
              </w:rPr>
              <w:fldChar w:fldCharType="separate"/>
            </w:r>
            <w:r w:rsidR="00B500C0" w:rsidRPr="00C827B0">
              <w:rPr>
                <w:noProof/>
                <w:webHidden/>
              </w:rPr>
              <w:t>7</w:t>
            </w:r>
            <w:r w:rsidR="00B500C0" w:rsidRPr="00C827B0">
              <w:rPr>
                <w:noProof/>
                <w:webHidden/>
              </w:rPr>
              <w:fldChar w:fldCharType="end"/>
            </w:r>
          </w:hyperlink>
        </w:p>
        <w:p w14:paraId="4E0451A8" w14:textId="77777777" w:rsidR="004C3165" w:rsidRPr="00C827B0" w:rsidRDefault="002D19AC">
          <w:pPr>
            <w:pStyle w:val="TOC2"/>
            <w:rPr>
              <w:rFonts w:asciiTheme="minorHAnsi" w:eastAsiaTheme="minorEastAsia" w:hAnsiTheme="minorHAnsi" w:cstheme="minorBidi"/>
              <w:noProof/>
              <w:szCs w:val="22"/>
              <w:lang w:eastAsia="en-GB"/>
            </w:rPr>
          </w:pPr>
          <w:hyperlink w:anchor="_Toc428860771" w:history="1">
            <w:r w:rsidR="00B500C0" w:rsidRPr="00C827B0">
              <w:rPr>
                <w:rStyle w:val="Hyperlink"/>
                <w:noProof/>
              </w:rPr>
              <w:t>4.7</w:t>
            </w:r>
            <w:r w:rsidR="00B500C0" w:rsidRPr="00C827B0">
              <w:rPr>
                <w:rFonts w:asciiTheme="minorHAnsi" w:eastAsiaTheme="minorEastAsia" w:hAnsiTheme="minorHAnsi" w:cstheme="minorBidi"/>
                <w:noProof/>
                <w:szCs w:val="22"/>
                <w:lang w:eastAsia="en-GB"/>
              </w:rPr>
              <w:tab/>
            </w:r>
            <w:r w:rsidR="00B500C0" w:rsidRPr="00C827B0">
              <w:rPr>
                <w:rStyle w:val="Hyperlink"/>
                <w:noProof/>
              </w:rPr>
              <w:t>Target Audience – As indicated on the Cover Page of this Document.</w:t>
            </w:r>
            <w:r w:rsidR="00B500C0" w:rsidRPr="00C827B0">
              <w:rPr>
                <w:noProof/>
                <w:webHidden/>
              </w:rPr>
              <w:tab/>
            </w:r>
            <w:r w:rsidR="00B500C0" w:rsidRPr="00C827B0">
              <w:rPr>
                <w:noProof/>
                <w:webHidden/>
              </w:rPr>
              <w:fldChar w:fldCharType="begin"/>
            </w:r>
            <w:r w:rsidR="00B500C0" w:rsidRPr="00C827B0">
              <w:rPr>
                <w:noProof/>
                <w:webHidden/>
              </w:rPr>
              <w:instrText xml:space="preserve"> PAGEREF _Toc428860771 \h </w:instrText>
            </w:r>
            <w:r w:rsidR="00B500C0" w:rsidRPr="00C827B0">
              <w:rPr>
                <w:noProof/>
                <w:webHidden/>
              </w:rPr>
            </w:r>
            <w:r w:rsidR="00B500C0" w:rsidRPr="00C827B0">
              <w:rPr>
                <w:noProof/>
                <w:webHidden/>
              </w:rPr>
              <w:fldChar w:fldCharType="separate"/>
            </w:r>
            <w:r w:rsidR="00B500C0" w:rsidRPr="00C827B0">
              <w:rPr>
                <w:noProof/>
                <w:webHidden/>
              </w:rPr>
              <w:t>7</w:t>
            </w:r>
            <w:r w:rsidR="00B500C0" w:rsidRPr="00C827B0">
              <w:rPr>
                <w:noProof/>
                <w:webHidden/>
              </w:rPr>
              <w:fldChar w:fldCharType="end"/>
            </w:r>
          </w:hyperlink>
        </w:p>
        <w:p w14:paraId="4E0451A9" w14:textId="77777777" w:rsidR="004C3165" w:rsidRPr="00C827B0" w:rsidRDefault="002D19AC">
          <w:pPr>
            <w:pStyle w:val="TOC1"/>
            <w:rPr>
              <w:rFonts w:asciiTheme="minorHAnsi" w:eastAsiaTheme="minorEastAsia" w:hAnsiTheme="minorHAnsi" w:cstheme="minorBidi"/>
              <w:b w:val="0"/>
              <w:bCs w:val="0"/>
              <w:szCs w:val="22"/>
              <w:lang w:eastAsia="en-GB"/>
            </w:rPr>
          </w:pPr>
          <w:hyperlink w:anchor="_Toc428860772" w:history="1">
            <w:r w:rsidR="00B500C0" w:rsidRPr="00C827B0">
              <w:rPr>
                <w:rStyle w:val="Hyperlink"/>
                <w:b w:val="0"/>
              </w:rPr>
              <w:t>5</w:t>
            </w:r>
            <w:r w:rsidR="00B500C0" w:rsidRPr="00C827B0">
              <w:rPr>
                <w:rFonts w:asciiTheme="minorHAnsi" w:eastAsiaTheme="minorEastAsia" w:hAnsiTheme="minorHAnsi" w:cstheme="minorBidi"/>
                <w:b w:val="0"/>
                <w:bCs w:val="0"/>
                <w:szCs w:val="22"/>
                <w:lang w:eastAsia="en-GB"/>
              </w:rPr>
              <w:tab/>
            </w:r>
            <w:r w:rsidR="00B500C0" w:rsidRPr="00C827B0">
              <w:rPr>
                <w:rStyle w:val="Hyperlink"/>
                <w:b w:val="0"/>
              </w:rPr>
              <w:t>Monitoring Compliance and Effectiveness of Implementation</w:t>
            </w:r>
            <w:r w:rsidR="00B500C0" w:rsidRPr="00C827B0">
              <w:rPr>
                <w:b w:val="0"/>
                <w:webHidden/>
              </w:rPr>
              <w:tab/>
            </w:r>
            <w:r w:rsidR="00B500C0" w:rsidRPr="00C827B0">
              <w:rPr>
                <w:b w:val="0"/>
                <w:webHidden/>
              </w:rPr>
              <w:fldChar w:fldCharType="begin"/>
            </w:r>
            <w:r w:rsidR="00B500C0" w:rsidRPr="00C827B0">
              <w:rPr>
                <w:b w:val="0"/>
                <w:webHidden/>
              </w:rPr>
              <w:instrText xml:space="preserve"> PAGEREF _Toc428860772 \h </w:instrText>
            </w:r>
            <w:r w:rsidR="00B500C0" w:rsidRPr="00C827B0">
              <w:rPr>
                <w:b w:val="0"/>
                <w:webHidden/>
              </w:rPr>
            </w:r>
            <w:r w:rsidR="00B500C0" w:rsidRPr="00C827B0">
              <w:rPr>
                <w:b w:val="0"/>
                <w:webHidden/>
              </w:rPr>
              <w:fldChar w:fldCharType="separate"/>
            </w:r>
            <w:r w:rsidR="00B500C0" w:rsidRPr="00C827B0">
              <w:rPr>
                <w:b w:val="0"/>
                <w:webHidden/>
              </w:rPr>
              <w:t>7</w:t>
            </w:r>
            <w:r w:rsidR="00B500C0" w:rsidRPr="00C827B0">
              <w:rPr>
                <w:b w:val="0"/>
                <w:webHidden/>
              </w:rPr>
              <w:fldChar w:fldCharType="end"/>
            </w:r>
          </w:hyperlink>
        </w:p>
        <w:p w14:paraId="4E0451AA" w14:textId="77777777" w:rsidR="004C3165" w:rsidRPr="00C827B0" w:rsidRDefault="002D19AC">
          <w:pPr>
            <w:pStyle w:val="TOC1"/>
            <w:rPr>
              <w:rFonts w:asciiTheme="minorHAnsi" w:eastAsiaTheme="minorEastAsia" w:hAnsiTheme="minorHAnsi" w:cstheme="minorBidi"/>
              <w:b w:val="0"/>
              <w:bCs w:val="0"/>
              <w:szCs w:val="22"/>
              <w:lang w:eastAsia="en-GB"/>
            </w:rPr>
          </w:pPr>
          <w:hyperlink w:anchor="_Toc428860773" w:history="1">
            <w:r w:rsidR="00B500C0" w:rsidRPr="00C827B0">
              <w:rPr>
                <w:rStyle w:val="Hyperlink"/>
                <w:b w:val="0"/>
              </w:rPr>
              <w:t>6</w:t>
            </w:r>
            <w:r w:rsidR="00B500C0" w:rsidRPr="00C827B0">
              <w:rPr>
                <w:rFonts w:asciiTheme="minorHAnsi" w:eastAsiaTheme="minorEastAsia" w:hAnsiTheme="minorHAnsi" w:cstheme="minorBidi"/>
                <w:b w:val="0"/>
                <w:bCs w:val="0"/>
                <w:szCs w:val="22"/>
                <w:lang w:eastAsia="en-GB"/>
              </w:rPr>
              <w:tab/>
            </w:r>
            <w:r w:rsidR="00B500C0" w:rsidRPr="00C827B0">
              <w:rPr>
                <w:rStyle w:val="Hyperlink"/>
                <w:b w:val="0"/>
              </w:rPr>
              <w:t>Review Date, Arrangements and Other Document Details</w:t>
            </w:r>
            <w:r w:rsidR="00B500C0" w:rsidRPr="00C827B0">
              <w:rPr>
                <w:b w:val="0"/>
                <w:webHidden/>
              </w:rPr>
              <w:tab/>
            </w:r>
            <w:r w:rsidR="00B500C0" w:rsidRPr="00C827B0">
              <w:rPr>
                <w:b w:val="0"/>
                <w:webHidden/>
              </w:rPr>
              <w:fldChar w:fldCharType="begin"/>
            </w:r>
            <w:r w:rsidR="00B500C0" w:rsidRPr="00C827B0">
              <w:rPr>
                <w:b w:val="0"/>
                <w:webHidden/>
              </w:rPr>
              <w:instrText xml:space="preserve"> PAGEREF _Toc428860773 \h </w:instrText>
            </w:r>
            <w:r w:rsidR="00B500C0" w:rsidRPr="00C827B0">
              <w:rPr>
                <w:b w:val="0"/>
                <w:webHidden/>
              </w:rPr>
            </w:r>
            <w:r w:rsidR="00B500C0" w:rsidRPr="00C827B0">
              <w:rPr>
                <w:b w:val="0"/>
                <w:webHidden/>
              </w:rPr>
              <w:fldChar w:fldCharType="separate"/>
            </w:r>
            <w:r w:rsidR="00B500C0" w:rsidRPr="00C827B0">
              <w:rPr>
                <w:b w:val="0"/>
                <w:webHidden/>
              </w:rPr>
              <w:t>8</w:t>
            </w:r>
            <w:r w:rsidR="00B500C0" w:rsidRPr="00C827B0">
              <w:rPr>
                <w:b w:val="0"/>
                <w:webHidden/>
              </w:rPr>
              <w:fldChar w:fldCharType="end"/>
            </w:r>
          </w:hyperlink>
        </w:p>
        <w:p w14:paraId="4E0451AB" w14:textId="77777777" w:rsidR="004C3165" w:rsidRPr="00C827B0" w:rsidRDefault="002D19AC">
          <w:pPr>
            <w:pStyle w:val="TOC2"/>
            <w:rPr>
              <w:rFonts w:asciiTheme="minorHAnsi" w:eastAsiaTheme="minorEastAsia" w:hAnsiTheme="minorHAnsi" w:cstheme="minorBidi"/>
              <w:noProof/>
              <w:szCs w:val="22"/>
              <w:lang w:eastAsia="en-GB"/>
            </w:rPr>
          </w:pPr>
          <w:hyperlink w:anchor="_Toc428860774" w:history="1">
            <w:r w:rsidR="00B500C0" w:rsidRPr="00C827B0">
              <w:rPr>
                <w:rStyle w:val="Hyperlink"/>
                <w:noProof/>
              </w:rPr>
              <w:t>6.1</w:t>
            </w:r>
            <w:r w:rsidR="00B500C0" w:rsidRPr="00C827B0">
              <w:rPr>
                <w:rFonts w:asciiTheme="minorHAnsi" w:eastAsiaTheme="minorEastAsia" w:hAnsiTheme="minorHAnsi" w:cstheme="minorBidi"/>
                <w:noProof/>
                <w:szCs w:val="22"/>
                <w:lang w:eastAsia="en-GB"/>
              </w:rPr>
              <w:tab/>
            </w:r>
            <w:r w:rsidR="00B500C0" w:rsidRPr="00C827B0">
              <w:rPr>
                <w:rStyle w:val="Hyperlink"/>
                <w:noProof/>
              </w:rPr>
              <w:t>Review Date</w:t>
            </w:r>
            <w:r w:rsidR="00B500C0" w:rsidRPr="00C827B0">
              <w:rPr>
                <w:noProof/>
                <w:webHidden/>
              </w:rPr>
              <w:tab/>
            </w:r>
            <w:r w:rsidR="00B500C0" w:rsidRPr="00C827B0">
              <w:rPr>
                <w:noProof/>
                <w:webHidden/>
              </w:rPr>
              <w:fldChar w:fldCharType="begin"/>
            </w:r>
            <w:r w:rsidR="00B500C0" w:rsidRPr="00C827B0">
              <w:rPr>
                <w:noProof/>
                <w:webHidden/>
              </w:rPr>
              <w:instrText xml:space="preserve"> PAGEREF _Toc428860774 \h </w:instrText>
            </w:r>
            <w:r w:rsidR="00B500C0" w:rsidRPr="00C827B0">
              <w:rPr>
                <w:noProof/>
                <w:webHidden/>
              </w:rPr>
            </w:r>
            <w:r w:rsidR="00B500C0" w:rsidRPr="00C827B0">
              <w:rPr>
                <w:noProof/>
                <w:webHidden/>
              </w:rPr>
              <w:fldChar w:fldCharType="separate"/>
            </w:r>
            <w:r w:rsidR="00B500C0" w:rsidRPr="00C827B0">
              <w:rPr>
                <w:noProof/>
                <w:webHidden/>
              </w:rPr>
              <w:t>8</w:t>
            </w:r>
            <w:r w:rsidR="00B500C0" w:rsidRPr="00C827B0">
              <w:rPr>
                <w:noProof/>
                <w:webHidden/>
              </w:rPr>
              <w:fldChar w:fldCharType="end"/>
            </w:r>
          </w:hyperlink>
        </w:p>
        <w:p w14:paraId="4E0451AC" w14:textId="77777777" w:rsidR="004C3165" w:rsidRPr="00C827B0" w:rsidRDefault="002D19AC">
          <w:pPr>
            <w:pStyle w:val="TOC2"/>
            <w:rPr>
              <w:rFonts w:asciiTheme="minorHAnsi" w:eastAsiaTheme="minorEastAsia" w:hAnsiTheme="minorHAnsi" w:cstheme="minorBidi"/>
              <w:noProof/>
              <w:szCs w:val="22"/>
              <w:lang w:eastAsia="en-GB"/>
            </w:rPr>
          </w:pPr>
          <w:hyperlink w:anchor="_Toc428860775" w:history="1">
            <w:r w:rsidR="00B500C0" w:rsidRPr="00C827B0">
              <w:rPr>
                <w:rStyle w:val="Hyperlink"/>
                <w:noProof/>
              </w:rPr>
              <w:t>6.2</w:t>
            </w:r>
            <w:r w:rsidR="00B500C0" w:rsidRPr="00C827B0">
              <w:rPr>
                <w:rFonts w:asciiTheme="minorHAnsi" w:eastAsiaTheme="minorEastAsia" w:hAnsiTheme="minorHAnsi" w:cstheme="minorBidi"/>
                <w:noProof/>
                <w:szCs w:val="22"/>
                <w:lang w:eastAsia="en-GB"/>
              </w:rPr>
              <w:tab/>
            </w:r>
            <w:r w:rsidR="00B500C0" w:rsidRPr="00C827B0">
              <w:rPr>
                <w:rStyle w:val="Hyperlink"/>
                <w:noProof/>
              </w:rPr>
              <w:t>Regulatory Position</w:t>
            </w:r>
            <w:r w:rsidR="00B500C0" w:rsidRPr="00C827B0">
              <w:rPr>
                <w:noProof/>
                <w:webHidden/>
              </w:rPr>
              <w:tab/>
            </w:r>
            <w:r w:rsidR="00B500C0" w:rsidRPr="00C827B0">
              <w:rPr>
                <w:noProof/>
                <w:webHidden/>
              </w:rPr>
              <w:fldChar w:fldCharType="begin"/>
            </w:r>
            <w:r w:rsidR="00B500C0" w:rsidRPr="00C827B0">
              <w:rPr>
                <w:noProof/>
                <w:webHidden/>
              </w:rPr>
              <w:instrText xml:space="preserve"> PAGEREF _Toc428860775 \h </w:instrText>
            </w:r>
            <w:r w:rsidR="00B500C0" w:rsidRPr="00C827B0">
              <w:rPr>
                <w:noProof/>
                <w:webHidden/>
              </w:rPr>
            </w:r>
            <w:r w:rsidR="00B500C0" w:rsidRPr="00C827B0">
              <w:rPr>
                <w:noProof/>
                <w:webHidden/>
              </w:rPr>
              <w:fldChar w:fldCharType="separate"/>
            </w:r>
            <w:r w:rsidR="00B500C0" w:rsidRPr="00C827B0">
              <w:rPr>
                <w:noProof/>
                <w:webHidden/>
              </w:rPr>
              <w:t>8</w:t>
            </w:r>
            <w:r w:rsidR="00B500C0" w:rsidRPr="00C827B0">
              <w:rPr>
                <w:noProof/>
                <w:webHidden/>
              </w:rPr>
              <w:fldChar w:fldCharType="end"/>
            </w:r>
          </w:hyperlink>
        </w:p>
        <w:p w14:paraId="4E0451AD" w14:textId="77777777" w:rsidR="004C3165" w:rsidRPr="00C827B0" w:rsidRDefault="002D19AC">
          <w:pPr>
            <w:pStyle w:val="TOC2"/>
            <w:rPr>
              <w:rFonts w:asciiTheme="minorHAnsi" w:eastAsiaTheme="minorEastAsia" w:hAnsiTheme="minorHAnsi" w:cstheme="minorBidi"/>
              <w:noProof/>
              <w:szCs w:val="22"/>
              <w:lang w:eastAsia="en-GB"/>
            </w:rPr>
          </w:pPr>
          <w:hyperlink w:anchor="_Toc428860776" w:history="1">
            <w:r w:rsidR="00B500C0" w:rsidRPr="00C827B0">
              <w:rPr>
                <w:rStyle w:val="Hyperlink"/>
                <w:noProof/>
              </w:rPr>
              <w:t>6.3</w:t>
            </w:r>
            <w:r w:rsidR="00B500C0" w:rsidRPr="00C827B0">
              <w:rPr>
                <w:rFonts w:asciiTheme="minorHAnsi" w:eastAsiaTheme="minorEastAsia" w:hAnsiTheme="minorHAnsi" w:cstheme="minorBidi"/>
                <w:noProof/>
                <w:szCs w:val="22"/>
                <w:lang w:eastAsia="en-GB"/>
              </w:rPr>
              <w:tab/>
            </w:r>
            <w:r w:rsidR="00B500C0" w:rsidRPr="00C827B0">
              <w:rPr>
                <w:rStyle w:val="Hyperlink"/>
                <w:noProof/>
              </w:rPr>
              <w:t>References, Further Reading and Links to Other Policies</w:t>
            </w:r>
            <w:r w:rsidR="00B500C0" w:rsidRPr="00C827B0">
              <w:rPr>
                <w:rStyle w:val="Hyperlink"/>
                <w:i/>
                <w:noProof/>
              </w:rPr>
              <w:t>.</w:t>
            </w:r>
            <w:r w:rsidR="00B500C0" w:rsidRPr="00C827B0">
              <w:rPr>
                <w:noProof/>
                <w:webHidden/>
              </w:rPr>
              <w:tab/>
            </w:r>
            <w:r w:rsidR="00B500C0" w:rsidRPr="00C827B0">
              <w:rPr>
                <w:noProof/>
                <w:webHidden/>
              </w:rPr>
              <w:fldChar w:fldCharType="begin"/>
            </w:r>
            <w:r w:rsidR="00B500C0" w:rsidRPr="00C827B0">
              <w:rPr>
                <w:noProof/>
                <w:webHidden/>
              </w:rPr>
              <w:instrText xml:space="preserve"> PAGEREF _Toc428860776 \h </w:instrText>
            </w:r>
            <w:r w:rsidR="00B500C0" w:rsidRPr="00C827B0">
              <w:rPr>
                <w:noProof/>
                <w:webHidden/>
              </w:rPr>
            </w:r>
            <w:r w:rsidR="00B500C0" w:rsidRPr="00C827B0">
              <w:rPr>
                <w:noProof/>
                <w:webHidden/>
              </w:rPr>
              <w:fldChar w:fldCharType="separate"/>
            </w:r>
            <w:r w:rsidR="00B500C0" w:rsidRPr="00C827B0">
              <w:rPr>
                <w:noProof/>
                <w:webHidden/>
              </w:rPr>
              <w:t>8</w:t>
            </w:r>
            <w:r w:rsidR="00B500C0" w:rsidRPr="00C827B0">
              <w:rPr>
                <w:noProof/>
                <w:webHidden/>
              </w:rPr>
              <w:fldChar w:fldCharType="end"/>
            </w:r>
          </w:hyperlink>
        </w:p>
        <w:p w14:paraId="4E0451AE" w14:textId="77777777" w:rsidR="004C3165" w:rsidRPr="00C827B0" w:rsidRDefault="002D19AC">
          <w:pPr>
            <w:pStyle w:val="TOC2"/>
            <w:rPr>
              <w:rFonts w:asciiTheme="minorHAnsi" w:eastAsiaTheme="minorEastAsia" w:hAnsiTheme="minorHAnsi" w:cstheme="minorBidi"/>
              <w:noProof/>
              <w:szCs w:val="22"/>
              <w:lang w:eastAsia="en-GB"/>
            </w:rPr>
          </w:pPr>
          <w:hyperlink w:anchor="_Toc428860777" w:history="1">
            <w:r w:rsidR="00B500C0" w:rsidRPr="00C827B0">
              <w:rPr>
                <w:rStyle w:val="Hyperlink"/>
                <w:noProof/>
              </w:rPr>
              <w:t>6.4</w:t>
            </w:r>
            <w:r w:rsidR="00B500C0" w:rsidRPr="00C827B0">
              <w:rPr>
                <w:rFonts w:asciiTheme="minorHAnsi" w:eastAsiaTheme="minorEastAsia" w:hAnsiTheme="minorHAnsi" w:cstheme="minorBidi"/>
                <w:noProof/>
                <w:szCs w:val="22"/>
                <w:lang w:eastAsia="en-GB"/>
              </w:rPr>
              <w:tab/>
            </w:r>
            <w:r w:rsidR="00B500C0" w:rsidRPr="00C827B0">
              <w:rPr>
                <w:rStyle w:val="Hyperlink"/>
                <w:noProof/>
              </w:rPr>
              <w:t>Consultation Process</w:t>
            </w:r>
            <w:r w:rsidR="00B500C0" w:rsidRPr="00C827B0">
              <w:rPr>
                <w:noProof/>
                <w:webHidden/>
              </w:rPr>
              <w:tab/>
            </w:r>
            <w:r w:rsidR="00B500C0" w:rsidRPr="00C827B0">
              <w:rPr>
                <w:noProof/>
                <w:webHidden/>
              </w:rPr>
              <w:fldChar w:fldCharType="begin"/>
            </w:r>
            <w:r w:rsidR="00B500C0" w:rsidRPr="00C827B0">
              <w:rPr>
                <w:noProof/>
                <w:webHidden/>
              </w:rPr>
              <w:instrText xml:space="preserve"> PAGEREF _Toc428860777 \h </w:instrText>
            </w:r>
            <w:r w:rsidR="00B500C0" w:rsidRPr="00C827B0">
              <w:rPr>
                <w:noProof/>
                <w:webHidden/>
              </w:rPr>
            </w:r>
            <w:r w:rsidR="00B500C0" w:rsidRPr="00C827B0">
              <w:rPr>
                <w:noProof/>
                <w:webHidden/>
              </w:rPr>
              <w:fldChar w:fldCharType="separate"/>
            </w:r>
            <w:r w:rsidR="00B500C0" w:rsidRPr="00C827B0">
              <w:rPr>
                <w:noProof/>
                <w:webHidden/>
              </w:rPr>
              <w:t>9</w:t>
            </w:r>
            <w:r w:rsidR="00B500C0" w:rsidRPr="00C827B0">
              <w:rPr>
                <w:noProof/>
                <w:webHidden/>
              </w:rPr>
              <w:fldChar w:fldCharType="end"/>
            </w:r>
          </w:hyperlink>
        </w:p>
        <w:p w14:paraId="4E0451AF" w14:textId="77777777" w:rsidR="004C3165" w:rsidRPr="00C827B0" w:rsidRDefault="002D19AC">
          <w:pPr>
            <w:pStyle w:val="TOC1"/>
            <w:rPr>
              <w:rFonts w:asciiTheme="minorHAnsi" w:eastAsiaTheme="minorEastAsia" w:hAnsiTheme="minorHAnsi" w:cstheme="minorBidi"/>
              <w:b w:val="0"/>
              <w:bCs w:val="0"/>
              <w:szCs w:val="22"/>
              <w:lang w:eastAsia="en-GB"/>
            </w:rPr>
          </w:pPr>
          <w:hyperlink w:anchor="_Toc428860778" w:history="1">
            <w:r w:rsidR="00B500C0" w:rsidRPr="00C827B0">
              <w:rPr>
                <w:rStyle w:val="Hyperlink"/>
                <w:b w:val="0"/>
              </w:rPr>
              <w:t>Appendix A – Equality Impact Assessment</w:t>
            </w:r>
            <w:r w:rsidR="00B500C0" w:rsidRPr="00C827B0">
              <w:rPr>
                <w:b w:val="0"/>
                <w:webHidden/>
              </w:rPr>
              <w:tab/>
            </w:r>
            <w:r w:rsidR="00B500C0" w:rsidRPr="00C827B0">
              <w:rPr>
                <w:b w:val="0"/>
                <w:webHidden/>
              </w:rPr>
              <w:fldChar w:fldCharType="begin"/>
            </w:r>
            <w:r w:rsidR="00B500C0" w:rsidRPr="00C827B0">
              <w:rPr>
                <w:b w:val="0"/>
                <w:webHidden/>
              </w:rPr>
              <w:instrText xml:space="preserve"> PAGEREF _Toc428860778 \h </w:instrText>
            </w:r>
            <w:r w:rsidR="00B500C0" w:rsidRPr="00C827B0">
              <w:rPr>
                <w:b w:val="0"/>
                <w:webHidden/>
              </w:rPr>
            </w:r>
            <w:r w:rsidR="00B500C0" w:rsidRPr="00C827B0">
              <w:rPr>
                <w:b w:val="0"/>
                <w:webHidden/>
              </w:rPr>
              <w:fldChar w:fldCharType="separate"/>
            </w:r>
            <w:r w:rsidR="00B500C0" w:rsidRPr="00C827B0">
              <w:rPr>
                <w:b w:val="0"/>
                <w:webHidden/>
              </w:rPr>
              <w:t>10</w:t>
            </w:r>
            <w:r w:rsidR="00B500C0" w:rsidRPr="00C827B0">
              <w:rPr>
                <w:b w:val="0"/>
                <w:webHidden/>
              </w:rPr>
              <w:fldChar w:fldCharType="end"/>
            </w:r>
          </w:hyperlink>
        </w:p>
        <w:p w14:paraId="4E0451B0" w14:textId="77777777" w:rsidR="004C3165" w:rsidRDefault="002D19AC">
          <w:pPr>
            <w:pStyle w:val="TOC1"/>
            <w:rPr>
              <w:rFonts w:asciiTheme="minorHAnsi" w:eastAsiaTheme="minorEastAsia" w:hAnsiTheme="minorHAnsi" w:cstheme="minorBidi"/>
              <w:b w:val="0"/>
              <w:bCs w:val="0"/>
              <w:szCs w:val="22"/>
              <w:lang w:eastAsia="en-GB"/>
            </w:rPr>
          </w:pPr>
          <w:hyperlink w:anchor="_Toc428860779" w:history="1">
            <w:r w:rsidR="00B500C0" w:rsidRPr="00C827B0">
              <w:rPr>
                <w:rStyle w:val="Hyperlink"/>
                <w:b w:val="0"/>
              </w:rPr>
              <w:t>Appendix B – Quality Impact Assessment Tool</w:t>
            </w:r>
            <w:r w:rsidR="00B500C0" w:rsidRPr="00C827B0">
              <w:rPr>
                <w:b w:val="0"/>
                <w:webHidden/>
              </w:rPr>
              <w:tab/>
            </w:r>
            <w:r w:rsidR="00B500C0" w:rsidRPr="00C827B0">
              <w:rPr>
                <w:b w:val="0"/>
                <w:webHidden/>
              </w:rPr>
              <w:fldChar w:fldCharType="begin"/>
            </w:r>
            <w:r w:rsidR="00B500C0" w:rsidRPr="00C827B0">
              <w:rPr>
                <w:b w:val="0"/>
                <w:webHidden/>
              </w:rPr>
              <w:instrText xml:space="preserve"> PAGEREF _Toc428860779 \h </w:instrText>
            </w:r>
            <w:r w:rsidR="00B500C0" w:rsidRPr="00C827B0">
              <w:rPr>
                <w:b w:val="0"/>
                <w:webHidden/>
              </w:rPr>
            </w:r>
            <w:r w:rsidR="00B500C0" w:rsidRPr="00C827B0">
              <w:rPr>
                <w:b w:val="0"/>
                <w:webHidden/>
              </w:rPr>
              <w:fldChar w:fldCharType="separate"/>
            </w:r>
            <w:r w:rsidR="00B500C0" w:rsidRPr="00C827B0">
              <w:rPr>
                <w:b w:val="0"/>
                <w:webHidden/>
              </w:rPr>
              <w:t>11</w:t>
            </w:r>
            <w:r w:rsidR="00B500C0" w:rsidRPr="00C827B0">
              <w:rPr>
                <w:b w:val="0"/>
                <w:webHidden/>
              </w:rPr>
              <w:fldChar w:fldCharType="end"/>
            </w:r>
          </w:hyperlink>
        </w:p>
        <w:p w14:paraId="4E0451B1" w14:textId="77777777" w:rsidR="004C3165" w:rsidRDefault="00B500C0">
          <w:r w:rsidRPr="00256A96">
            <w:rPr>
              <w:rFonts w:cs="Arial"/>
            </w:rPr>
            <w:fldChar w:fldCharType="end"/>
          </w:r>
        </w:p>
      </w:sdtContent>
    </w:sdt>
    <w:p w14:paraId="4E0451B2" w14:textId="77777777" w:rsidR="004C3165" w:rsidRPr="00C45A04" w:rsidRDefault="002D19AC" w:rsidP="004C3165"/>
    <w:p w14:paraId="4E0451B3" w14:textId="77777777" w:rsidR="004C3165" w:rsidRPr="00B83684" w:rsidRDefault="00B500C0" w:rsidP="004C3165">
      <w:pPr>
        <w:pStyle w:val="Heading1"/>
      </w:pPr>
      <w:r w:rsidRPr="005304CD">
        <w:br w:type="page"/>
      </w:r>
      <w:bookmarkStart w:id="14" w:name="_Toc424202892"/>
      <w:bookmarkStart w:id="15" w:name="_Toc425336418"/>
      <w:bookmarkStart w:id="16" w:name="_Toc428860753"/>
      <w:r w:rsidRPr="00B83684">
        <w:lastRenderedPageBreak/>
        <w:t>Instant Information</w:t>
      </w:r>
      <w:bookmarkEnd w:id="14"/>
      <w:bookmarkEnd w:id="15"/>
      <w:bookmarkEnd w:id="16"/>
      <w:r w:rsidRPr="00B83684">
        <w:t xml:space="preserve"> </w:t>
      </w:r>
    </w:p>
    <w:p w14:paraId="4E0451B4" w14:textId="77777777" w:rsidR="004C3165" w:rsidRPr="00104F65" w:rsidRDefault="00B500C0" w:rsidP="004C3165">
      <w:pPr>
        <w:pStyle w:val="Default"/>
        <w:jc w:val="both"/>
        <w:rPr>
          <w:color w:val="auto"/>
          <w:sz w:val="23"/>
          <w:szCs w:val="23"/>
        </w:rPr>
      </w:pPr>
      <w:r w:rsidRPr="00104F65">
        <w:rPr>
          <w:color w:val="auto"/>
          <w:sz w:val="23"/>
          <w:szCs w:val="23"/>
        </w:rPr>
        <w:t xml:space="preserve">It is the policy of </w:t>
      </w:r>
      <w:r>
        <w:rPr>
          <w:color w:val="auto"/>
          <w:sz w:val="23"/>
          <w:szCs w:val="23"/>
        </w:rPr>
        <w:t xml:space="preserve">Great Western Hospitals NHS Foundation Trust (the </w:t>
      </w:r>
      <w:r w:rsidRPr="00104F65">
        <w:rPr>
          <w:color w:val="auto"/>
          <w:sz w:val="23"/>
          <w:szCs w:val="23"/>
        </w:rPr>
        <w:t>Trust</w:t>
      </w:r>
      <w:r>
        <w:rPr>
          <w:color w:val="auto"/>
          <w:sz w:val="23"/>
          <w:szCs w:val="23"/>
        </w:rPr>
        <w:t>)</w:t>
      </w:r>
      <w:r w:rsidRPr="00104F65">
        <w:rPr>
          <w:color w:val="auto"/>
          <w:sz w:val="23"/>
          <w:szCs w:val="23"/>
        </w:rPr>
        <w:t xml:space="preserve"> that employees participate in the annual employee appraisal process, and receive regular one to one management meetings. </w:t>
      </w:r>
    </w:p>
    <w:p w14:paraId="4E0451B5" w14:textId="77777777" w:rsidR="004C3165" w:rsidRPr="00104F65" w:rsidRDefault="002D19AC" w:rsidP="004C3165">
      <w:pPr>
        <w:pStyle w:val="Default"/>
        <w:jc w:val="both"/>
        <w:rPr>
          <w:color w:val="auto"/>
          <w:sz w:val="23"/>
          <w:szCs w:val="23"/>
        </w:rPr>
      </w:pPr>
    </w:p>
    <w:p w14:paraId="4E0451B6" w14:textId="77777777" w:rsidR="004C3165" w:rsidRPr="00104F65" w:rsidRDefault="00B500C0" w:rsidP="004C3165">
      <w:pPr>
        <w:pStyle w:val="Default"/>
        <w:jc w:val="both"/>
        <w:rPr>
          <w:color w:val="auto"/>
          <w:sz w:val="23"/>
          <w:szCs w:val="23"/>
        </w:rPr>
      </w:pPr>
      <w:r w:rsidRPr="00104F65">
        <w:rPr>
          <w:color w:val="auto"/>
          <w:sz w:val="23"/>
          <w:szCs w:val="23"/>
        </w:rPr>
        <w:t xml:space="preserve">Employee appraisal is a key component of good management practice and research evidence shows that regular appraisal has a direct and positive impact on both </w:t>
      </w:r>
      <w:r>
        <w:rPr>
          <w:color w:val="auto"/>
          <w:sz w:val="23"/>
          <w:szCs w:val="23"/>
        </w:rPr>
        <w:t>organis</w:t>
      </w:r>
      <w:r w:rsidRPr="00104F65">
        <w:rPr>
          <w:color w:val="auto"/>
          <w:sz w:val="23"/>
          <w:szCs w:val="23"/>
        </w:rPr>
        <w:t xml:space="preserve">ational performance and patient care. The appraisal process aims to strike a balance between reviewing competence and performance, agreeing objectives, and identifying any support, training and development needed to help the employee to perform to the best of their ability in undertaking their role and achieving their objectives. </w:t>
      </w:r>
    </w:p>
    <w:p w14:paraId="4E0451B7" w14:textId="77777777" w:rsidR="004C3165" w:rsidRPr="00104F65" w:rsidRDefault="002D19AC" w:rsidP="004C3165"/>
    <w:p w14:paraId="4E0451B8" w14:textId="77777777" w:rsidR="004C3165" w:rsidRPr="00B83684" w:rsidRDefault="00B500C0" w:rsidP="004C3165">
      <w:pPr>
        <w:pStyle w:val="Heading2"/>
      </w:pPr>
      <w:bookmarkStart w:id="17" w:name="_Toc425336419"/>
      <w:bookmarkStart w:id="18" w:name="_Toc428860754"/>
      <w:r w:rsidRPr="00B83684">
        <w:t>Appraisal Structure</w:t>
      </w:r>
      <w:bookmarkEnd w:id="17"/>
      <w:bookmarkEnd w:id="18"/>
    </w:p>
    <w:p w14:paraId="4E0451B9" w14:textId="77777777" w:rsidR="004C3165" w:rsidRPr="00104F65" w:rsidRDefault="00B500C0" w:rsidP="004C3165">
      <w:pPr>
        <w:pStyle w:val="Heading3"/>
        <w:ind w:left="709" w:hanging="709"/>
        <w:jc w:val="left"/>
      </w:pPr>
      <w:bookmarkStart w:id="19" w:name="_Toc425336420"/>
      <w:bookmarkStart w:id="20" w:name="_Toc428860755"/>
      <w:r>
        <w:t xml:space="preserve">Appraisal </w:t>
      </w:r>
      <w:r w:rsidRPr="00104F65">
        <w:t>Planning and Preparation (the Appraiser)</w:t>
      </w:r>
      <w:bookmarkEnd w:id="19"/>
      <w:bookmarkEnd w:id="20"/>
    </w:p>
    <w:p w14:paraId="4E0451BA" w14:textId="77777777" w:rsidR="004C3165" w:rsidRPr="00104F65" w:rsidRDefault="002D19AC" w:rsidP="004C3165">
      <w:pPr>
        <w:rPr>
          <w:b/>
          <w:szCs w:val="22"/>
        </w:rPr>
      </w:pPr>
    </w:p>
    <w:p w14:paraId="4E0451BB" w14:textId="77777777" w:rsidR="004C3165" w:rsidRDefault="00B500C0" w:rsidP="004C3165">
      <w:pPr>
        <w:tabs>
          <w:tab w:val="left" w:pos="851"/>
        </w:tabs>
        <w:overflowPunct/>
        <w:autoSpaceDE/>
        <w:autoSpaceDN/>
        <w:adjustRightInd/>
        <w:contextualSpacing/>
        <w:textAlignment w:val="auto"/>
        <w:rPr>
          <w:rFonts w:eastAsia="Arial Unicode MS" w:cs="Arial Unicode MS"/>
          <w:kern w:val="24"/>
          <w:szCs w:val="22"/>
          <w:lang w:eastAsia="en-GB"/>
        </w:rPr>
      </w:pPr>
      <w:r w:rsidRPr="005A2B81">
        <w:rPr>
          <w:rFonts w:eastAsia="Arial Unicode MS" w:cs="Arial Unicode MS"/>
          <w:kern w:val="24"/>
          <w:szCs w:val="22"/>
          <w:lang w:eastAsia="en-GB"/>
        </w:rPr>
        <w:t xml:space="preserve">Arrange an appraisal at least </w:t>
      </w:r>
      <w:r>
        <w:rPr>
          <w:rFonts w:eastAsia="Arial Unicode MS" w:cs="Arial Unicode MS"/>
          <w:kern w:val="24"/>
          <w:szCs w:val="22"/>
          <w:lang w:eastAsia="en-GB"/>
        </w:rPr>
        <w:t>two</w:t>
      </w:r>
      <w:r w:rsidRPr="005A2B81">
        <w:rPr>
          <w:rFonts w:eastAsia="Arial Unicode MS" w:cs="Arial Unicode MS"/>
          <w:kern w:val="24"/>
          <w:szCs w:val="22"/>
          <w:lang w:eastAsia="en-GB"/>
        </w:rPr>
        <w:t xml:space="preserve"> weeks in advance and provide relevant information. </w:t>
      </w:r>
      <w:r>
        <w:rPr>
          <w:rFonts w:eastAsia="Arial Unicode MS" w:cs="Arial Unicode MS"/>
          <w:kern w:val="24"/>
          <w:szCs w:val="22"/>
          <w:lang w:eastAsia="en-GB"/>
        </w:rPr>
        <w:t xml:space="preserve"> </w:t>
      </w:r>
      <w:r w:rsidRPr="005A2B81">
        <w:rPr>
          <w:rFonts w:eastAsia="Arial Unicode MS" w:cs="Arial Unicode MS"/>
          <w:kern w:val="24"/>
          <w:szCs w:val="22"/>
          <w:lang w:eastAsia="en-GB"/>
        </w:rPr>
        <w:t>Ensure:</w:t>
      </w:r>
    </w:p>
    <w:p w14:paraId="4E0451BC" w14:textId="77777777" w:rsidR="004C3165" w:rsidRPr="005A2B81" w:rsidRDefault="002D19AC" w:rsidP="004C3165">
      <w:pPr>
        <w:tabs>
          <w:tab w:val="left" w:pos="851"/>
        </w:tabs>
        <w:overflowPunct/>
        <w:autoSpaceDE/>
        <w:autoSpaceDN/>
        <w:adjustRightInd/>
        <w:contextualSpacing/>
        <w:textAlignment w:val="auto"/>
        <w:rPr>
          <w:rFonts w:ascii="Times New Roman" w:hAnsi="Times New Roman"/>
          <w:szCs w:val="22"/>
          <w:lang w:eastAsia="en-GB"/>
        </w:rPr>
      </w:pPr>
    </w:p>
    <w:p w14:paraId="4E0451BD" w14:textId="77777777" w:rsidR="004C3165" w:rsidRPr="005A2B81" w:rsidRDefault="00B500C0" w:rsidP="004C3165">
      <w:pPr>
        <w:pStyle w:val="ListParagraph"/>
        <w:numPr>
          <w:ilvl w:val="0"/>
          <w:numId w:val="16"/>
        </w:numPr>
        <w:tabs>
          <w:tab w:val="left" w:pos="851"/>
        </w:tabs>
        <w:overflowPunct/>
        <w:autoSpaceDE/>
        <w:autoSpaceDN/>
        <w:adjustRightInd/>
        <w:contextualSpacing/>
        <w:textAlignment w:val="auto"/>
        <w:rPr>
          <w:rFonts w:ascii="Times New Roman" w:hAnsi="Times New Roman"/>
          <w:szCs w:val="22"/>
          <w:lang w:eastAsia="en-GB"/>
        </w:rPr>
      </w:pPr>
      <w:r w:rsidRPr="005A2B81">
        <w:rPr>
          <w:rFonts w:eastAsia="Arial Unicode MS" w:cs="Arial Unicode MS"/>
          <w:kern w:val="24"/>
          <w:szCs w:val="22"/>
          <w:lang w:eastAsia="en-GB"/>
        </w:rPr>
        <w:t>Suitable time</w:t>
      </w:r>
      <w:r>
        <w:rPr>
          <w:rFonts w:eastAsia="Arial Unicode MS" w:cs="Arial Unicode MS"/>
          <w:kern w:val="24"/>
          <w:szCs w:val="22"/>
          <w:lang w:eastAsia="en-GB"/>
        </w:rPr>
        <w:t>.</w:t>
      </w:r>
    </w:p>
    <w:p w14:paraId="4E0451BE" w14:textId="77777777" w:rsidR="004C3165" w:rsidRPr="005A2B81" w:rsidRDefault="00B500C0" w:rsidP="004C3165">
      <w:pPr>
        <w:pStyle w:val="ListParagraph"/>
        <w:numPr>
          <w:ilvl w:val="0"/>
          <w:numId w:val="16"/>
        </w:numPr>
        <w:tabs>
          <w:tab w:val="left" w:pos="851"/>
        </w:tabs>
        <w:overflowPunct/>
        <w:autoSpaceDE/>
        <w:autoSpaceDN/>
        <w:adjustRightInd/>
        <w:contextualSpacing/>
        <w:textAlignment w:val="auto"/>
        <w:rPr>
          <w:rFonts w:ascii="Times New Roman" w:hAnsi="Times New Roman"/>
          <w:szCs w:val="22"/>
          <w:lang w:eastAsia="en-GB"/>
        </w:rPr>
      </w:pPr>
      <w:r w:rsidRPr="005A2B81">
        <w:rPr>
          <w:rFonts w:eastAsia="Arial Unicode MS" w:cs="Arial Unicode MS"/>
          <w:kern w:val="24"/>
          <w:szCs w:val="22"/>
          <w:lang w:eastAsia="en-GB"/>
        </w:rPr>
        <w:t>Private / Confidential location</w:t>
      </w:r>
      <w:r>
        <w:rPr>
          <w:rFonts w:eastAsia="Arial Unicode MS" w:cs="Arial Unicode MS"/>
          <w:kern w:val="24"/>
          <w:szCs w:val="22"/>
          <w:lang w:eastAsia="en-GB"/>
        </w:rPr>
        <w:t>.</w:t>
      </w:r>
    </w:p>
    <w:p w14:paraId="4E0451BF" w14:textId="77777777" w:rsidR="004C3165" w:rsidRPr="005A2B81" w:rsidRDefault="00B500C0" w:rsidP="004C3165">
      <w:pPr>
        <w:pStyle w:val="ListParagraph"/>
        <w:numPr>
          <w:ilvl w:val="0"/>
          <w:numId w:val="16"/>
        </w:numPr>
        <w:tabs>
          <w:tab w:val="left" w:pos="851"/>
        </w:tabs>
        <w:overflowPunct/>
        <w:autoSpaceDE/>
        <w:autoSpaceDN/>
        <w:adjustRightInd/>
        <w:contextualSpacing/>
        <w:textAlignment w:val="auto"/>
        <w:rPr>
          <w:rFonts w:ascii="Times New Roman" w:hAnsi="Times New Roman"/>
          <w:szCs w:val="22"/>
          <w:lang w:eastAsia="en-GB"/>
        </w:rPr>
      </w:pPr>
      <w:r w:rsidRPr="005A2B81">
        <w:rPr>
          <w:rFonts w:eastAsia="Arial Unicode MS" w:cs="Arial Unicode MS"/>
          <w:kern w:val="24"/>
          <w:szCs w:val="22"/>
          <w:lang w:eastAsia="en-GB"/>
        </w:rPr>
        <w:t>Print off documentation</w:t>
      </w:r>
      <w:r>
        <w:rPr>
          <w:rFonts w:eastAsia="Arial Unicode MS" w:cs="Arial Unicode MS"/>
          <w:kern w:val="24"/>
          <w:szCs w:val="22"/>
          <w:lang w:eastAsia="en-GB"/>
        </w:rPr>
        <w:t>.</w:t>
      </w:r>
    </w:p>
    <w:p w14:paraId="4E0451C0" w14:textId="77777777" w:rsidR="004C3165" w:rsidRPr="005A2B81" w:rsidRDefault="00B500C0" w:rsidP="004C3165">
      <w:pPr>
        <w:pStyle w:val="ListParagraph"/>
        <w:numPr>
          <w:ilvl w:val="0"/>
          <w:numId w:val="16"/>
        </w:numPr>
        <w:tabs>
          <w:tab w:val="left" w:pos="851"/>
        </w:tabs>
        <w:overflowPunct/>
        <w:autoSpaceDE/>
        <w:autoSpaceDN/>
        <w:adjustRightInd/>
        <w:contextualSpacing/>
        <w:textAlignment w:val="auto"/>
        <w:rPr>
          <w:rFonts w:ascii="Times New Roman" w:hAnsi="Times New Roman"/>
          <w:szCs w:val="22"/>
          <w:lang w:eastAsia="en-GB"/>
        </w:rPr>
      </w:pPr>
      <w:r w:rsidRPr="005A2B81">
        <w:rPr>
          <w:rFonts w:eastAsia="Arial Unicode MS" w:cs="Arial Unicode MS"/>
          <w:kern w:val="24"/>
          <w:szCs w:val="22"/>
          <w:lang w:eastAsia="en-GB"/>
        </w:rPr>
        <w:t>Collate any rele</w:t>
      </w:r>
      <w:r>
        <w:rPr>
          <w:rFonts w:eastAsia="Arial Unicode MS" w:cs="Arial Unicode MS"/>
          <w:kern w:val="24"/>
          <w:szCs w:val="22"/>
          <w:lang w:eastAsia="en-GB"/>
        </w:rPr>
        <w:t xml:space="preserve">vant information / supporting </w:t>
      </w:r>
      <w:r w:rsidRPr="005A2B81">
        <w:rPr>
          <w:rFonts w:eastAsia="Arial Unicode MS" w:cs="Arial Unicode MS"/>
          <w:kern w:val="24"/>
          <w:szCs w:val="22"/>
          <w:lang w:eastAsia="en-GB"/>
        </w:rPr>
        <w:t>documents</w:t>
      </w:r>
      <w:r>
        <w:rPr>
          <w:rFonts w:eastAsia="Arial Unicode MS" w:cs="Arial Unicode MS"/>
          <w:kern w:val="24"/>
          <w:szCs w:val="22"/>
          <w:lang w:eastAsia="en-GB"/>
        </w:rPr>
        <w:t>.</w:t>
      </w:r>
      <w:r w:rsidRPr="005A2B81">
        <w:rPr>
          <w:rFonts w:eastAsia="Arial Unicode MS" w:cs="Arial Unicode MS"/>
          <w:kern w:val="24"/>
          <w:szCs w:val="22"/>
          <w:lang w:eastAsia="en-GB"/>
        </w:rPr>
        <w:t xml:space="preserve"> </w:t>
      </w:r>
    </w:p>
    <w:p w14:paraId="4E0451C1" w14:textId="77777777" w:rsidR="004C3165" w:rsidRPr="005A2B81" w:rsidRDefault="00B500C0" w:rsidP="004C3165">
      <w:pPr>
        <w:pStyle w:val="ListParagraph"/>
        <w:numPr>
          <w:ilvl w:val="0"/>
          <w:numId w:val="16"/>
        </w:numPr>
        <w:tabs>
          <w:tab w:val="left" w:pos="851"/>
        </w:tabs>
        <w:overflowPunct/>
        <w:autoSpaceDE/>
        <w:autoSpaceDN/>
        <w:adjustRightInd/>
        <w:contextualSpacing/>
        <w:textAlignment w:val="auto"/>
        <w:rPr>
          <w:rFonts w:ascii="Times New Roman" w:hAnsi="Times New Roman"/>
          <w:szCs w:val="22"/>
          <w:lang w:eastAsia="en-GB"/>
        </w:rPr>
      </w:pPr>
      <w:r w:rsidRPr="005A2B81">
        <w:rPr>
          <w:rFonts w:eastAsia="Arial Unicode MS" w:cs="Arial Unicode MS"/>
          <w:kern w:val="24"/>
          <w:szCs w:val="22"/>
          <w:lang w:eastAsia="en-GB"/>
        </w:rPr>
        <w:t>Prepare content of meeting</w:t>
      </w:r>
      <w:r>
        <w:rPr>
          <w:rFonts w:eastAsia="Arial Unicode MS" w:cs="Arial Unicode MS"/>
          <w:kern w:val="24"/>
          <w:szCs w:val="22"/>
          <w:lang w:eastAsia="en-GB"/>
        </w:rPr>
        <w:t>.</w:t>
      </w:r>
    </w:p>
    <w:p w14:paraId="4E0451C2" w14:textId="77777777" w:rsidR="004C3165" w:rsidRPr="005A2B81" w:rsidRDefault="00B500C0" w:rsidP="004C3165">
      <w:pPr>
        <w:pStyle w:val="ListParagraph"/>
        <w:numPr>
          <w:ilvl w:val="0"/>
          <w:numId w:val="16"/>
        </w:numPr>
        <w:tabs>
          <w:tab w:val="left" w:pos="851"/>
        </w:tabs>
        <w:overflowPunct/>
        <w:autoSpaceDE/>
        <w:autoSpaceDN/>
        <w:adjustRightInd/>
        <w:contextualSpacing/>
        <w:textAlignment w:val="auto"/>
        <w:rPr>
          <w:rFonts w:ascii="Times New Roman" w:hAnsi="Times New Roman"/>
          <w:szCs w:val="22"/>
          <w:lang w:eastAsia="en-GB"/>
        </w:rPr>
      </w:pPr>
      <w:r w:rsidRPr="005A2B81">
        <w:rPr>
          <w:rFonts w:eastAsia="Arial Unicode MS" w:cs="Arial Unicode MS"/>
          <w:kern w:val="24"/>
          <w:szCs w:val="22"/>
          <w:lang w:eastAsia="en-GB"/>
        </w:rPr>
        <w:t>Think about the objectives you want to set</w:t>
      </w:r>
      <w:r>
        <w:rPr>
          <w:rFonts w:eastAsia="Arial Unicode MS" w:cs="Arial Unicode MS"/>
          <w:kern w:val="24"/>
          <w:szCs w:val="22"/>
          <w:lang w:eastAsia="en-GB"/>
        </w:rPr>
        <w:t>.</w:t>
      </w:r>
    </w:p>
    <w:p w14:paraId="4E0451C3" w14:textId="77777777" w:rsidR="004C3165" w:rsidRPr="00104F65" w:rsidRDefault="002D19AC" w:rsidP="004C3165">
      <w:pPr>
        <w:overflowPunct/>
        <w:autoSpaceDE/>
        <w:autoSpaceDN/>
        <w:adjustRightInd/>
        <w:textAlignment w:val="auto"/>
        <w:rPr>
          <w:rFonts w:eastAsiaTheme="minorEastAsia" w:cs="Arial"/>
          <w:b/>
          <w:bCs/>
          <w:kern w:val="24"/>
          <w:szCs w:val="22"/>
          <w:lang w:eastAsia="en-GB"/>
        </w:rPr>
      </w:pPr>
    </w:p>
    <w:p w14:paraId="4E0451C4" w14:textId="77777777" w:rsidR="004C3165" w:rsidRPr="00104F65" w:rsidRDefault="00B500C0" w:rsidP="004C3165">
      <w:pPr>
        <w:pStyle w:val="Heading3"/>
        <w:ind w:left="709" w:hanging="709"/>
        <w:jc w:val="left"/>
        <w:rPr>
          <w:rFonts w:eastAsiaTheme="minorEastAsia"/>
          <w:kern w:val="24"/>
          <w:lang w:eastAsia="en-GB"/>
        </w:rPr>
      </w:pPr>
      <w:bookmarkStart w:id="21" w:name="_Toc425336421"/>
      <w:bookmarkStart w:id="22" w:name="_Toc428860756"/>
      <w:r>
        <w:rPr>
          <w:rFonts w:eastAsiaTheme="minorEastAsia"/>
          <w:kern w:val="24"/>
          <w:lang w:eastAsia="en-GB"/>
        </w:rPr>
        <w:t>The Appraisal Meeting</w:t>
      </w:r>
      <w:bookmarkEnd w:id="21"/>
      <w:bookmarkEnd w:id="22"/>
    </w:p>
    <w:p w14:paraId="4E0451C5" w14:textId="77777777" w:rsidR="004C3165" w:rsidRPr="00104F65" w:rsidRDefault="002D19AC" w:rsidP="004C3165">
      <w:pPr>
        <w:overflowPunct/>
        <w:autoSpaceDE/>
        <w:autoSpaceDN/>
        <w:adjustRightInd/>
        <w:textAlignment w:val="auto"/>
        <w:rPr>
          <w:rFonts w:eastAsiaTheme="minorEastAsia" w:cs="Arial"/>
          <w:b/>
          <w:bCs/>
          <w:kern w:val="24"/>
          <w:szCs w:val="22"/>
          <w:lang w:eastAsia="en-GB"/>
        </w:rPr>
      </w:pPr>
    </w:p>
    <w:p w14:paraId="4E0451C6" w14:textId="77777777" w:rsidR="004C3165" w:rsidRPr="00104F65" w:rsidRDefault="00B500C0" w:rsidP="004C3165">
      <w:pPr>
        <w:overflowPunct/>
        <w:autoSpaceDE/>
        <w:autoSpaceDN/>
        <w:adjustRightInd/>
        <w:ind w:left="360"/>
        <w:textAlignment w:val="auto"/>
        <w:rPr>
          <w:rFonts w:cs="Arial"/>
          <w:szCs w:val="22"/>
          <w:lang w:eastAsia="en-GB"/>
        </w:rPr>
      </w:pPr>
      <w:r w:rsidRPr="00104F65">
        <w:rPr>
          <w:rFonts w:eastAsiaTheme="minorEastAsia" w:cs="Arial"/>
          <w:bCs/>
          <w:kern w:val="24"/>
          <w:szCs w:val="22"/>
          <w:lang w:eastAsia="en-GB"/>
        </w:rPr>
        <w:t>Welcome</w:t>
      </w:r>
      <w:r>
        <w:rPr>
          <w:rFonts w:eastAsiaTheme="minorEastAsia" w:cs="Arial"/>
          <w:bCs/>
          <w:kern w:val="24"/>
          <w:szCs w:val="22"/>
          <w:lang w:eastAsia="en-GB"/>
        </w:rPr>
        <w:t xml:space="preserve"> the employee</w:t>
      </w:r>
    </w:p>
    <w:p w14:paraId="4E0451C7" w14:textId="77777777" w:rsidR="004C3165" w:rsidRPr="00104F65" w:rsidRDefault="00B500C0" w:rsidP="004C3165">
      <w:pPr>
        <w:pStyle w:val="ListParagraph"/>
        <w:numPr>
          <w:ilvl w:val="0"/>
          <w:numId w:val="12"/>
        </w:numPr>
        <w:overflowPunct/>
        <w:autoSpaceDE/>
        <w:autoSpaceDN/>
        <w:adjustRightInd/>
        <w:contextualSpacing/>
        <w:textAlignment w:val="auto"/>
        <w:rPr>
          <w:rFonts w:cs="Arial"/>
          <w:szCs w:val="22"/>
          <w:lang w:eastAsia="en-GB"/>
        </w:rPr>
      </w:pPr>
      <w:r w:rsidRPr="00104F65">
        <w:rPr>
          <w:rFonts w:eastAsiaTheme="minorEastAsia" w:cs="Arial"/>
          <w:kern w:val="24"/>
          <w:szCs w:val="22"/>
          <w:lang w:eastAsia="en-GB"/>
        </w:rPr>
        <w:t>Purpose of meeting</w:t>
      </w:r>
      <w:r>
        <w:rPr>
          <w:rFonts w:eastAsiaTheme="minorEastAsia" w:cs="Arial"/>
          <w:kern w:val="24"/>
          <w:szCs w:val="22"/>
          <w:lang w:eastAsia="en-GB"/>
        </w:rPr>
        <w:t>.</w:t>
      </w:r>
    </w:p>
    <w:p w14:paraId="4E0451C8" w14:textId="77777777" w:rsidR="004C3165" w:rsidRPr="00104F65" w:rsidRDefault="00B500C0" w:rsidP="004C3165">
      <w:pPr>
        <w:overflowPunct/>
        <w:autoSpaceDE/>
        <w:autoSpaceDN/>
        <w:adjustRightInd/>
        <w:ind w:left="360"/>
        <w:textAlignment w:val="auto"/>
        <w:rPr>
          <w:rFonts w:cs="Arial"/>
          <w:szCs w:val="22"/>
          <w:lang w:eastAsia="en-GB"/>
        </w:rPr>
      </w:pPr>
      <w:r w:rsidRPr="00104F65">
        <w:rPr>
          <w:rFonts w:eastAsiaTheme="minorEastAsia" w:cs="Arial"/>
          <w:bCs/>
          <w:kern w:val="24"/>
          <w:szCs w:val="22"/>
          <w:lang w:eastAsia="en-GB"/>
        </w:rPr>
        <w:t xml:space="preserve">Ask for the </w:t>
      </w:r>
      <w:r>
        <w:rPr>
          <w:rFonts w:eastAsiaTheme="minorEastAsia" w:cs="Arial"/>
          <w:bCs/>
          <w:kern w:val="24"/>
          <w:szCs w:val="22"/>
          <w:lang w:eastAsia="en-GB"/>
        </w:rPr>
        <w:t>employee’s</w:t>
      </w:r>
      <w:r w:rsidRPr="00104F65">
        <w:rPr>
          <w:rFonts w:eastAsiaTheme="minorEastAsia" w:cs="Arial"/>
          <w:bCs/>
          <w:kern w:val="24"/>
          <w:szCs w:val="22"/>
          <w:lang w:eastAsia="en-GB"/>
        </w:rPr>
        <w:t xml:space="preserve"> views</w:t>
      </w:r>
      <w:r>
        <w:rPr>
          <w:rFonts w:eastAsiaTheme="minorEastAsia" w:cs="Arial"/>
          <w:bCs/>
          <w:kern w:val="24"/>
          <w:szCs w:val="22"/>
          <w:lang w:eastAsia="en-GB"/>
        </w:rPr>
        <w:t>.</w:t>
      </w:r>
    </w:p>
    <w:p w14:paraId="4E0451C9" w14:textId="77777777" w:rsidR="004C3165" w:rsidRPr="00104F65" w:rsidRDefault="00B500C0" w:rsidP="004C3165">
      <w:pPr>
        <w:pStyle w:val="ListParagraph"/>
        <w:numPr>
          <w:ilvl w:val="0"/>
          <w:numId w:val="12"/>
        </w:numPr>
        <w:overflowPunct/>
        <w:autoSpaceDE/>
        <w:autoSpaceDN/>
        <w:adjustRightInd/>
        <w:contextualSpacing/>
        <w:textAlignment w:val="auto"/>
        <w:rPr>
          <w:rFonts w:cs="Arial"/>
          <w:szCs w:val="22"/>
          <w:lang w:eastAsia="en-GB"/>
        </w:rPr>
      </w:pPr>
      <w:r w:rsidRPr="00104F65">
        <w:rPr>
          <w:rFonts w:eastAsiaTheme="minorEastAsia" w:cs="Arial"/>
          <w:kern w:val="24"/>
          <w:szCs w:val="22"/>
          <w:lang w:eastAsia="en-GB"/>
        </w:rPr>
        <w:t>Listen</w:t>
      </w:r>
      <w:r>
        <w:rPr>
          <w:rFonts w:eastAsiaTheme="minorEastAsia" w:cs="Arial"/>
          <w:kern w:val="24"/>
          <w:szCs w:val="22"/>
          <w:lang w:eastAsia="en-GB"/>
        </w:rPr>
        <w:t>.</w:t>
      </w:r>
      <w:r w:rsidRPr="00104F65">
        <w:rPr>
          <w:rFonts w:eastAsiaTheme="minorEastAsia" w:cs="Arial"/>
          <w:kern w:val="24"/>
          <w:szCs w:val="22"/>
          <w:lang w:eastAsia="en-GB"/>
        </w:rPr>
        <w:t xml:space="preserve">  </w:t>
      </w:r>
    </w:p>
    <w:p w14:paraId="4E0451CA" w14:textId="77777777" w:rsidR="004C3165" w:rsidRPr="00104F65" w:rsidRDefault="00B500C0" w:rsidP="004C3165">
      <w:pPr>
        <w:overflowPunct/>
        <w:autoSpaceDE/>
        <w:autoSpaceDN/>
        <w:adjustRightInd/>
        <w:ind w:left="360"/>
        <w:textAlignment w:val="auto"/>
        <w:rPr>
          <w:rFonts w:cs="Arial"/>
          <w:szCs w:val="22"/>
          <w:lang w:eastAsia="en-GB"/>
        </w:rPr>
      </w:pPr>
      <w:r w:rsidRPr="00104F65">
        <w:rPr>
          <w:rFonts w:eastAsiaTheme="minorEastAsia" w:cs="Arial"/>
          <w:bCs/>
          <w:kern w:val="24"/>
          <w:szCs w:val="22"/>
          <w:lang w:eastAsia="en-GB"/>
        </w:rPr>
        <w:t xml:space="preserve">Supply feedback </w:t>
      </w:r>
      <w:r w:rsidRPr="00104F65">
        <w:rPr>
          <w:rFonts w:eastAsiaTheme="minorEastAsia" w:cs="Arial"/>
          <w:kern w:val="24"/>
          <w:szCs w:val="22"/>
          <w:lang w:eastAsia="en-GB"/>
        </w:rPr>
        <w:t>(Past &amp; Present)</w:t>
      </w:r>
      <w:r>
        <w:rPr>
          <w:rFonts w:eastAsiaTheme="minorEastAsia" w:cs="Arial"/>
          <w:kern w:val="24"/>
          <w:szCs w:val="22"/>
          <w:lang w:eastAsia="en-GB"/>
        </w:rPr>
        <w:t>.</w:t>
      </w:r>
    </w:p>
    <w:p w14:paraId="4E0451CB" w14:textId="77777777" w:rsidR="004C3165" w:rsidRPr="00104F65" w:rsidRDefault="00B500C0" w:rsidP="004C3165">
      <w:pPr>
        <w:numPr>
          <w:ilvl w:val="0"/>
          <w:numId w:val="13"/>
        </w:numPr>
        <w:overflowPunct/>
        <w:autoSpaceDE/>
        <w:autoSpaceDN/>
        <w:adjustRightInd/>
        <w:contextualSpacing/>
        <w:textAlignment w:val="auto"/>
        <w:rPr>
          <w:rFonts w:cs="Arial"/>
          <w:szCs w:val="22"/>
          <w:lang w:eastAsia="en-GB"/>
        </w:rPr>
      </w:pPr>
      <w:r w:rsidRPr="00104F65">
        <w:rPr>
          <w:rFonts w:eastAsiaTheme="minorEastAsia" w:cs="Arial"/>
          <w:kern w:val="24"/>
          <w:szCs w:val="22"/>
          <w:lang w:eastAsia="en-GB"/>
        </w:rPr>
        <w:t xml:space="preserve"> Remain positive.</w:t>
      </w:r>
    </w:p>
    <w:p w14:paraId="4E0451CC" w14:textId="77777777" w:rsidR="004C3165" w:rsidRPr="00104F65" w:rsidRDefault="00B500C0" w:rsidP="004C3165">
      <w:pPr>
        <w:numPr>
          <w:ilvl w:val="0"/>
          <w:numId w:val="13"/>
        </w:numPr>
        <w:overflowPunct/>
        <w:autoSpaceDE/>
        <w:autoSpaceDN/>
        <w:adjustRightInd/>
        <w:contextualSpacing/>
        <w:textAlignment w:val="auto"/>
        <w:rPr>
          <w:rFonts w:cs="Arial"/>
          <w:szCs w:val="22"/>
          <w:lang w:eastAsia="en-GB"/>
        </w:rPr>
      </w:pPr>
      <w:r w:rsidRPr="00104F65">
        <w:rPr>
          <w:rFonts w:eastAsiaTheme="minorEastAsia" w:cs="Arial"/>
          <w:kern w:val="24"/>
          <w:szCs w:val="22"/>
          <w:lang w:eastAsia="en-GB"/>
        </w:rPr>
        <w:t xml:space="preserve"> Based on views / facts</w:t>
      </w:r>
      <w:r>
        <w:rPr>
          <w:rFonts w:eastAsiaTheme="minorEastAsia" w:cs="Arial"/>
          <w:kern w:val="24"/>
          <w:szCs w:val="22"/>
          <w:lang w:eastAsia="en-GB"/>
        </w:rPr>
        <w:t>.</w:t>
      </w:r>
    </w:p>
    <w:p w14:paraId="4E0451CD" w14:textId="77777777" w:rsidR="004C3165" w:rsidRPr="00104F65" w:rsidRDefault="00B500C0" w:rsidP="004C3165">
      <w:pPr>
        <w:numPr>
          <w:ilvl w:val="0"/>
          <w:numId w:val="13"/>
        </w:numPr>
        <w:overflowPunct/>
        <w:autoSpaceDE/>
        <w:autoSpaceDN/>
        <w:adjustRightInd/>
        <w:contextualSpacing/>
        <w:textAlignment w:val="auto"/>
        <w:rPr>
          <w:rFonts w:cs="Arial"/>
          <w:szCs w:val="22"/>
          <w:lang w:eastAsia="en-GB"/>
        </w:rPr>
      </w:pPr>
      <w:r w:rsidRPr="00104F65">
        <w:rPr>
          <w:rFonts w:eastAsiaTheme="minorEastAsia" w:cs="Arial"/>
          <w:kern w:val="24"/>
          <w:szCs w:val="22"/>
          <w:lang w:eastAsia="en-GB"/>
        </w:rPr>
        <w:t xml:space="preserve"> Use evidence to back up what you are saying</w:t>
      </w:r>
      <w:r>
        <w:rPr>
          <w:rFonts w:eastAsiaTheme="minorEastAsia" w:cs="Arial"/>
          <w:kern w:val="24"/>
          <w:szCs w:val="22"/>
          <w:lang w:eastAsia="en-GB"/>
        </w:rPr>
        <w:t>.</w:t>
      </w:r>
    </w:p>
    <w:p w14:paraId="4E0451CE" w14:textId="77777777" w:rsidR="004C3165" w:rsidRPr="00104F65" w:rsidRDefault="00B500C0" w:rsidP="004C3165">
      <w:pPr>
        <w:numPr>
          <w:ilvl w:val="0"/>
          <w:numId w:val="13"/>
        </w:numPr>
        <w:overflowPunct/>
        <w:autoSpaceDE/>
        <w:autoSpaceDN/>
        <w:adjustRightInd/>
        <w:contextualSpacing/>
        <w:textAlignment w:val="auto"/>
        <w:rPr>
          <w:rFonts w:cs="Arial"/>
          <w:szCs w:val="22"/>
          <w:lang w:eastAsia="en-GB"/>
        </w:rPr>
      </w:pPr>
      <w:r w:rsidRPr="00104F65">
        <w:rPr>
          <w:rFonts w:eastAsiaTheme="minorEastAsia" w:cs="Arial"/>
          <w:kern w:val="24"/>
          <w:szCs w:val="22"/>
          <w:lang w:eastAsia="en-GB"/>
        </w:rPr>
        <w:t xml:space="preserve"> There should not be any new information introduced during the review.</w:t>
      </w:r>
    </w:p>
    <w:p w14:paraId="4E0451CF" w14:textId="77777777" w:rsidR="004C3165" w:rsidRPr="00104F65" w:rsidRDefault="00B500C0" w:rsidP="004C3165">
      <w:pPr>
        <w:overflowPunct/>
        <w:autoSpaceDE/>
        <w:autoSpaceDN/>
        <w:adjustRightInd/>
        <w:ind w:left="360"/>
        <w:textAlignment w:val="auto"/>
        <w:rPr>
          <w:rFonts w:eastAsiaTheme="minorEastAsia" w:cs="Arial"/>
          <w:kern w:val="24"/>
          <w:szCs w:val="22"/>
          <w:lang w:eastAsia="en-GB"/>
        </w:rPr>
      </w:pPr>
      <w:r w:rsidRPr="00104F65">
        <w:rPr>
          <w:rFonts w:eastAsiaTheme="minorEastAsia" w:cs="Arial"/>
          <w:bCs/>
          <w:kern w:val="24"/>
          <w:szCs w:val="22"/>
          <w:lang w:eastAsia="en-GB"/>
        </w:rPr>
        <w:t xml:space="preserve">Plan for the future </w:t>
      </w:r>
    </w:p>
    <w:p w14:paraId="4E0451D0" w14:textId="77777777" w:rsidR="004C3165" w:rsidRPr="00104F65" w:rsidRDefault="00B500C0" w:rsidP="004C3165">
      <w:pPr>
        <w:overflowPunct/>
        <w:autoSpaceDE/>
        <w:autoSpaceDN/>
        <w:adjustRightInd/>
        <w:ind w:left="1440" w:firstLine="360"/>
        <w:textAlignment w:val="auto"/>
        <w:rPr>
          <w:rFonts w:eastAsiaTheme="minorEastAsia" w:cs="Arial"/>
          <w:kern w:val="24"/>
          <w:szCs w:val="22"/>
          <w:lang w:eastAsia="en-GB"/>
        </w:rPr>
      </w:pPr>
      <w:r w:rsidRPr="00104F65">
        <w:rPr>
          <w:rFonts w:eastAsiaTheme="minorEastAsia" w:cs="Arial"/>
          <w:kern w:val="24"/>
          <w:szCs w:val="22"/>
          <w:lang w:eastAsia="en-GB"/>
        </w:rPr>
        <w:t>Learning and development</w:t>
      </w:r>
      <w:r>
        <w:rPr>
          <w:rFonts w:eastAsiaTheme="minorEastAsia" w:cs="Arial"/>
          <w:kern w:val="24"/>
          <w:szCs w:val="22"/>
          <w:lang w:eastAsia="en-GB"/>
        </w:rPr>
        <w:t>.</w:t>
      </w:r>
    </w:p>
    <w:p w14:paraId="4E0451D1" w14:textId="77777777" w:rsidR="004C3165" w:rsidRPr="00104F65" w:rsidRDefault="00B500C0" w:rsidP="004C3165">
      <w:pPr>
        <w:pStyle w:val="ListParagraph"/>
        <w:numPr>
          <w:ilvl w:val="0"/>
          <w:numId w:val="14"/>
        </w:numPr>
      </w:pPr>
      <w:r w:rsidRPr="00104F65">
        <w:rPr>
          <w:rFonts w:eastAsiaTheme="minorEastAsia"/>
        </w:rPr>
        <w:t>Set objectives</w:t>
      </w:r>
      <w:r>
        <w:rPr>
          <w:rFonts w:eastAsiaTheme="minorEastAsia"/>
        </w:rPr>
        <w:t>.</w:t>
      </w:r>
    </w:p>
    <w:p w14:paraId="4E0451D2" w14:textId="77777777" w:rsidR="004C3165" w:rsidRPr="00104F65" w:rsidRDefault="00B500C0" w:rsidP="004C3165">
      <w:pPr>
        <w:pStyle w:val="ListParagraph"/>
        <w:numPr>
          <w:ilvl w:val="0"/>
          <w:numId w:val="14"/>
        </w:numPr>
      </w:pPr>
      <w:r w:rsidRPr="00104F65">
        <w:rPr>
          <w:rFonts w:eastAsiaTheme="minorEastAsia"/>
        </w:rPr>
        <w:t>Identify knowledge and skills gaps</w:t>
      </w:r>
      <w:r>
        <w:rPr>
          <w:rFonts w:eastAsiaTheme="minorEastAsia"/>
        </w:rPr>
        <w:t>.</w:t>
      </w:r>
    </w:p>
    <w:p w14:paraId="4E0451D3" w14:textId="77777777" w:rsidR="004C3165" w:rsidRPr="00104F65" w:rsidRDefault="00B500C0" w:rsidP="004C3165">
      <w:pPr>
        <w:overflowPunct/>
        <w:autoSpaceDE/>
        <w:autoSpaceDN/>
        <w:adjustRightInd/>
        <w:ind w:left="360"/>
        <w:textAlignment w:val="auto"/>
        <w:rPr>
          <w:rFonts w:cs="Arial"/>
          <w:szCs w:val="22"/>
          <w:lang w:eastAsia="en-GB"/>
        </w:rPr>
      </w:pPr>
      <w:r w:rsidRPr="00104F65">
        <w:rPr>
          <w:rFonts w:eastAsiaTheme="minorEastAsia" w:cs="Arial"/>
          <w:bCs/>
          <w:kern w:val="24"/>
          <w:szCs w:val="22"/>
          <w:lang w:eastAsia="en-GB"/>
        </w:rPr>
        <w:t>Steps to be taken</w:t>
      </w:r>
      <w:r>
        <w:rPr>
          <w:rFonts w:eastAsiaTheme="minorEastAsia" w:cs="Arial"/>
          <w:bCs/>
          <w:kern w:val="24"/>
          <w:szCs w:val="22"/>
          <w:lang w:eastAsia="en-GB"/>
        </w:rPr>
        <w:t>.</w:t>
      </w:r>
    </w:p>
    <w:p w14:paraId="4E0451D4" w14:textId="77777777" w:rsidR="004C3165" w:rsidRPr="00104F65" w:rsidRDefault="00B500C0" w:rsidP="004C3165">
      <w:pPr>
        <w:pStyle w:val="ListParagraph"/>
        <w:numPr>
          <w:ilvl w:val="0"/>
          <w:numId w:val="15"/>
        </w:numPr>
        <w:overflowPunct/>
        <w:autoSpaceDE/>
        <w:autoSpaceDN/>
        <w:adjustRightInd/>
        <w:contextualSpacing/>
        <w:textAlignment w:val="auto"/>
        <w:rPr>
          <w:rFonts w:cs="Arial"/>
          <w:szCs w:val="22"/>
          <w:lang w:eastAsia="en-GB"/>
        </w:rPr>
      </w:pPr>
      <w:r w:rsidRPr="00104F65">
        <w:rPr>
          <w:rFonts w:eastAsiaTheme="minorEastAsia" w:cs="Arial"/>
          <w:kern w:val="24"/>
          <w:szCs w:val="22"/>
          <w:lang w:eastAsia="en-GB"/>
        </w:rPr>
        <w:t>Summarise discussion</w:t>
      </w:r>
      <w:r>
        <w:rPr>
          <w:rFonts w:eastAsiaTheme="minorEastAsia" w:cs="Arial"/>
          <w:kern w:val="24"/>
          <w:szCs w:val="22"/>
          <w:lang w:eastAsia="en-GB"/>
        </w:rPr>
        <w:t>.</w:t>
      </w:r>
    </w:p>
    <w:p w14:paraId="4E0451D5" w14:textId="77777777" w:rsidR="004C3165" w:rsidRPr="007F2891" w:rsidRDefault="00B500C0" w:rsidP="004C3165">
      <w:pPr>
        <w:pStyle w:val="ListParagraph"/>
        <w:numPr>
          <w:ilvl w:val="0"/>
          <w:numId w:val="15"/>
        </w:numPr>
        <w:overflowPunct/>
        <w:autoSpaceDE/>
        <w:autoSpaceDN/>
        <w:adjustRightInd/>
        <w:contextualSpacing/>
        <w:textAlignment w:val="auto"/>
        <w:rPr>
          <w:rFonts w:cs="Arial"/>
          <w:szCs w:val="22"/>
          <w:lang w:eastAsia="en-GB"/>
        </w:rPr>
      </w:pPr>
      <w:r w:rsidRPr="00104F65">
        <w:rPr>
          <w:rFonts w:eastAsiaTheme="minorEastAsia" w:cs="Arial"/>
          <w:kern w:val="24"/>
          <w:szCs w:val="22"/>
          <w:lang w:eastAsia="en-GB"/>
        </w:rPr>
        <w:t xml:space="preserve">Agree next steps to help the individual develop in the key areas identified during the review. </w:t>
      </w:r>
    </w:p>
    <w:p w14:paraId="4E0451D6" w14:textId="77777777" w:rsidR="004C3165" w:rsidRPr="00104F65" w:rsidRDefault="002D19AC" w:rsidP="004C3165">
      <w:pPr>
        <w:pStyle w:val="ListParagraph"/>
        <w:overflowPunct/>
        <w:autoSpaceDE/>
        <w:autoSpaceDN/>
        <w:adjustRightInd/>
        <w:ind w:left="1800"/>
        <w:contextualSpacing/>
        <w:textAlignment w:val="auto"/>
        <w:rPr>
          <w:rFonts w:cs="Arial"/>
          <w:szCs w:val="22"/>
          <w:lang w:eastAsia="en-GB"/>
        </w:rPr>
      </w:pPr>
    </w:p>
    <w:p w14:paraId="4E0451D7" w14:textId="77777777" w:rsidR="004C3165" w:rsidRDefault="002D19AC" w:rsidP="004C3165">
      <w:pPr>
        <w:overflowPunct/>
        <w:autoSpaceDE/>
        <w:autoSpaceDN/>
        <w:adjustRightInd/>
        <w:ind w:left="360"/>
        <w:textAlignment w:val="auto"/>
        <w:rPr>
          <w:rFonts w:eastAsiaTheme="minorEastAsia" w:cs="Arial"/>
          <w:b/>
          <w:kern w:val="24"/>
          <w:szCs w:val="22"/>
          <w:lang w:eastAsia="en-GB"/>
        </w:rPr>
      </w:pPr>
    </w:p>
    <w:p w14:paraId="4E0451D8" w14:textId="77777777" w:rsidR="004C3165" w:rsidRPr="00104F65" w:rsidRDefault="00B500C0" w:rsidP="004C3165">
      <w:pPr>
        <w:overflowPunct/>
        <w:autoSpaceDE/>
        <w:autoSpaceDN/>
        <w:adjustRightInd/>
        <w:ind w:left="360"/>
        <w:textAlignment w:val="auto"/>
        <w:rPr>
          <w:rFonts w:eastAsiaTheme="minorEastAsia" w:cs="Arial"/>
          <w:b/>
          <w:kern w:val="24"/>
          <w:szCs w:val="22"/>
          <w:lang w:eastAsia="en-GB"/>
        </w:rPr>
      </w:pPr>
      <w:r w:rsidRPr="00104F65">
        <w:rPr>
          <w:rFonts w:eastAsiaTheme="minorEastAsia" w:cs="Arial"/>
          <w:b/>
          <w:kern w:val="24"/>
          <w:szCs w:val="22"/>
          <w:lang w:eastAsia="en-GB"/>
        </w:rPr>
        <w:t xml:space="preserve">Remember: </w:t>
      </w:r>
    </w:p>
    <w:p w14:paraId="4E0451D9" w14:textId="77777777" w:rsidR="004C3165" w:rsidRDefault="00B500C0" w:rsidP="004C3165">
      <w:pPr>
        <w:overflowPunct/>
        <w:autoSpaceDE/>
        <w:autoSpaceDN/>
        <w:adjustRightInd/>
        <w:ind w:left="360"/>
        <w:jc w:val="both"/>
        <w:textAlignment w:val="auto"/>
        <w:rPr>
          <w:rFonts w:eastAsiaTheme="minorEastAsia" w:cs="Arial"/>
          <w:kern w:val="24"/>
          <w:szCs w:val="22"/>
          <w:lang w:eastAsia="en-GB"/>
        </w:rPr>
      </w:pPr>
      <w:r w:rsidRPr="00104F65">
        <w:rPr>
          <w:rFonts w:eastAsiaTheme="minorEastAsia" w:cs="Arial"/>
          <w:kern w:val="24"/>
          <w:szCs w:val="22"/>
          <w:lang w:eastAsia="en-GB"/>
        </w:rPr>
        <w:t xml:space="preserve">Confidentiality is crucial to the appraisal.  </w:t>
      </w:r>
      <w:r>
        <w:rPr>
          <w:rFonts w:eastAsiaTheme="minorEastAsia" w:cs="Arial"/>
          <w:kern w:val="24"/>
          <w:szCs w:val="22"/>
          <w:lang w:eastAsia="en-GB"/>
        </w:rPr>
        <w:t xml:space="preserve">The employee </w:t>
      </w:r>
      <w:r w:rsidRPr="00104F65">
        <w:rPr>
          <w:rFonts w:eastAsiaTheme="minorEastAsia" w:cs="Arial"/>
          <w:kern w:val="24"/>
          <w:szCs w:val="22"/>
          <w:lang w:eastAsia="en-GB"/>
        </w:rPr>
        <w:t xml:space="preserve">and </w:t>
      </w:r>
      <w:r>
        <w:rPr>
          <w:rFonts w:eastAsiaTheme="minorEastAsia" w:cs="Arial"/>
          <w:kern w:val="24"/>
          <w:szCs w:val="22"/>
          <w:lang w:eastAsia="en-GB"/>
        </w:rPr>
        <w:t xml:space="preserve">the employee’s </w:t>
      </w:r>
      <w:r w:rsidRPr="00104F65">
        <w:rPr>
          <w:rFonts w:eastAsiaTheme="minorEastAsia" w:cs="Arial"/>
          <w:kern w:val="24"/>
          <w:szCs w:val="22"/>
          <w:lang w:eastAsia="en-GB"/>
        </w:rPr>
        <w:t>line manager must respect the confidentiality of the process.</w:t>
      </w:r>
    </w:p>
    <w:p w14:paraId="4E0451DA" w14:textId="77777777" w:rsidR="004C3165" w:rsidRDefault="00B500C0" w:rsidP="004C3165">
      <w:pPr>
        <w:rPr>
          <w:rFonts w:eastAsiaTheme="minorEastAsia"/>
          <w:lang w:eastAsia="en-GB"/>
        </w:rPr>
      </w:pPr>
      <w:r>
        <w:rPr>
          <w:rFonts w:eastAsiaTheme="minorEastAsia"/>
          <w:lang w:eastAsia="en-GB"/>
        </w:rPr>
        <w:br w:type="page"/>
      </w:r>
    </w:p>
    <w:p w14:paraId="4E0451DB" w14:textId="77777777" w:rsidR="004C3165" w:rsidRPr="00B83684" w:rsidRDefault="00B500C0" w:rsidP="004C3165">
      <w:pPr>
        <w:pStyle w:val="Heading1"/>
      </w:pPr>
      <w:bookmarkStart w:id="23" w:name="_Toc379448621"/>
      <w:bookmarkStart w:id="24" w:name="_Toc424202893"/>
      <w:bookmarkStart w:id="25" w:name="_Toc425336422"/>
      <w:bookmarkStart w:id="26" w:name="_Toc428860757"/>
      <w:r w:rsidRPr="00B83684">
        <w:lastRenderedPageBreak/>
        <w:t>Document Details</w:t>
      </w:r>
      <w:bookmarkEnd w:id="23"/>
      <w:bookmarkEnd w:id="24"/>
      <w:bookmarkEnd w:id="25"/>
      <w:bookmarkEnd w:id="26"/>
    </w:p>
    <w:p w14:paraId="4E0451DC" w14:textId="77777777" w:rsidR="004C3165" w:rsidRPr="007F2891" w:rsidRDefault="00B500C0" w:rsidP="004C3165">
      <w:pPr>
        <w:pStyle w:val="Heading2"/>
        <w:ind w:left="709" w:hanging="709"/>
      </w:pPr>
      <w:bookmarkStart w:id="27" w:name="_Toc379448622"/>
      <w:bookmarkStart w:id="28" w:name="_Toc424202894"/>
      <w:bookmarkStart w:id="29" w:name="_Toc425336423"/>
      <w:bookmarkStart w:id="30" w:name="_Toc428860758"/>
      <w:r w:rsidRPr="007F2891">
        <w:t>Introduction</w:t>
      </w:r>
      <w:bookmarkEnd w:id="27"/>
      <w:r w:rsidRPr="007F2891">
        <w:t xml:space="preserve"> and Purpose of the Document</w:t>
      </w:r>
      <w:bookmarkEnd w:id="28"/>
      <w:bookmarkEnd w:id="29"/>
      <w:bookmarkEnd w:id="30"/>
    </w:p>
    <w:p w14:paraId="4E0451DD" w14:textId="77777777" w:rsidR="004C3165" w:rsidRDefault="00B500C0" w:rsidP="004C3165">
      <w:pPr>
        <w:pStyle w:val="Default"/>
        <w:jc w:val="both"/>
        <w:rPr>
          <w:color w:val="auto"/>
          <w:sz w:val="23"/>
          <w:szCs w:val="23"/>
        </w:rPr>
      </w:pPr>
      <w:r w:rsidRPr="00104F65">
        <w:rPr>
          <w:color w:val="auto"/>
          <w:sz w:val="23"/>
          <w:szCs w:val="23"/>
        </w:rPr>
        <w:t xml:space="preserve">This policy outlines the process and expectations for participation of employees in annual employee appraisal. </w:t>
      </w:r>
    </w:p>
    <w:p w14:paraId="4E0451DE" w14:textId="77777777" w:rsidR="004C3165" w:rsidRPr="00104F65" w:rsidRDefault="002D19AC" w:rsidP="004C3165"/>
    <w:p w14:paraId="4E0451DF" w14:textId="77777777" w:rsidR="004C3165" w:rsidRPr="005A2B81" w:rsidRDefault="00B500C0" w:rsidP="004C3165">
      <w:pPr>
        <w:pStyle w:val="Heading2"/>
      </w:pPr>
      <w:bookmarkStart w:id="31" w:name="_Toc72037066"/>
      <w:bookmarkStart w:id="32" w:name="_Toc72037237"/>
      <w:bookmarkStart w:id="33" w:name="_Toc379448623"/>
      <w:bookmarkStart w:id="34" w:name="_Toc424202895"/>
      <w:bookmarkStart w:id="35" w:name="_Toc425336424"/>
      <w:bookmarkStart w:id="36" w:name="_Toc428860759"/>
      <w:r w:rsidRPr="00104F65">
        <w:t>Glossary/Definitions</w:t>
      </w:r>
      <w:bookmarkEnd w:id="31"/>
      <w:bookmarkEnd w:id="32"/>
      <w:bookmarkEnd w:id="33"/>
      <w:bookmarkEnd w:id="34"/>
      <w:bookmarkEnd w:id="35"/>
      <w:bookmarkEnd w:id="36"/>
    </w:p>
    <w:p w14:paraId="4E0451E0" w14:textId="77777777" w:rsidR="004C3165" w:rsidRPr="00104F65" w:rsidRDefault="00B500C0" w:rsidP="004C3165">
      <w:pPr>
        <w:rPr>
          <w:szCs w:val="22"/>
        </w:rPr>
      </w:pPr>
      <w:r w:rsidRPr="00104F65">
        <w:rPr>
          <w:szCs w:val="22"/>
        </w:rPr>
        <w:t>The following terms and acronyms are used within the document:</w:t>
      </w:r>
    </w:p>
    <w:p w14:paraId="4E0451E1" w14:textId="77777777" w:rsidR="004C3165" w:rsidRPr="00104F65" w:rsidRDefault="002D19AC" w:rsidP="004C3165">
      <w:pPr>
        <w:rPr>
          <w:szCs w:val="22"/>
        </w:rPr>
      </w:pPr>
    </w:p>
    <w:tbl>
      <w:tblPr>
        <w:tblStyle w:val="TableGrid"/>
        <w:tblW w:w="0" w:type="auto"/>
        <w:tblLook w:val="04A0" w:firstRow="1" w:lastRow="0" w:firstColumn="1" w:lastColumn="0" w:noHBand="0" w:noVBand="1"/>
      </w:tblPr>
      <w:tblGrid>
        <w:gridCol w:w="1526"/>
        <w:gridCol w:w="8580"/>
      </w:tblGrid>
      <w:tr w:rsidR="00BF10FA" w14:paraId="4E0451E4" w14:textId="77777777" w:rsidTr="004C3165">
        <w:tc>
          <w:tcPr>
            <w:tcW w:w="1526" w:type="dxa"/>
          </w:tcPr>
          <w:p w14:paraId="4E0451E2" w14:textId="77777777" w:rsidR="004C3165" w:rsidRPr="00B83684" w:rsidRDefault="00B500C0" w:rsidP="004C3165">
            <w:pPr>
              <w:rPr>
                <w:b/>
                <w:szCs w:val="22"/>
              </w:rPr>
            </w:pPr>
            <w:r w:rsidRPr="00B83684">
              <w:rPr>
                <w:b/>
                <w:szCs w:val="22"/>
              </w:rPr>
              <w:t>EPF</w:t>
            </w:r>
          </w:p>
        </w:tc>
        <w:tc>
          <w:tcPr>
            <w:tcW w:w="8580" w:type="dxa"/>
          </w:tcPr>
          <w:p w14:paraId="4E0451E3" w14:textId="77777777" w:rsidR="004C3165" w:rsidRPr="00104F65" w:rsidRDefault="00B500C0" w:rsidP="004C3165">
            <w:pPr>
              <w:rPr>
                <w:szCs w:val="22"/>
              </w:rPr>
            </w:pPr>
            <w:r>
              <w:rPr>
                <w:szCs w:val="22"/>
              </w:rPr>
              <w:t>Employee Partnership Forum</w:t>
            </w:r>
          </w:p>
        </w:tc>
      </w:tr>
      <w:tr w:rsidR="00BF10FA" w14:paraId="4E0451E7" w14:textId="77777777" w:rsidTr="004C3165">
        <w:tc>
          <w:tcPr>
            <w:tcW w:w="1526" w:type="dxa"/>
          </w:tcPr>
          <w:p w14:paraId="4E0451E5" w14:textId="77777777" w:rsidR="004C3165" w:rsidRPr="00104F65" w:rsidRDefault="00B500C0" w:rsidP="004C3165">
            <w:pPr>
              <w:rPr>
                <w:b/>
                <w:szCs w:val="22"/>
              </w:rPr>
            </w:pPr>
            <w:r w:rsidRPr="00104F65">
              <w:rPr>
                <w:b/>
                <w:szCs w:val="22"/>
              </w:rPr>
              <w:t>NHS</w:t>
            </w:r>
          </w:p>
        </w:tc>
        <w:tc>
          <w:tcPr>
            <w:tcW w:w="8580" w:type="dxa"/>
          </w:tcPr>
          <w:p w14:paraId="4E0451E6" w14:textId="77777777" w:rsidR="004C3165" w:rsidRPr="00104F65" w:rsidRDefault="00B500C0" w:rsidP="004C3165">
            <w:pPr>
              <w:rPr>
                <w:szCs w:val="22"/>
              </w:rPr>
            </w:pPr>
            <w:r w:rsidRPr="00104F65">
              <w:rPr>
                <w:szCs w:val="22"/>
              </w:rPr>
              <w:t>National Health Service</w:t>
            </w:r>
          </w:p>
        </w:tc>
      </w:tr>
      <w:tr w:rsidR="00BF10FA" w14:paraId="4E0451EA" w14:textId="77777777" w:rsidTr="004C3165">
        <w:tc>
          <w:tcPr>
            <w:tcW w:w="1526" w:type="dxa"/>
          </w:tcPr>
          <w:p w14:paraId="4E0451E8" w14:textId="77777777" w:rsidR="004C3165" w:rsidRPr="00B83684" w:rsidRDefault="00B500C0" w:rsidP="004C3165">
            <w:pPr>
              <w:rPr>
                <w:b/>
                <w:szCs w:val="22"/>
              </w:rPr>
            </w:pPr>
            <w:r w:rsidRPr="00B83684">
              <w:rPr>
                <w:b/>
                <w:szCs w:val="22"/>
              </w:rPr>
              <w:t>PDP</w:t>
            </w:r>
          </w:p>
        </w:tc>
        <w:tc>
          <w:tcPr>
            <w:tcW w:w="8580" w:type="dxa"/>
          </w:tcPr>
          <w:p w14:paraId="4E0451E9" w14:textId="77777777" w:rsidR="004C3165" w:rsidRPr="00104F65" w:rsidRDefault="00B500C0" w:rsidP="004C3165">
            <w:pPr>
              <w:rPr>
                <w:szCs w:val="22"/>
              </w:rPr>
            </w:pPr>
            <w:r>
              <w:rPr>
                <w:szCs w:val="22"/>
              </w:rPr>
              <w:t>Personal Development Plan</w:t>
            </w:r>
          </w:p>
        </w:tc>
      </w:tr>
    </w:tbl>
    <w:p w14:paraId="4E0451EB" w14:textId="77777777" w:rsidR="004C3165" w:rsidRDefault="002D19AC" w:rsidP="004C3165">
      <w:pPr>
        <w:rPr>
          <w:szCs w:val="24"/>
        </w:rPr>
      </w:pPr>
    </w:p>
    <w:p w14:paraId="4E0451EC" w14:textId="77777777" w:rsidR="004C3165" w:rsidRPr="005A2B81" w:rsidRDefault="00B500C0" w:rsidP="004C3165">
      <w:pPr>
        <w:pStyle w:val="Heading1"/>
        <w:ind w:left="709" w:hanging="709"/>
        <w:rPr>
          <w:szCs w:val="24"/>
        </w:rPr>
      </w:pPr>
      <w:bookmarkStart w:id="37" w:name="_Toc379448625"/>
      <w:bookmarkStart w:id="38" w:name="_Toc424202896"/>
      <w:bookmarkStart w:id="39" w:name="_Toc425336425"/>
      <w:bookmarkStart w:id="40" w:name="_Toc428860760"/>
      <w:r w:rsidRPr="005A2B81">
        <w:t>Main Policy Content Details</w:t>
      </w:r>
      <w:bookmarkEnd w:id="37"/>
      <w:bookmarkEnd w:id="38"/>
      <w:bookmarkEnd w:id="39"/>
      <w:bookmarkEnd w:id="40"/>
    </w:p>
    <w:p w14:paraId="4E0451ED" w14:textId="77777777" w:rsidR="004C3165" w:rsidRPr="007F2891" w:rsidRDefault="00B500C0" w:rsidP="004C3165">
      <w:pPr>
        <w:pStyle w:val="Heading2"/>
        <w:ind w:left="709" w:hanging="709"/>
      </w:pPr>
      <w:bookmarkStart w:id="41" w:name="_Toc424202897"/>
      <w:bookmarkStart w:id="42" w:name="_Toc425336426"/>
      <w:bookmarkStart w:id="43" w:name="_Toc428860761"/>
      <w:r w:rsidRPr="007F2891">
        <w:t xml:space="preserve">Principles of the </w:t>
      </w:r>
      <w:r>
        <w:t>A</w:t>
      </w:r>
      <w:r w:rsidRPr="007F2891">
        <w:t xml:space="preserve">ppraisal and </w:t>
      </w:r>
      <w:r>
        <w:t>M</w:t>
      </w:r>
      <w:r w:rsidRPr="007F2891">
        <w:t xml:space="preserve">anagement </w:t>
      </w:r>
      <w:r>
        <w:t>S</w:t>
      </w:r>
      <w:r w:rsidRPr="007F2891">
        <w:t xml:space="preserve">upervision </w:t>
      </w:r>
      <w:r>
        <w:t>P</w:t>
      </w:r>
      <w:r w:rsidRPr="007F2891">
        <w:t>rocess</w:t>
      </w:r>
      <w:bookmarkEnd w:id="41"/>
      <w:bookmarkEnd w:id="42"/>
      <w:bookmarkEnd w:id="43"/>
    </w:p>
    <w:p w14:paraId="4E0451EE" w14:textId="77777777" w:rsidR="004C3165" w:rsidRPr="00104F65" w:rsidRDefault="00B500C0" w:rsidP="004C3165">
      <w:pPr>
        <w:overflowPunct/>
        <w:autoSpaceDE/>
        <w:autoSpaceDN/>
        <w:adjustRightInd/>
        <w:jc w:val="both"/>
        <w:textAlignment w:val="auto"/>
        <w:rPr>
          <w:szCs w:val="24"/>
        </w:rPr>
      </w:pPr>
      <w:r w:rsidRPr="00104F65">
        <w:rPr>
          <w:szCs w:val="24"/>
        </w:rPr>
        <w:t>All employees will participate in the</w:t>
      </w:r>
      <w:r>
        <w:rPr>
          <w:szCs w:val="24"/>
        </w:rPr>
        <w:t xml:space="preserve"> appraisals, one to one’s </w:t>
      </w:r>
      <w:r w:rsidRPr="00104F65">
        <w:rPr>
          <w:szCs w:val="24"/>
        </w:rPr>
        <w:t>and</w:t>
      </w:r>
      <w:r>
        <w:rPr>
          <w:szCs w:val="24"/>
        </w:rPr>
        <w:t xml:space="preserve"> Performance Development Plan (PDP),</w:t>
      </w:r>
      <w:r w:rsidRPr="00104F65">
        <w:rPr>
          <w:szCs w:val="24"/>
        </w:rPr>
        <w:t xml:space="preserve"> including an annual appraisal meeting. There is a separate appraisal process for Medical and Dental </w:t>
      </w:r>
      <w:r>
        <w:rPr>
          <w:szCs w:val="24"/>
        </w:rPr>
        <w:t>employees</w:t>
      </w:r>
      <w:r w:rsidRPr="00104F65">
        <w:rPr>
          <w:szCs w:val="24"/>
        </w:rPr>
        <w:t xml:space="preserve">. All </w:t>
      </w:r>
      <w:r>
        <w:rPr>
          <w:szCs w:val="24"/>
        </w:rPr>
        <w:t>employees</w:t>
      </w:r>
      <w:r w:rsidRPr="00104F65">
        <w:rPr>
          <w:szCs w:val="24"/>
        </w:rPr>
        <w:t xml:space="preserve"> </w:t>
      </w:r>
      <w:r>
        <w:rPr>
          <w:szCs w:val="24"/>
        </w:rPr>
        <w:t>must</w:t>
      </w:r>
      <w:r w:rsidRPr="00104F65">
        <w:rPr>
          <w:szCs w:val="24"/>
        </w:rPr>
        <w:t xml:space="preserve"> have an annual appraisal (unless there are exceptional circumstances e.g. extended period of leave). All new employees should have a thorough induction, personal development plan, and regular management supervision to prepare them for an appraisal after 12 months in post. </w:t>
      </w:r>
    </w:p>
    <w:p w14:paraId="4E0451EF" w14:textId="77777777" w:rsidR="004C3165" w:rsidRPr="00104F65" w:rsidRDefault="002D19AC" w:rsidP="004C3165">
      <w:pPr>
        <w:overflowPunct/>
        <w:autoSpaceDE/>
        <w:autoSpaceDN/>
        <w:adjustRightInd/>
        <w:jc w:val="both"/>
        <w:textAlignment w:val="auto"/>
        <w:rPr>
          <w:szCs w:val="24"/>
        </w:rPr>
      </w:pPr>
    </w:p>
    <w:p w14:paraId="4E0451F0" w14:textId="77777777" w:rsidR="004C3165" w:rsidRPr="00104F65" w:rsidRDefault="00B500C0" w:rsidP="004C3165">
      <w:pPr>
        <w:overflowPunct/>
        <w:autoSpaceDE/>
        <w:autoSpaceDN/>
        <w:adjustRightInd/>
        <w:jc w:val="both"/>
        <w:textAlignment w:val="auto"/>
        <w:rPr>
          <w:szCs w:val="24"/>
        </w:rPr>
      </w:pPr>
      <w:r w:rsidRPr="00104F65">
        <w:rPr>
          <w:szCs w:val="24"/>
        </w:rPr>
        <w:t xml:space="preserve">It is important that the appraisal meeting should be a positive, constructive and motivational experience. Appraisals and regular one to one meetings will normally be carried by the employee’s direct line manager; alternatives to this should be agreed with the relevant manager. Appraisers will provide feedback to </w:t>
      </w:r>
      <w:r>
        <w:rPr>
          <w:szCs w:val="24"/>
        </w:rPr>
        <w:t>employees</w:t>
      </w:r>
      <w:r w:rsidRPr="00104F65">
        <w:rPr>
          <w:szCs w:val="24"/>
        </w:rPr>
        <w:t xml:space="preserve"> on their performance through regular line management supervision throughout the year, and therefore there should be ‘no surprises’ at the appraisal meeting. </w:t>
      </w:r>
    </w:p>
    <w:p w14:paraId="4E0451F1" w14:textId="77777777" w:rsidR="004C3165" w:rsidRPr="00104F65" w:rsidRDefault="002D19AC" w:rsidP="004C3165">
      <w:pPr>
        <w:overflowPunct/>
        <w:autoSpaceDE/>
        <w:autoSpaceDN/>
        <w:adjustRightInd/>
        <w:jc w:val="both"/>
        <w:textAlignment w:val="auto"/>
        <w:rPr>
          <w:szCs w:val="24"/>
        </w:rPr>
      </w:pPr>
    </w:p>
    <w:p w14:paraId="4E0451F2" w14:textId="77777777" w:rsidR="004C3165" w:rsidRPr="00104F65" w:rsidRDefault="00B500C0" w:rsidP="004C3165">
      <w:pPr>
        <w:overflowPunct/>
        <w:autoSpaceDE/>
        <w:autoSpaceDN/>
        <w:adjustRightInd/>
        <w:jc w:val="both"/>
        <w:textAlignment w:val="auto"/>
        <w:rPr>
          <w:szCs w:val="24"/>
        </w:rPr>
      </w:pPr>
      <w:r w:rsidRPr="00104F65">
        <w:rPr>
          <w:szCs w:val="24"/>
        </w:rPr>
        <w:t xml:space="preserve">It would be difficult for any appraiser to supervise more than 10 employees, given the amount of time required to monitor employee’s performance and support their development. Where this occurs, it is recommended that the appraiser liaises with their own line manager to consider whether restructure is required, or </w:t>
      </w:r>
      <w:r>
        <w:rPr>
          <w:szCs w:val="24"/>
        </w:rPr>
        <w:t xml:space="preserve">that </w:t>
      </w:r>
      <w:r w:rsidRPr="00104F65">
        <w:rPr>
          <w:szCs w:val="24"/>
        </w:rPr>
        <w:t xml:space="preserve">some of the appraisals </w:t>
      </w:r>
      <w:r>
        <w:rPr>
          <w:szCs w:val="24"/>
        </w:rPr>
        <w:t xml:space="preserve">be </w:t>
      </w:r>
      <w:r w:rsidRPr="00104F65">
        <w:rPr>
          <w:szCs w:val="24"/>
        </w:rPr>
        <w:t>delegated. Where appraisals are delegated, suitable guidance and training must be provided.</w:t>
      </w:r>
    </w:p>
    <w:p w14:paraId="4E0451F3" w14:textId="77777777" w:rsidR="004C3165" w:rsidRPr="00104F65" w:rsidRDefault="002D19AC" w:rsidP="004C3165">
      <w:pPr>
        <w:overflowPunct/>
        <w:autoSpaceDE/>
        <w:autoSpaceDN/>
        <w:adjustRightInd/>
        <w:jc w:val="both"/>
        <w:textAlignment w:val="auto"/>
        <w:rPr>
          <w:szCs w:val="24"/>
        </w:rPr>
      </w:pPr>
    </w:p>
    <w:p w14:paraId="4E0451F4" w14:textId="77777777" w:rsidR="004C3165" w:rsidRPr="00EA7024" w:rsidRDefault="00B500C0" w:rsidP="004C3165">
      <w:pPr>
        <w:overflowPunct/>
        <w:autoSpaceDE/>
        <w:autoSpaceDN/>
        <w:adjustRightInd/>
        <w:jc w:val="both"/>
        <w:textAlignment w:val="auto"/>
        <w:rPr>
          <w:szCs w:val="24"/>
        </w:rPr>
      </w:pPr>
      <w:r w:rsidRPr="00104F65">
        <w:rPr>
          <w:szCs w:val="24"/>
        </w:rPr>
        <w:t xml:space="preserve">Prior to undertaking appraisals, all managers/appraisers will participate in appropriate training, and will take steps to maintain their competence each year via their individual PDP. Employee appraisal </w:t>
      </w:r>
      <w:r w:rsidRPr="00EA7024">
        <w:rPr>
          <w:szCs w:val="24"/>
        </w:rPr>
        <w:t xml:space="preserve">and management supervision is considered to be an important part of any line manager’s role, and failure to carry this out effectively will be managed accordingly in line with the </w:t>
      </w:r>
      <w:r w:rsidRPr="00EA7024">
        <w:t>Performance Management Policy</w:t>
      </w:r>
      <w:r w:rsidRPr="00EA7024">
        <w:rPr>
          <w:szCs w:val="24"/>
        </w:rPr>
        <w:t xml:space="preserve"> (Ref 2). </w:t>
      </w:r>
    </w:p>
    <w:p w14:paraId="4E0451F5" w14:textId="77777777" w:rsidR="004C3165" w:rsidRPr="00EA7024" w:rsidRDefault="002D19AC" w:rsidP="004C3165">
      <w:pPr>
        <w:overflowPunct/>
        <w:autoSpaceDE/>
        <w:autoSpaceDN/>
        <w:adjustRightInd/>
        <w:jc w:val="both"/>
        <w:textAlignment w:val="auto"/>
        <w:rPr>
          <w:szCs w:val="24"/>
        </w:rPr>
      </w:pPr>
    </w:p>
    <w:p w14:paraId="4E0451F6" w14:textId="77777777" w:rsidR="004C3165" w:rsidRPr="00104F65" w:rsidRDefault="00B500C0" w:rsidP="004C3165">
      <w:pPr>
        <w:overflowPunct/>
        <w:autoSpaceDE/>
        <w:autoSpaceDN/>
        <w:adjustRightInd/>
        <w:jc w:val="both"/>
        <w:textAlignment w:val="auto"/>
        <w:rPr>
          <w:szCs w:val="24"/>
        </w:rPr>
      </w:pPr>
      <w:r w:rsidRPr="00EA7024">
        <w:rPr>
          <w:szCs w:val="24"/>
        </w:rPr>
        <w:t xml:space="preserve">Where problems have been identified with the employee’s work or development during the year, this should be addressed at the time they arise, and not left until the annual appraisal meeting. Where issues of poor performance are identified, these should be dealt with separately using the </w:t>
      </w:r>
      <w:r w:rsidRPr="00EA7024">
        <w:t>Performance Management Policy</w:t>
      </w:r>
      <w:r w:rsidRPr="00EA7024">
        <w:rPr>
          <w:szCs w:val="24"/>
        </w:rPr>
        <w:t xml:space="preserve"> (Ref 2).</w:t>
      </w:r>
      <w:r w:rsidRPr="00104F65">
        <w:rPr>
          <w:szCs w:val="24"/>
        </w:rPr>
        <w:t xml:space="preserve"> </w:t>
      </w:r>
    </w:p>
    <w:p w14:paraId="4E0451F7" w14:textId="77777777" w:rsidR="004C3165" w:rsidRPr="00104F65" w:rsidRDefault="002D19AC" w:rsidP="004C3165">
      <w:pPr>
        <w:overflowPunct/>
        <w:autoSpaceDE/>
        <w:autoSpaceDN/>
        <w:adjustRightInd/>
        <w:jc w:val="both"/>
        <w:textAlignment w:val="auto"/>
        <w:rPr>
          <w:szCs w:val="24"/>
        </w:rPr>
      </w:pPr>
    </w:p>
    <w:p w14:paraId="4E0451F8" w14:textId="77777777" w:rsidR="004C3165" w:rsidRPr="00104F65" w:rsidRDefault="00B500C0" w:rsidP="004C3165">
      <w:pPr>
        <w:overflowPunct/>
        <w:autoSpaceDE/>
        <w:autoSpaceDN/>
        <w:adjustRightInd/>
        <w:jc w:val="both"/>
        <w:textAlignment w:val="auto"/>
        <w:rPr>
          <w:szCs w:val="24"/>
        </w:rPr>
      </w:pPr>
      <w:r w:rsidRPr="00104F65">
        <w:rPr>
          <w:szCs w:val="24"/>
        </w:rPr>
        <w:t>Employees should have confidence that the outcome of the appraisal meeting will be shared only with colleagues</w:t>
      </w:r>
      <w:r>
        <w:rPr>
          <w:szCs w:val="24"/>
        </w:rPr>
        <w:t xml:space="preserve"> where it would be reasonable to do so</w:t>
      </w:r>
      <w:r w:rsidRPr="00104F65">
        <w:rPr>
          <w:szCs w:val="24"/>
        </w:rPr>
        <w:t>. If in doubt, please contact the Human Resources team for advice.</w:t>
      </w:r>
    </w:p>
    <w:p w14:paraId="4E0451F9" w14:textId="77777777" w:rsidR="004C3165" w:rsidRPr="00104F65" w:rsidRDefault="002D19AC" w:rsidP="004C3165">
      <w:pPr>
        <w:overflowPunct/>
        <w:autoSpaceDE/>
        <w:autoSpaceDN/>
        <w:adjustRightInd/>
        <w:textAlignment w:val="auto"/>
        <w:rPr>
          <w:szCs w:val="24"/>
        </w:rPr>
      </w:pPr>
    </w:p>
    <w:p w14:paraId="4E0451FA" w14:textId="77777777" w:rsidR="004C3165" w:rsidRPr="00104F65" w:rsidRDefault="00B500C0" w:rsidP="004C3165">
      <w:pPr>
        <w:pStyle w:val="Heading2"/>
        <w:ind w:left="709" w:hanging="709"/>
      </w:pPr>
      <w:bookmarkStart w:id="44" w:name="_Toc424202898"/>
      <w:bookmarkStart w:id="45" w:name="_Toc425336427"/>
      <w:bookmarkStart w:id="46" w:name="_Toc428860762"/>
      <w:r w:rsidRPr="00104F65">
        <w:t xml:space="preserve">Who </w:t>
      </w:r>
      <w:r>
        <w:t>should</w:t>
      </w:r>
      <w:r w:rsidRPr="00104F65">
        <w:t xml:space="preserve"> be </w:t>
      </w:r>
      <w:r>
        <w:t>I</w:t>
      </w:r>
      <w:r w:rsidRPr="00104F65">
        <w:t xml:space="preserve">nvolved in the </w:t>
      </w:r>
      <w:r>
        <w:t>A</w:t>
      </w:r>
      <w:r w:rsidRPr="00104F65">
        <w:t xml:space="preserve">ppraisal and </w:t>
      </w:r>
      <w:r>
        <w:t>M</w:t>
      </w:r>
      <w:r w:rsidRPr="00104F65">
        <w:t xml:space="preserve">anagement </w:t>
      </w:r>
      <w:r>
        <w:t>S</w:t>
      </w:r>
      <w:r w:rsidRPr="00104F65">
        <w:t xml:space="preserve">upervision </w:t>
      </w:r>
      <w:r>
        <w:t>P</w:t>
      </w:r>
      <w:r w:rsidRPr="00104F65">
        <w:t>rocess?</w:t>
      </w:r>
      <w:bookmarkEnd w:id="44"/>
      <w:bookmarkEnd w:id="45"/>
      <w:bookmarkEnd w:id="46"/>
    </w:p>
    <w:p w14:paraId="4E0451FB" w14:textId="77777777" w:rsidR="004C3165" w:rsidRDefault="00B500C0" w:rsidP="004C3165">
      <w:pPr>
        <w:overflowPunct/>
        <w:autoSpaceDE/>
        <w:autoSpaceDN/>
        <w:adjustRightInd/>
        <w:textAlignment w:val="auto"/>
        <w:rPr>
          <w:szCs w:val="24"/>
        </w:rPr>
      </w:pPr>
      <w:r w:rsidRPr="00104F65">
        <w:rPr>
          <w:szCs w:val="24"/>
        </w:rPr>
        <w:t xml:space="preserve">Appraisals will normally be carried out on a one-to-one basis by the employee’s direct line manager. It is important that the appraisal process should feel supportive to the employee and not intimidating. In some cases, it may be appropriate for individuals other than the employee’s direct line manager to be involved in the process at some stage. </w:t>
      </w:r>
    </w:p>
    <w:p w14:paraId="4E0451FC" w14:textId="77777777" w:rsidR="004C3165" w:rsidRPr="00104F65" w:rsidRDefault="00B500C0" w:rsidP="004C3165">
      <w:pPr>
        <w:overflowPunct/>
        <w:autoSpaceDE/>
        <w:autoSpaceDN/>
        <w:adjustRightInd/>
        <w:textAlignment w:val="auto"/>
        <w:rPr>
          <w:szCs w:val="24"/>
        </w:rPr>
      </w:pPr>
      <w:r w:rsidRPr="00104F65">
        <w:rPr>
          <w:szCs w:val="24"/>
        </w:rPr>
        <w:lastRenderedPageBreak/>
        <w:t>For example:</w:t>
      </w:r>
    </w:p>
    <w:p w14:paraId="4E0451FD" w14:textId="77777777" w:rsidR="004C3165" w:rsidRPr="00104F65" w:rsidRDefault="002D19AC" w:rsidP="004C3165">
      <w:pPr>
        <w:overflowPunct/>
        <w:autoSpaceDE/>
        <w:autoSpaceDN/>
        <w:adjustRightInd/>
        <w:textAlignment w:val="auto"/>
        <w:rPr>
          <w:szCs w:val="24"/>
        </w:rPr>
      </w:pPr>
    </w:p>
    <w:p w14:paraId="4E0451FE" w14:textId="77777777" w:rsidR="004C3165" w:rsidRPr="00104F65" w:rsidRDefault="00B500C0" w:rsidP="004C3165">
      <w:pPr>
        <w:pStyle w:val="ListParagraph"/>
        <w:numPr>
          <w:ilvl w:val="0"/>
          <w:numId w:val="11"/>
        </w:numPr>
        <w:overflowPunct/>
        <w:autoSpaceDE/>
        <w:autoSpaceDN/>
        <w:adjustRightInd/>
        <w:jc w:val="both"/>
        <w:textAlignment w:val="auto"/>
        <w:rPr>
          <w:szCs w:val="24"/>
        </w:rPr>
      </w:pPr>
      <w:r w:rsidRPr="00104F65">
        <w:rPr>
          <w:szCs w:val="24"/>
        </w:rPr>
        <w:t>The employee may have more than one line manager/appraiser due to having a split post or working across partner organisations.</w:t>
      </w:r>
    </w:p>
    <w:p w14:paraId="4E0451FF" w14:textId="77777777" w:rsidR="004C3165" w:rsidRPr="00104F65" w:rsidRDefault="00B500C0" w:rsidP="004C3165">
      <w:pPr>
        <w:pStyle w:val="ListParagraph"/>
        <w:numPr>
          <w:ilvl w:val="0"/>
          <w:numId w:val="11"/>
        </w:numPr>
        <w:overflowPunct/>
        <w:autoSpaceDE/>
        <w:autoSpaceDN/>
        <w:adjustRightInd/>
        <w:jc w:val="both"/>
        <w:textAlignment w:val="auto"/>
        <w:rPr>
          <w:szCs w:val="24"/>
        </w:rPr>
      </w:pPr>
      <w:r w:rsidRPr="00104F65">
        <w:rPr>
          <w:szCs w:val="24"/>
        </w:rPr>
        <w:t>The employee may be in a rotational post or have spent all or part of the previous year undertaking a project or secondment in another area.</w:t>
      </w:r>
    </w:p>
    <w:p w14:paraId="4E045200" w14:textId="77777777" w:rsidR="004C3165" w:rsidRPr="00104F65" w:rsidRDefault="00B500C0" w:rsidP="004C3165">
      <w:pPr>
        <w:pStyle w:val="ListParagraph"/>
        <w:numPr>
          <w:ilvl w:val="0"/>
          <w:numId w:val="11"/>
        </w:numPr>
        <w:overflowPunct/>
        <w:autoSpaceDE/>
        <w:autoSpaceDN/>
        <w:adjustRightInd/>
        <w:jc w:val="both"/>
        <w:textAlignment w:val="auto"/>
        <w:rPr>
          <w:szCs w:val="24"/>
        </w:rPr>
      </w:pPr>
      <w:r w:rsidRPr="00104F65">
        <w:rPr>
          <w:szCs w:val="24"/>
        </w:rPr>
        <w:t>The team may be too large for one senior individual to undertake all the appraisals personally, in which case other senior colleagues can act as appraisers by local agreement.</w:t>
      </w:r>
    </w:p>
    <w:p w14:paraId="4E045201" w14:textId="77777777" w:rsidR="004C3165" w:rsidRPr="00104F65" w:rsidRDefault="00B500C0" w:rsidP="004C3165">
      <w:pPr>
        <w:pStyle w:val="ListParagraph"/>
        <w:numPr>
          <w:ilvl w:val="0"/>
          <w:numId w:val="11"/>
        </w:numPr>
        <w:overflowPunct/>
        <w:autoSpaceDE/>
        <w:autoSpaceDN/>
        <w:adjustRightInd/>
        <w:jc w:val="both"/>
        <w:textAlignment w:val="auto"/>
        <w:rPr>
          <w:szCs w:val="24"/>
        </w:rPr>
      </w:pPr>
      <w:r w:rsidRPr="00104F65">
        <w:rPr>
          <w:szCs w:val="24"/>
        </w:rPr>
        <w:t>The line manager may be from a different profession, in which case it is essential that colleagues such as professional leads are involved in order to assess the competencies from a professional or clinical intervention perspective.</w:t>
      </w:r>
    </w:p>
    <w:p w14:paraId="4E045202" w14:textId="77777777" w:rsidR="004C3165" w:rsidRPr="00104F65" w:rsidRDefault="00B500C0" w:rsidP="004C3165">
      <w:pPr>
        <w:pStyle w:val="ListParagraph"/>
        <w:numPr>
          <w:ilvl w:val="0"/>
          <w:numId w:val="11"/>
        </w:numPr>
        <w:overflowPunct/>
        <w:autoSpaceDE/>
        <w:autoSpaceDN/>
        <w:adjustRightInd/>
        <w:jc w:val="both"/>
        <w:textAlignment w:val="auto"/>
        <w:rPr>
          <w:szCs w:val="24"/>
        </w:rPr>
      </w:pPr>
      <w:r w:rsidRPr="00104F65">
        <w:rPr>
          <w:szCs w:val="24"/>
        </w:rPr>
        <w:t>In such cases, an agreement should be reached well in advance of the appraisal date as to how the various parties will work together. If the appraisee is agreeable, then a joint appraisal meeting could be held with two appraisers. Alternatively, separate pre-meetings could be held, and the appraisal meeting could be used to summarise and pull the outcomes of the discussions together.</w:t>
      </w:r>
    </w:p>
    <w:p w14:paraId="4E045203" w14:textId="77777777" w:rsidR="004C3165" w:rsidRPr="00104F65" w:rsidRDefault="002D19AC" w:rsidP="004C3165">
      <w:pPr>
        <w:pStyle w:val="ListParagraph"/>
        <w:overflowPunct/>
        <w:autoSpaceDE/>
        <w:autoSpaceDN/>
        <w:adjustRightInd/>
        <w:textAlignment w:val="auto"/>
        <w:rPr>
          <w:szCs w:val="24"/>
        </w:rPr>
      </w:pPr>
    </w:p>
    <w:p w14:paraId="4E045204" w14:textId="77777777" w:rsidR="004C3165" w:rsidRPr="00104F65" w:rsidRDefault="00B500C0" w:rsidP="004C3165">
      <w:pPr>
        <w:pStyle w:val="Heading2"/>
        <w:ind w:left="709" w:hanging="709"/>
        <w:rPr>
          <w:szCs w:val="24"/>
        </w:rPr>
      </w:pPr>
      <w:bookmarkStart w:id="47" w:name="_Toc424202899"/>
      <w:bookmarkStart w:id="48" w:name="_Toc425336428"/>
      <w:bookmarkStart w:id="49" w:name="_Toc428860763"/>
      <w:r w:rsidRPr="00104F65">
        <w:t xml:space="preserve">Objectives of the </w:t>
      </w:r>
      <w:r>
        <w:t>A</w:t>
      </w:r>
      <w:r w:rsidRPr="00104F65">
        <w:t xml:space="preserve">ppraisal and </w:t>
      </w:r>
      <w:r>
        <w:rPr>
          <w:szCs w:val="24"/>
        </w:rPr>
        <w:t>O</w:t>
      </w:r>
      <w:r w:rsidRPr="00104F65">
        <w:rPr>
          <w:szCs w:val="24"/>
        </w:rPr>
        <w:t xml:space="preserve">ne to </w:t>
      </w:r>
      <w:r>
        <w:rPr>
          <w:szCs w:val="24"/>
        </w:rPr>
        <w:t>O</w:t>
      </w:r>
      <w:r w:rsidRPr="00104F65">
        <w:rPr>
          <w:szCs w:val="24"/>
        </w:rPr>
        <w:t xml:space="preserve">ne </w:t>
      </w:r>
      <w:r>
        <w:t>M</w:t>
      </w:r>
      <w:r w:rsidRPr="00104F65">
        <w:t>eetings</w:t>
      </w:r>
      <w:bookmarkEnd w:id="47"/>
      <w:bookmarkEnd w:id="48"/>
      <w:bookmarkEnd w:id="49"/>
    </w:p>
    <w:p w14:paraId="4E045205" w14:textId="77777777" w:rsidR="004C3165" w:rsidRPr="00104F65" w:rsidRDefault="00B500C0" w:rsidP="004C3165">
      <w:pPr>
        <w:rPr>
          <w:b/>
          <w:szCs w:val="24"/>
        </w:rPr>
      </w:pPr>
      <w:r w:rsidRPr="00104F65">
        <w:rPr>
          <w:b/>
        </w:rPr>
        <w:t>The appraisal meeting will have the following main objectives</w:t>
      </w:r>
      <w:r w:rsidRPr="00104F65">
        <w:rPr>
          <w:b/>
          <w:szCs w:val="24"/>
        </w:rPr>
        <w:t>:</w:t>
      </w:r>
    </w:p>
    <w:p w14:paraId="4E045206" w14:textId="77777777" w:rsidR="004C3165" w:rsidRPr="00104F65" w:rsidRDefault="002D19AC" w:rsidP="004C3165">
      <w:pPr>
        <w:rPr>
          <w:b/>
          <w:szCs w:val="24"/>
        </w:rPr>
      </w:pPr>
    </w:p>
    <w:p w14:paraId="4E045207" w14:textId="77777777" w:rsidR="004C3165" w:rsidRPr="00104F65" w:rsidRDefault="00B500C0" w:rsidP="004C3165">
      <w:pPr>
        <w:pStyle w:val="ListParagraph"/>
        <w:numPr>
          <w:ilvl w:val="0"/>
          <w:numId w:val="17"/>
        </w:numPr>
        <w:overflowPunct/>
        <w:autoSpaceDE/>
        <w:autoSpaceDN/>
        <w:adjustRightInd/>
        <w:jc w:val="both"/>
        <w:textAlignment w:val="auto"/>
        <w:rPr>
          <w:szCs w:val="24"/>
        </w:rPr>
      </w:pPr>
      <w:r w:rsidRPr="00104F65">
        <w:rPr>
          <w:szCs w:val="24"/>
        </w:rPr>
        <w:t>To review and update the employee’s Job Description.</w:t>
      </w:r>
    </w:p>
    <w:p w14:paraId="4E045208" w14:textId="77777777" w:rsidR="004C3165" w:rsidRPr="00104F65" w:rsidRDefault="00B500C0" w:rsidP="004C3165">
      <w:pPr>
        <w:pStyle w:val="ListParagraph"/>
        <w:numPr>
          <w:ilvl w:val="0"/>
          <w:numId w:val="17"/>
        </w:numPr>
        <w:overflowPunct/>
        <w:autoSpaceDE/>
        <w:autoSpaceDN/>
        <w:adjustRightInd/>
        <w:jc w:val="both"/>
        <w:textAlignment w:val="auto"/>
        <w:rPr>
          <w:szCs w:val="24"/>
        </w:rPr>
      </w:pPr>
      <w:r w:rsidRPr="00104F65">
        <w:rPr>
          <w:szCs w:val="24"/>
        </w:rPr>
        <w:t>To agree a Personal Development Plan</w:t>
      </w:r>
      <w:r>
        <w:rPr>
          <w:szCs w:val="24"/>
        </w:rPr>
        <w:t>.</w:t>
      </w:r>
      <w:r w:rsidRPr="00104F65">
        <w:rPr>
          <w:szCs w:val="24"/>
        </w:rPr>
        <w:t xml:space="preserve"> </w:t>
      </w:r>
    </w:p>
    <w:p w14:paraId="4E045209" w14:textId="77777777" w:rsidR="004C3165" w:rsidRPr="00104F65" w:rsidRDefault="00B500C0" w:rsidP="004C3165">
      <w:pPr>
        <w:pStyle w:val="ListParagraph"/>
        <w:numPr>
          <w:ilvl w:val="0"/>
          <w:numId w:val="17"/>
        </w:numPr>
        <w:overflowPunct/>
        <w:autoSpaceDE/>
        <w:autoSpaceDN/>
        <w:adjustRightInd/>
        <w:jc w:val="both"/>
        <w:textAlignment w:val="auto"/>
        <w:rPr>
          <w:szCs w:val="24"/>
        </w:rPr>
      </w:pPr>
      <w:r w:rsidRPr="00104F65">
        <w:rPr>
          <w:szCs w:val="24"/>
        </w:rPr>
        <w:t>To review the employee’s performance against any agreed objectives, and to set ob</w:t>
      </w:r>
      <w:r>
        <w:rPr>
          <w:szCs w:val="24"/>
        </w:rPr>
        <w:t xml:space="preserve">jectives for the next 12 months in </w:t>
      </w:r>
      <w:r w:rsidRPr="00104F65">
        <w:rPr>
          <w:szCs w:val="24"/>
        </w:rPr>
        <w:t>context of any relevant team/ Division/ Organisational objectives.</w:t>
      </w:r>
    </w:p>
    <w:p w14:paraId="4E04520A" w14:textId="77777777" w:rsidR="004C3165" w:rsidRPr="00104F65" w:rsidRDefault="00B500C0" w:rsidP="004C3165">
      <w:pPr>
        <w:pStyle w:val="ListParagraph"/>
        <w:numPr>
          <w:ilvl w:val="0"/>
          <w:numId w:val="17"/>
        </w:numPr>
        <w:overflowPunct/>
        <w:autoSpaceDE/>
        <w:autoSpaceDN/>
        <w:adjustRightInd/>
        <w:jc w:val="both"/>
        <w:textAlignment w:val="auto"/>
        <w:rPr>
          <w:szCs w:val="24"/>
        </w:rPr>
      </w:pPr>
      <w:r w:rsidRPr="00104F65">
        <w:rPr>
          <w:szCs w:val="24"/>
        </w:rPr>
        <w:t>To discuss other related issues which might impact on job performance and well</w:t>
      </w:r>
      <w:r>
        <w:rPr>
          <w:szCs w:val="24"/>
        </w:rPr>
        <w:t>-</w:t>
      </w:r>
      <w:r w:rsidRPr="00104F65">
        <w:rPr>
          <w:szCs w:val="24"/>
        </w:rPr>
        <w:t>being</w:t>
      </w:r>
      <w:r>
        <w:rPr>
          <w:szCs w:val="24"/>
        </w:rPr>
        <w:t>.</w:t>
      </w:r>
    </w:p>
    <w:p w14:paraId="4E04520B" w14:textId="77777777" w:rsidR="004C3165" w:rsidRPr="00104F65" w:rsidRDefault="002D19AC" w:rsidP="004C3165">
      <w:pPr>
        <w:pStyle w:val="ListParagraph"/>
        <w:overflowPunct/>
        <w:autoSpaceDE/>
        <w:autoSpaceDN/>
        <w:adjustRightInd/>
        <w:textAlignment w:val="auto"/>
        <w:rPr>
          <w:szCs w:val="24"/>
        </w:rPr>
      </w:pPr>
    </w:p>
    <w:p w14:paraId="4E04520C" w14:textId="77777777" w:rsidR="004C3165" w:rsidRPr="00104F65" w:rsidRDefault="00B500C0" w:rsidP="004C3165">
      <w:pPr>
        <w:overflowPunct/>
        <w:autoSpaceDE/>
        <w:autoSpaceDN/>
        <w:adjustRightInd/>
        <w:textAlignment w:val="auto"/>
        <w:rPr>
          <w:szCs w:val="24"/>
        </w:rPr>
      </w:pPr>
      <w:r w:rsidRPr="00104F65">
        <w:rPr>
          <w:b/>
          <w:szCs w:val="24"/>
        </w:rPr>
        <w:t xml:space="preserve">The objectives of </w:t>
      </w:r>
      <w:r>
        <w:rPr>
          <w:b/>
          <w:szCs w:val="24"/>
        </w:rPr>
        <w:t xml:space="preserve">regular </w:t>
      </w:r>
      <w:r w:rsidRPr="00104F65">
        <w:rPr>
          <w:b/>
          <w:szCs w:val="24"/>
        </w:rPr>
        <w:t xml:space="preserve">management supervision one to one meetings </w:t>
      </w:r>
      <w:r>
        <w:rPr>
          <w:b/>
          <w:szCs w:val="24"/>
        </w:rPr>
        <w:t xml:space="preserve">during the year </w:t>
      </w:r>
      <w:r w:rsidRPr="00104F65">
        <w:rPr>
          <w:b/>
          <w:szCs w:val="24"/>
        </w:rPr>
        <w:t>are as follows</w:t>
      </w:r>
      <w:r w:rsidRPr="00104F65">
        <w:rPr>
          <w:szCs w:val="24"/>
        </w:rPr>
        <w:t>:</w:t>
      </w:r>
    </w:p>
    <w:p w14:paraId="4E04520D" w14:textId="77777777" w:rsidR="004C3165" w:rsidRPr="00104F65" w:rsidRDefault="002D19AC" w:rsidP="004C3165">
      <w:pPr>
        <w:overflowPunct/>
        <w:autoSpaceDE/>
        <w:autoSpaceDN/>
        <w:adjustRightInd/>
        <w:textAlignment w:val="auto"/>
        <w:rPr>
          <w:szCs w:val="24"/>
        </w:rPr>
      </w:pPr>
    </w:p>
    <w:p w14:paraId="4E04520E" w14:textId="77777777" w:rsidR="004C3165" w:rsidRPr="00104F65" w:rsidRDefault="00B500C0" w:rsidP="004C3165">
      <w:pPr>
        <w:pStyle w:val="ListParagraph"/>
        <w:numPr>
          <w:ilvl w:val="0"/>
          <w:numId w:val="11"/>
        </w:numPr>
        <w:overflowPunct/>
        <w:autoSpaceDE/>
        <w:autoSpaceDN/>
        <w:adjustRightInd/>
        <w:jc w:val="both"/>
        <w:textAlignment w:val="auto"/>
        <w:rPr>
          <w:szCs w:val="24"/>
        </w:rPr>
      </w:pPr>
      <w:r w:rsidRPr="00104F65">
        <w:rPr>
          <w:szCs w:val="24"/>
        </w:rPr>
        <w:t>To review individual workload, performance and professional development.</w:t>
      </w:r>
    </w:p>
    <w:p w14:paraId="4E04520F" w14:textId="77777777" w:rsidR="004C3165" w:rsidRPr="00104F65" w:rsidRDefault="00B500C0" w:rsidP="004C3165">
      <w:pPr>
        <w:pStyle w:val="ListParagraph"/>
        <w:numPr>
          <w:ilvl w:val="0"/>
          <w:numId w:val="11"/>
        </w:numPr>
        <w:overflowPunct/>
        <w:autoSpaceDE/>
        <w:autoSpaceDN/>
        <w:adjustRightInd/>
        <w:jc w:val="both"/>
        <w:textAlignment w:val="auto"/>
        <w:rPr>
          <w:szCs w:val="24"/>
        </w:rPr>
      </w:pPr>
      <w:r w:rsidRPr="00104F65">
        <w:rPr>
          <w:szCs w:val="24"/>
        </w:rPr>
        <w:t>To discuss any changes to the responsibilities listed in the job description, or other aspects of the job role.</w:t>
      </w:r>
    </w:p>
    <w:p w14:paraId="4E045210" w14:textId="77777777" w:rsidR="004C3165" w:rsidRPr="00104F65" w:rsidRDefault="00B500C0" w:rsidP="004C3165">
      <w:pPr>
        <w:pStyle w:val="ListParagraph"/>
        <w:numPr>
          <w:ilvl w:val="0"/>
          <w:numId w:val="11"/>
        </w:numPr>
        <w:overflowPunct/>
        <w:autoSpaceDE/>
        <w:autoSpaceDN/>
        <w:adjustRightInd/>
        <w:jc w:val="both"/>
        <w:textAlignment w:val="auto"/>
        <w:rPr>
          <w:szCs w:val="24"/>
        </w:rPr>
      </w:pPr>
      <w:r w:rsidRPr="00104F65">
        <w:rPr>
          <w:szCs w:val="24"/>
        </w:rPr>
        <w:t>To discuss strengths and achievements as well as concerns, or perceived gaps in knowledge or skills.</w:t>
      </w:r>
    </w:p>
    <w:p w14:paraId="4E045211" w14:textId="77777777" w:rsidR="004C3165" w:rsidRPr="00104F65" w:rsidRDefault="00B500C0" w:rsidP="004C3165">
      <w:pPr>
        <w:pStyle w:val="ListParagraph"/>
        <w:numPr>
          <w:ilvl w:val="0"/>
          <w:numId w:val="11"/>
        </w:numPr>
        <w:overflowPunct/>
        <w:autoSpaceDE/>
        <w:autoSpaceDN/>
        <w:adjustRightInd/>
        <w:jc w:val="both"/>
        <w:textAlignment w:val="auto"/>
        <w:rPr>
          <w:szCs w:val="24"/>
        </w:rPr>
      </w:pPr>
      <w:r w:rsidRPr="00104F65">
        <w:rPr>
          <w:szCs w:val="24"/>
        </w:rPr>
        <w:t>To agree, review and evaluate goals and action plans.</w:t>
      </w:r>
    </w:p>
    <w:p w14:paraId="4E045212" w14:textId="77777777" w:rsidR="004C3165" w:rsidRPr="00104F65" w:rsidRDefault="00B500C0" w:rsidP="004C3165">
      <w:pPr>
        <w:pStyle w:val="ListParagraph"/>
        <w:numPr>
          <w:ilvl w:val="0"/>
          <w:numId w:val="11"/>
        </w:numPr>
        <w:overflowPunct/>
        <w:autoSpaceDE/>
        <w:autoSpaceDN/>
        <w:adjustRightInd/>
        <w:jc w:val="both"/>
        <w:textAlignment w:val="auto"/>
        <w:rPr>
          <w:szCs w:val="24"/>
        </w:rPr>
      </w:pPr>
      <w:r w:rsidRPr="00104F65">
        <w:rPr>
          <w:szCs w:val="24"/>
        </w:rPr>
        <w:t>To discuss any other concerns and ask questions.</w:t>
      </w:r>
    </w:p>
    <w:p w14:paraId="4E045213" w14:textId="77777777" w:rsidR="004C3165" w:rsidRPr="00104F65" w:rsidRDefault="002D19AC" w:rsidP="004C3165">
      <w:pPr>
        <w:overflowPunct/>
        <w:autoSpaceDE/>
        <w:autoSpaceDN/>
        <w:adjustRightInd/>
        <w:textAlignment w:val="auto"/>
        <w:rPr>
          <w:b/>
          <w:szCs w:val="24"/>
        </w:rPr>
      </w:pPr>
    </w:p>
    <w:p w14:paraId="4E045214" w14:textId="77777777" w:rsidR="004C3165" w:rsidRPr="00104F65" w:rsidRDefault="00B500C0" w:rsidP="004C3165">
      <w:pPr>
        <w:overflowPunct/>
        <w:autoSpaceDE/>
        <w:autoSpaceDN/>
        <w:adjustRightInd/>
        <w:textAlignment w:val="auto"/>
        <w:rPr>
          <w:b/>
          <w:szCs w:val="24"/>
        </w:rPr>
      </w:pPr>
      <w:r w:rsidRPr="00104F65">
        <w:rPr>
          <w:b/>
          <w:szCs w:val="24"/>
        </w:rPr>
        <w:t>The potential benefits of these processes include:</w:t>
      </w:r>
    </w:p>
    <w:p w14:paraId="4E045215" w14:textId="77777777" w:rsidR="004C3165" w:rsidRPr="00104F65" w:rsidRDefault="002D19AC" w:rsidP="004C3165">
      <w:pPr>
        <w:overflowPunct/>
        <w:autoSpaceDE/>
        <w:autoSpaceDN/>
        <w:adjustRightInd/>
        <w:textAlignment w:val="auto"/>
        <w:rPr>
          <w:b/>
          <w:szCs w:val="24"/>
        </w:rPr>
      </w:pPr>
    </w:p>
    <w:p w14:paraId="4E045216" w14:textId="77777777" w:rsidR="004C3165" w:rsidRPr="00104F65" w:rsidRDefault="00B500C0" w:rsidP="004C3165">
      <w:pPr>
        <w:pStyle w:val="ListParagraph"/>
        <w:numPr>
          <w:ilvl w:val="0"/>
          <w:numId w:val="11"/>
        </w:numPr>
        <w:overflowPunct/>
        <w:autoSpaceDE/>
        <w:autoSpaceDN/>
        <w:adjustRightInd/>
        <w:jc w:val="both"/>
        <w:textAlignment w:val="auto"/>
        <w:rPr>
          <w:szCs w:val="24"/>
        </w:rPr>
      </w:pPr>
      <w:r w:rsidRPr="00104F65">
        <w:rPr>
          <w:szCs w:val="24"/>
        </w:rPr>
        <w:t>Better communication between managers and employees</w:t>
      </w:r>
      <w:r>
        <w:rPr>
          <w:szCs w:val="24"/>
        </w:rPr>
        <w:t>.</w:t>
      </w:r>
    </w:p>
    <w:p w14:paraId="4E045217" w14:textId="77777777" w:rsidR="004C3165" w:rsidRPr="00104F65" w:rsidRDefault="00B500C0" w:rsidP="004C3165">
      <w:pPr>
        <w:pStyle w:val="ListParagraph"/>
        <w:numPr>
          <w:ilvl w:val="0"/>
          <w:numId w:val="11"/>
        </w:numPr>
        <w:overflowPunct/>
        <w:autoSpaceDE/>
        <w:autoSpaceDN/>
        <w:adjustRightInd/>
        <w:jc w:val="both"/>
        <w:textAlignment w:val="auto"/>
        <w:rPr>
          <w:szCs w:val="24"/>
        </w:rPr>
      </w:pPr>
      <w:r w:rsidRPr="00104F65">
        <w:rPr>
          <w:szCs w:val="24"/>
        </w:rPr>
        <w:t>Better relationships arising from assertive feedback</w:t>
      </w:r>
      <w:r>
        <w:rPr>
          <w:szCs w:val="24"/>
        </w:rPr>
        <w:t>.</w:t>
      </w:r>
    </w:p>
    <w:p w14:paraId="4E045218" w14:textId="77777777" w:rsidR="004C3165" w:rsidRPr="00104F65" w:rsidRDefault="00B500C0" w:rsidP="004C3165">
      <w:pPr>
        <w:pStyle w:val="ListParagraph"/>
        <w:numPr>
          <w:ilvl w:val="0"/>
          <w:numId w:val="11"/>
        </w:numPr>
        <w:overflowPunct/>
        <w:autoSpaceDE/>
        <w:autoSpaceDN/>
        <w:adjustRightInd/>
        <w:jc w:val="both"/>
        <w:textAlignment w:val="auto"/>
        <w:rPr>
          <w:szCs w:val="24"/>
        </w:rPr>
      </w:pPr>
      <w:r w:rsidRPr="00104F65">
        <w:rPr>
          <w:szCs w:val="24"/>
        </w:rPr>
        <w:t>Greater clarity of objectives and priorities</w:t>
      </w:r>
      <w:r>
        <w:rPr>
          <w:szCs w:val="24"/>
        </w:rPr>
        <w:t>.</w:t>
      </w:r>
    </w:p>
    <w:p w14:paraId="4E045219" w14:textId="77777777" w:rsidR="004C3165" w:rsidRPr="00104F65" w:rsidRDefault="00B500C0" w:rsidP="004C3165">
      <w:pPr>
        <w:pStyle w:val="ListParagraph"/>
        <w:numPr>
          <w:ilvl w:val="0"/>
          <w:numId w:val="11"/>
        </w:numPr>
        <w:overflowPunct/>
        <w:autoSpaceDE/>
        <w:autoSpaceDN/>
        <w:adjustRightInd/>
        <w:jc w:val="both"/>
        <w:textAlignment w:val="auto"/>
        <w:rPr>
          <w:szCs w:val="24"/>
        </w:rPr>
      </w:pPr>
      <w:r w:rsidRPr="00104F65">
        <w:rPr>
          <w:szCs w:val="24"/>
        </w:rPr>
        <w:t>Improved performance and motivation</w:t>
      </w:r>
      <w:r>
        <w:rPr>
          <w:szCs w:val="24"/>
        </w:rPr>
        <w:t>.</w:t>
      </w:r>
      <w:r w:rsidRPr="00104F65">
        <w:rPr>
          <w:szCs w:val="24"/>
        </w:rPr>
        <w:t xml:space="preserve"> </w:t>
      </w:r>
    </w:p>
    <w:p w14:paraId="4E04521A" w14:textId="77777777" w:rsidR="004C3165" w:rsidRPr="00104F65" w:rsidRDefault="00B500C0" w:rsidP="004C3165">
      <w:pPr>
        <w:pStyle w:val="ListParagraph"/>
        <w:numPr>
          <w:ilvl w:val="0"/>
          <w:numId w:val="11"/>
        </w:numPr>
        <w:overflowPunct/>
        <w:autoSpaceDE/>
        <w:autoSpaceDN/>
        <w:adjustRightInd/>
        <w:jc w:val="both"/>
        <w:textAlignment w:val="auto"/>
        <w:rPr>
          <w:szCs w:val="24"/>
        </w:rPr>
      </w:pPr>
      <w:r w:rsidRPr="00104F65">
        <w:rPr>
          <w:szCs w:val="24"/>
        </w:rPr>
        <w:t>Early warning of any actual or potential problems</w:t>
      </w:r>
      <w:r>
        <w:rPr>
          <w:szCs w:val="24"/>
        </w:rPr>
        <w:t>.</w:t>
      </w:r>
    </w:p>
    <w:p w14:paraId="4E04521B" w14:textId="77777777" w:rsidR="004C3165" w:rsidRPr="00104F65" w:rsidRDefault="00B500C0" w:rsidP="004C3165">
      <w:pPr>
        <w:pStyle w:val="ListParagraph"/>
        <w:numPr>
          <w:ilvl w:val="0"/>
          <w:numId w:val="11"/>
        </w:numPr>
        <w:overflowPunct/>
        <w:autoSpaceDE/>
        <w:autoSpaceDN/>
        <w:adjustRightInd/>
        <w:jc w:val="both"/>
        <w:textAlignment w:val="auto"/>
        <w:rPr>
          <w:szCs w:val="24"/>
        </w:rPr>
      </w:pPr>
      <w:r w:rsidRPr="00104F65">
        <w:rPr>
          <w:szCs w:val="24"/>
        </w:rPr>
        <w:t>Clearer understanding for managers of enablers require to support performance</w:t>
      </w:r>
      <w:r>
        <w:rPr>
          <w:szCs w:val="24"/>
        </w:rPr>
        <w:t>.</w:t>
      </w:r>
    </w:p>
    <w:p w14:paraId="4E04521C" w14:textId="77777777" w:rsidR="004C3165" w:rsidRPr="00104F65" w:rsidRDefault="00B500C0" w:rsidP="004C3165">
      <w:pPr>
        <w:pStyle w:val="ListParagraph"/>
        <w:numPr>
          <w:ilvl w:val="0"/>
          <w:numId w:val="11"/>
        </w:numPr>
        <w:overflowPunct/>
        <w:autoSpaceDE/>
        <w:autoSpaceDN/>
        <w:adjustRightInd/>
        <w:jc w:val="both"/>
        <w:textAlignment w:val="auto"/>
        <w:rPr>
          <w:szCs w:val="24"/>
        </w:rPr>
      </w:pPr>
      <w:r w:rsidRPr="00104F65">
        <w:rPr>
          <w:szCs w:val="24"/>
        </w:rPr>
        <w:t>Support tailored to the individual’s needs</w:t>
      </w:r>
      <w:r>
        <w:rPr>
          <w:szCs w:val="24"/>
        </w:rPr>
        <w:t>.</w:t>
      </w:r>
    </w:p>
    <w:p w14:paraId="4E04521D" w14:textId="77777777" w:rsidR="004C3165" w:rsidRPr="00104F65" w:rsidRDefault="00B500C0" w:rsidP="004C3165">
      <w:pPr>
        <w:pStyle w:val="ListParagraph"/>
        <w:numPr>
          <w:ilvl w:val="0"/>
          <w:numId w:val="11"/>
        </w:numPr>
        <w:overflowPunct/>
        <w:autoSpaceDE/>
        <w:autoSpaceDN/>
        <w:adjustRightInd/>
        <w:jc w:val="both"/>
        <w:textAlignment w:val="auto"/>
        <w:rPr>
          <w:szCs w:val="24"/>
        </w:rPr>
      </w:pPr>
      <w:r w:rsidRPr="00104F65">
        <w:rPr>
          <w:szCs w:val="24"/>
        </w:rPr>
        <w:t>Better use of individual skills and experience</w:t>
      </w:r>
      <w:r>
        <w:rPr>
          <w:szCs w:val="24"/>
        </w:rPr>
        <w:t>.</w:t>
      </w:r>
    </w:p>
    <w:p w14:paraId="4E04521E" w14:textId="77777777" w:rsidR="004C3165" w:rsidRPr="00104F65" w:rsidRDefault="00B500C0" w:rsidP="004C3165">
      <w:pPr>
        <w:pStyle w:val="ListParagraph"/>
        <w:numPr>
          <w:ilvl w:val="0"/>
          <w:numId w:val="11"/>
        </w:numPr>
        <w:overflowPunct/>
        <w:autoSpaceDE/>
        <w:autoSpaceDN/>
        <w:adjustRightInd/>
        <w:jc w:val="both"/>
        <w:textAlignment w:val="auto"/>
        <w:rPr>
          <w:szCs w:val="24"/>
        </w:rPr>
      </w:pPr>
      <w:r w:rsidRPr="00104F65">
        <w:rPr>
          <w:szCs w:val="24"/>
        </w:rPr>
        <w:t>Better monitoring of individual workload and support mechanisms</w:t>
      </w:r>
      <w:r>
        <w:rPr>
          <w:szCs w:val="24"/>
        </w:rPr>
        <w:t>.</w:t>
      </w:r>
    </w:p>
    <w:p w14:paraId="4E04521F" w14:textId="77777777" w:rsidR="004C3165" w:rsidRPr="00104F65" w:rsidRDefault="00B500C0" w:rsidP="004C3165">
      <w:pPr>
        <w:overflowPunct/>
        <w:autoSpaceDE/>
        <w:autoSpaceDN/>
        <w:adjustRightInd/>
        <w:textAlignment w:val="auto"/>
        <w:rPr>
          <w:szCs w:val="24"/>
        </w:rPr>
      </w:pPr>
      <w:r w:rsidRPr="00104F65">
        <w:rPr>
          <w:szCs w:val="24"/>
        </w:rPr>
        <w:t>.</w:t>
      </w:r>
      <w:r w:rsidRPr="00104F65">
        <w:rPr>
          <w:szCs w:val="24"/>
        </w:rPr>
        <w:br w:type="page"/>
      </w:r>
    </w:p>
    <w:p w14:paraId="4E045220" w14:textId="77777777" w:rsidR="004C3165" w:rsidRPr="009152D0" w:rsidRDefault="00B500C0" w:rsidP="004C3165">
      <w:pPr>
        <w:pStyle w:val="Heading1"/>
        <w:ind w:left="709" w:hanging="709"/>
      </w:pPr>
      <w:bookmarkStart w:id="50" w:name="_Toc297742083"/>
      <w:bookmarkStart w:id="51" w:name="_Toc379448629"/>
      <w:bookmarkStart w:id="52" w:name="_Toc424202900"/>
      <w:bookmarkStart w:id="53" w:name="_Toc425336429"/>
      <w:bookmarkStart w:id="54" w:name="_Toc428860764"/>
      <w:r w:rsidRPr="009152D0">
        <w:lastRenderedPageBreak/>
        <w:t>Duties and Responsibilities of Individuals and Groups</w:t>
      </w:r>
      <w:bookmarkEnd w:id="50"/>
      <w:bookmarkEnd w:id="51"/>
      <w:bookmarkEnd w:id="52"/>
      <w:bookmarkEnd w:id="53"/>
      <w:bookmarkEnd w:id="54"/>
    </w:p>
    <w:p w14:paraId="4E045221" w14:textId="77777777" w:rsidR="004C3165" w:rsidRPr="009152D0" w:rsidRDefault="00B500C0" w:rsidP="004C3165">
      <w:pPr>
        <w:pStyle w:val="Heading2"/>
        <w:ind w:left="709" w:hanging="709"/>
      </w:pPr>
      <w:bookmarkStart w:id="55" w:name="_Toc424202901"/>
      <w:bookmarkStart w:id="56" w:name="_Toc425336430"/>
      <w:bookmarkStart w:id="57" w:name="_Toc428860765"/>
      <w:r w:rsidRPr="009152D0">
        <w:t>Chief Executive</w:t>
      </w:r>
      <w:bookmarkEnd w:id="55"/>
      <w:bookmarkEnd w:id="56"/>
      <w:bookmarkEnd w:id="57"/>
    </w:p>
    <w:p w14:paraId="4E045222" w14:textId="77777777" w:rsidR="004C3165" w:rsidRPr="001670E1" w:rsidRDefault="00B500C0" w:rsidP="004C3165">
      <w:r w:rsidRPr="001670E1">
        <w:t>The Chief Executive is ultimately responsible for th</w:t>
      </w:r>
      <w:r>
        <w:t>e implementation of this policy</w:t>
      </w:r>
    </w:p>
    <w:p w14:paraId="4E045223" w14:textId="77777777" w:rsidR="004C3165" w:rsidRPr="001670E1" w:rsidRDefault="002D19AC" w:rsidP="004C3165"/>
    <w:p w14:paraId="4E045224" w14:textId="77777777" w:rsidR="004C3165" w:rsidRDefault="00B500C0" w:rsidP="004C3165">
      <w:pPr>
        <w:pStyle w:val="Heading2"/>
        <w:ind w:left="709" w:hanging="709"/>
      </w:pPr>
      <w:bookmarkStart w:id="58" w:name="_Toc425336431"/>
      <w:bookmarkStart w:id="59" w:name="_Toc428860766"/>
      <w:bookmarkStart w:id="60" w:name="_Toc424202902"/>
      <w:r>
        <w:t>Divisional Directors</w:t>
      </w:r>
      <w:bookmarkEnd w:id="58"/>
      <w:bookmarkEnd w:id="59"/>
      <w:r>
        <w:t xml:space="preserve"> </w:t>
      </w:r>
      <w:bookmarkEnd w:id="60"/>
    </w:p>
    <w:p w14:paraId="4E045225" w14:textId="77777777" w:rsidR="004C3165" w:rsidRDefault="00B500C0" w:rsidP="004C3165">
      <w:r>
        <w:t>Divisional Directors are responsible for:</w:t>
      </w:r>
    </w:p>
    <w:p w14:paraId="4E045226" w14:textId="77777777" w:rsidR="004C3165" w:rsidRPr="009152D0" w:rsidRDefault="002D19AC" w:rsidP="004C3165">
      <w:pPr>
        <w:ind w:left="709"/>
      </w:pPr>
    </w:p>
    <w:p w14:paraId="4E045227" w14:textId="77777777" w:rsidR="004C3165" w:rsidRPr="00104F65" w:rsidRDefault="00B500C0" w:rsidP="004C3165">
      <w:pPr>
        <w:pStyle w:val="Default"/>
        <w:numPr>
          <w:ilvl w:val="0"/>
          <w:numId w:val="18"/>
        </w:numPr>
        <w:spacing w:after="37"/>
        <w:jc w:val="both"/>
        <w:rPr>
          <w:color w:val="auto"/>
          <w:sz w:val="23"/>
          <w:szCs w:val="23"/>
        </w:rPr>
      </w:pPr>
      <w:r w:rsidRPr="00104F65">
        <w:rPr>
          <w:color w:val="auto"/>
          <w:sz w:val="23"/>
          <w:szCs w:val="23"/>
        </w:rPr>
        <w:t xml:space="preserve">Implementing and monitoring this policy within their Division to ensure </w:t>
      </w:r>
      <w:r>
        <w:rPr>
          <w:color w:val="auto"/>
          <w:sz w:val="23"/>
          <w:szCs w:val="23"/>
        </w:rPr>
        <w:t xml:space="preserve">all </w:t>
      </w:r>
      <w:r w:rsidRPr="00104F65">
        <w:rPr>
          <w:color w:val="auto"/>
          <w:sz w:val="23"/>
          <w:szCs w:val="23"/>
        </w:rPr>
        <w:t>employees receive a well-structured appraisal, which enables them to be clear about their role and to provide understanding regarding employees’ contribution to performance.</w:t>
      </w:r>
    </w:p>
    <w:p w14:paraId="4E045228" w14:textId="77777777" w:rsidR="004C3165" w:rsidRPr="00104F65" w:rsidRDefault="00B500C0" w:rsidP="004C3165">
      <w:pPr>
        <w:pStyle w:val="Default"/>
        <w:numPr>
          <w:ilvl w:val="0"/>
          <w:numId w:val="18"/>
        </w:numPr>
        <w:spacing w:after="37"/>
        <w:jc w:val="both"/>
        <w:rPr>
          <w:color w:val="auto"/>
          <w:sz w:val="23"/>
          <w:szCs w:val="23"/>
        </w:rPr>
      </w:pPr>
      <w:r w:rsidRPr="00104F65">
        <w:rPr>
          <w:color w:val="auto"/>
          <w:sz w:val="23"/>
          <w:szCs w:val="23"/>
        </w:rPr>
        <w:t xml:space="preserve">Determining which managers are responsible for carrying out appraisal and supervision for specific employees, and ensuring no individual has to appraise more than 10 employees. </w:t>
      </w:r>
    </w:p>
    <w:p w14:paraId="4E045229" w14:textId="77777777" w:rsidR="004C3165" w:rsidRPr="00104F65" w:rsidRDefault="00B500C0" w:rsidP="004C3165">
      <w:pPr>
        <w:pStyle w:val="Default"/>
        <w:numPr>
          <w:ilvl w:val="0"/>
          <w:numId w:val="18"/>
        </w:numPr>
        <w:jc w:val="both"/>
        <w:rPr>
          <w:color w:val="auto"/>
          <w:sz w:val="23"/>
          <w:szCs w:val="23"/>
        </w:rPr>
      </w:pPr>
      <w:r w:rsidRPr="00104F65">
        <w:rPr>
          <w:color w:val="auto"/>
          <w:sz w:val="23"/>
          <w:szCs w:val="23"/>
        </w:rPr>
        <w:t>Ensuri</w:t>
      </w:r>
      <w:r>
        <w:rPr>
          <w:color w:val="auto"/>
          <w:sz w:val="23"/>
          <w:szCs w:val="23"/>
        </w:rPr>
        <w:t>ng</w:t>
      </w:r>
      <w:r w:rsidRPr="00104F65">
        <w:rPr>
          <w:color w:val="auto"/>
          <w:sz w:val="23"/>
          <w:szCs w:val="23"/>
        </w:rPr>
        <w:t xml:space="preserve"> that the job descriptions are clear and fit for purpose.</w:t>
      </w:r>
    </w:p>
    <w:p w14:paraId="4E04522A" w14:textId="77777777" w:rsidR="004C3165" w:rsidRPr="00104F65" w:rsidRDefault="00B500C0" w:rsidP="004C3165">
      <w:pPr>
        <w:pStyle w:val="Default"/>
        <w:numPr>
          <w:ilvl w:val="0"/>
          <w:numId w:val="18"/>
        </w:numPr>
        <w:jc w:val="both"/>
        <w:rPr>
          <w:color w:val="auto"/>
          <w:sz w:val="23"/>
          <w:szCs w:val="23"/>
        </w:rPr>
      </w:pPr>
      <w:r>
        <w:rPr>
          <w:color w:val="auto"/>
          <w:sz w:val="23"/>
          <w:szCs w:val="23"/>
        </w:rPr>
        <w:t>Having</w:t>
      </w:r>
      <w:r w:rsidRPr="00104F65">
        <w:rPr>
          <w:color w:val="auto"/>
          <w:sz w:val="23"/>
          <w:szCs w:val="23"/>
        </w:rPr>
        <w:t xml:space="preserve"> review mechanisms in place to evaluate whether </w:t>
      </w:r>
      <w:r>
        <w:rPr>
          <w:color w:val="auto"/>
          <w:sz w:val="23"/>
          <w:szCs w:val="23"/>
        </w:rPr>
        <w:t xml:space="preserve">all </w:t>
      </w:r>
      <w:r w:rsidRPr="00104F65">
        <w:rPr>
          <w:color w:val="auto"/>
          <w:sz w:val="23"/>
          <w:szCs w:val="23"/>
        </w:rPr>
        <w:t>employees have received a well-structured appraisal.</w:t>
      </w:r>
    </w:p>
    <w:p w14:paraId="4E04522B" w14:textId="77777777" w:rsidR="004C3165" w:rsidRPr="00104F65" w:rsidRDefault="002D19AC" w:rsidP="004C3165">
      <w:pPr>
        <w:pStyle w:val="Default"/>
        <w:rPr>
          <w:color w:val="auto"/>
          <w:sz w:val="23"/>
          <w:szCs w:val="23"/>
        </w:rPr>
      </w:pPr>
    </w:p>
    <w:p w14:paraId="4E04522C" w14:textId="77777777" w:rsidR="004C3165" w:rsidRPr="009152D0" w:rsidRDefault="00B500C0" w:rsidP="004C3165">
      <w:pPr>
        <w:pStyle w:val="Heading2"/>
        <w:ind w:left="709" w:hanging="709"/>
      </w:pPr>
      <w:bookmarkStart w:id="61" w:name="_Toc425336432"/>
      <w:bookmarkStart w:id="62" w:name="_Toc428860767"/>
      <w:bookmarkStart w:id="63" w:name="_Toc424202903"/>
      <w:r w:rsidRPr="007F2891">
        <w:t>Appraisers</w:t>
      </w:r>
      <w:bookmarkEnd w:id="61"/>
      <w:bookmarkEnd w:id="62"/>
      <w:r w:rsidRPr="007F2891">
        <w:t xml:space="preserve"> </w:t>
      </w:r>
    </w:p>
    <w:p w14:paraId="4E04522D" w14:textId="77777777" w:rsidR="004C3165" w:rsidRDefault="00B500C0" w:rsidP="004C3165">
      <w:r>
        <w:t>Appraisers are</w:t>
      </w:r>
      <w:r w:rsidRPr="00104F65">
        <w:t xml:space="preserve"> responsible for:</w:t>
      </w:r>
      <w:bookmarkEnd w:id="63"/>
      <w:r w:rsidRPr="00104F65">
        <w:t xml:space="preserve"> </w:t>
      </w:r>
    </w:p>
    <w:p w14:paraId="4E04522E" w14:textId="77777777" w:rsidR="004C3165" w:rsidRPr="00104F65" w:rsidRDefault="002D19AC" w:rsidP="004C3165"/>
    <w:p w14:paraId="4E04522F" w14:textId="77777777" w:rsidR="004C3165" w:rsidRPr="00104F65" w:rsidRDefault="00B500C0" w:rsidP="004C3165">
      <w:pPr>
        <w:pStyle w:val="ListParagraph"/>
        <w:numPr>
          <w:ilvl w:val="0"/>
          <w:numId w:val="22"/>
        </w:numPr>
        <w:jc w:val="both"/>
      </w:pPr>
      <w:r w:rsidRPr="00104F65">
        <w:t xml:space="preserve">Ensuring that all employees within their service area participate in an annual appraisal and regular management supervision. </w:t>
      </w:r>
    </w:p>
    <w:p w14:paraId="4E045230" w14:textId="77777777" w:rsidR="004C3165" w:rsidRPr="00104F65" w:rsidRDefault="00B500C0" w:rsidP="004C3165">
      <w:pPr>
        <w:pStyle w:val="ListParagraph"/>
        <w:numPr>
          <w:ilvl w:val="0"/>
          <w:numId w:val="22"/>
        </w:numPr>
        <w:jc w:val="both"/>
      </w:pPr>
      <w:r w:rsidRPr="00104F65">
        <w:t>Leading a well-structured appraisal</w:t>
      </w:r>
      <w:r>
        <w:t>.</w:t>
      </w:r>
      <w:r w:rsidRPr="00104F65">
        <w:t xml:space="preserve"> </w:t>
      </w:r>
    </w:p>
    <w:p w14:paraId="4E045231" w14:textId="77777777" w:rsidR="004C3165" w:rsidRPr="00104F65" w:rsidRDefault="00B500C0" w:rsidP="004C3165">
      <w:pPr>
        <w:pStyle w:val="ListParagraph"/>
        <w:numPr>
          <w:ilvl w:val="0"/>
          <w:numId w:val="22"/>
        </w:numPr>
        <w:jc w:val="both"/>
      </w:pPr>
      <w:r w:rsidRPr="00104F65">
        <w:t xml:space="preserve">Ensuring, where appropriate, that colleagues such as professional leads are involved in the appraisal process  </w:t>
      </w:r>
    </w:p>
    <w:p w14:paraId="4E045232" w14:textId="77777777" w:rsidR="004C3165" w:rsidRPr="00104F65" w:rsidRDefault="00B500C0" w:rsidP="004C3165">
      <w:pPr>
        <w:pStyle w:val="ListParagraph"/>
        <w:numPr>
          <w:ilvl w:val="0"/>
          <w:numId w:val="22"/>
        </w:numPr>
        <w:jc w:val="both"/>
      </w:pPr>
      <w:r w:rsidRPr="00104F65">
        <w:t xml:space="preserve">Attending training to develop and maintain skills to carry out appraisals and supervision effectively. </w:t>
      </w:r>
    </w:p>
    <w:p w14:paraId="4E045233" w14:textId="77777777" w:rsidR="004C3165" w:rsidRPr="00104F65" w:rsidRDefault="00B500C0" w:rsidP="004C3165">
      <w:pPr>
        <w:pStyle w:val="ListParagraph"/>
        <w:numPr>
          <w:ilvl w:val="0"/>
          <w:numId w:val="22"/>
        </w:numPr>
        <w:jc w:val="both"/>
      </w:pPr>
      <w:r w:rsidRPr="00104F65">
        <w:t xml:space="preserve">Delegating appraisals/supervision as appropriate within the team structure and supporting all appraisers to receive appropriate training. </w:t>
      </w:r>
    </w:p>
    <w:p w14:paraId="4E045234" w14:textId="77777777" w:rsidR="004C3165" w:rsidRPr="00104F65" w:rsidRDefault="00B500C0" w:rsidP="004C3165">
      <w:pPr>
        <w:pStyle w:val="ListParagraph"/>
        <w:numPr>
          <w:ilvl w:val="0"/>
          <w:numId w:val="22"/>
        </w:numPr>
        <w:jc w:val="both"/>
      </w:pPr>
      <w:r w:rsidRPr="00104F65">
        <w:t>Ensuring employees receive appropriate support and guidance to allow them to fully participate in the appraisal process.</w:t>
      </w:r>
    </w:p>
    <w:p w14:paraId="4E045235" w14:textId="77777777" w:rsidR="004C3165" w:rsidRPr="00104F65" w:rsidRDefault="00B500C0" w:rsidP="004C3165">
      <w:pPr>
        <w:pStyle w:val="ListParagraph"/>
        <w:numPr>
          <w:ilvl w:val="0"/>
          <w:numId w:val="22"/>
        </w:numPr>
        <w:jc w:val="both"/>
      </w:pPr>
      <w:r w:rsidRPr="00104F65">
        <w:t>Escalati</w:t>
      </w:r>
      <w:r>
        <w:t>ng</w:t>
      </w:r>
      <w:r w:rsidRPr="00104F65">
        <w:t xml:space="preserve"> to the relevant Director/Assistant Director/Senior Manager/Professional Lead if there are any issues preventing regular appraisal and supervision within the team. </w:t>
      </w:r>
    </w:p>
    <w:p w14:paraId="4E045236" w14:textId="77777777" w:rsidR="004C3165" w:rsidRPr="00104F65" w:rsidRDefault="00B500C0" w:rsidP="004C3165">
      <w:pPr>
        <w:pStyle w:val="ListParagraph"/>
        <w:numPr>
          <w:ilvl w:val="0"/>
          <w:numId w:val="22"/>
        </w:numPr>
        <w:jc w:val="both"/>
      </w:pPr>
      <w:r w:rsidRPr="00104F65">
        <w:t xml:space="preserve">Identifying appropriate learning and development opportunities for </w:t>
      </w:r>
      <w:r>
        <w:t xml:space="preserve">employees </w:t>
      </w:r>
      <w:r w:rsidRPr="00104F65">
        <w:t>and discuss learning needs with the Academy and H</w:t>
      </w:r>
      <w:r>
        <w:t xml:space="preserve">uman </w:t>
      </w:r>
      <w:r w:rsidRPr="00104F65">
        <w:t>R</w:t>
      </w:r>
      <w:r>
        <w:t>esources</w:t>
      </w:r>
      <w:r w:rsidRPr="00104F65">
        <w:t xml:space="preserve"> teams. </w:t>
      </w:r>
    </w:p>
    <w:p w14:paraId="4E045237" w14:textId="77777777" w:rsidR="004C3165" w:rsidRPr="00104F65" w:rsidRDefault="00B500C0" w:rsidP="004C3165">
      <w:pPr>
        <w:pStyle w:val="ListParagraph"/>
        <w:numPr>
          <w:ilvl w:val="0"/>
          <w:numId w:val="22"/>
        </w:numPr>
        <w:jc w:val="both"/>
      </w:pPr>
      <w:r w:rsidRPr="00104F65">
        <w:t xml:space="preserve">Providing a supportive structure and environment as well as overall holistic approach to appraisal. </w:t>
      </w:r>
    </w:p>
    <w:p w14:paraId="4E045238" w14:textId="77777777" w:rsidR="004C3165" w:rsidRDefault="00B500C0" w:rsidP="004C3165">
      <w:pPr>
        <w:pStyle w:val="ListParagraph"/>
        <w:numPr>
          <w:ilvl w:val="0"/>
          <w:numId w:val="22"/>
        </w:numPr>
        <w:jc w:val="both"/>
      </w:pPr>
      <w:r w:rsidRPr="00104F65">
        <w:t xml:space="preserve">Making appropriate adjustments to support any employees with disabilities </w:t>
      </w:r>
      <w:r>
        <w:t>under the Equality Act 2010 (Ref 1).</w:t>
      </w:r>
    </w:p>
    <w:p w14:paraId="4E045239" w14:textId="77777777" w:rsidR="004C3165" w:rsidRPr="00104F65" w:rsidRDefault="002D19AC" w:rsidP="004C3165">
      <w:pPr>
        <w:pStyle w:val="Default"/>
        <w:ind w:left="1080"/>
        <w:rPr>
          <w:color w:val="auto"/>
          <w:sz w:val="23"/>
          <w:szCs w:val="23"/>
        </w:rPr>
      </w:pPr>
    </w:p>
    <w:p w14:paraId="4E04523A" w14:textId="77777777" w:rsidR="004C3165" w:rsidRDefault="00B500C0" w:rsidP="004C3165">
      <w:pPr>
        <w:pStyle w:val="Heading2"/>
        <w:ind w:left="709" w:hanging="709"/>
        <w:rPr>
          <w:color w:val="auto"/>
        </w:rPr>
      </w:pPr>
      <w:bookmarkStart w:id="64" w:name="_Toc425336433"/>
      <w:bookmarkStart w:id="65" w:name="_Toc428860768"/>
      <w:bookmarkStart w:id="66" w:name="_Toc424202904"/>
      <w:r>
        <w:rPr>
          <w:color w:val="auto"/>
        </w:rPr>
        <w:t>Employees Receiving</w:t>
      </w:r>
      <w:bookmarkEnd w:id="64"/>
      <w:bookmarkEnd w:id="65"/>
      <w:r>
        <w:rPr>
          <w:color w:val="auto"/>
        </w:rPr>
        <w:t xml:space="preserve"> Appraisal</w:t>
      </w:r>
    </w:p>
    <w:p w14:paraId="4E04523B" w14:textId="77777777" w:rsidR="004C3165" w:rsidRDefault="00B500C0" w:rsidP="004C3165">
      <w:r w:rsidRPr="00104F65">
        <w:t>Employees receiving appraisal will be responsible for:</w:t>
      </w:r>
      <w:bookmarkEnd w:id="66"/>
      <w:r w:rsidRPr="00104F65">
        <w:t xml:space="preserve"> </w:t>
      </w:r>
    </w:p>
    <w:p w14:paraId="4E04523C" w14:textId="77777777" w:rsidR="004C3165" w:rsidRPr="00104F65" w:rsidRDefault="002D19AC" w:rsidP="004C3165"/>
    <w:p w14:paraId="4E04523D" w14:textId="77777777" w:rsidR="004C3165" w:rsidRPr="00104F65" w:rsidRDefault="00B500C0" w:rsidP="004C3165">
      <w:pPr>
        <w:pStyle w:val="ListParagraph"/>
        <w:numPr>
          <w:ilvl w:val="0"/>
          <w:numId w:val="23"/>
        </w:numPr>
        <w:jc w:val="both"/>
      </w:pPr>
      <w:r w:rsidRPr="00104F65">
        <w:t xml:space="preserve">Actively participating in the review of their own development and progress towards agreed objectives via appraisal and supervision. </w:t>
      </w:r>
    </w:p>
    <w:p w14:paraId="4E04523E" w14:textId="77777777" w:rsidR="004C3165" w:rsidRPr="00104F65" w:rsidRDefault="00B500C0" w:rsidP="004C3165">
      <w:pPr>
        <w:pStyle w:val="ListParagraph"/>
        <w:numPr>
          <w:ilvl w:val="0"/>
          <w:numId w:val="23"/>
        </w:numPr>
        <w:jc w:val="both"/>
      </w:pPr>
      <w:r w:rsidRPr="00104F65">
        <w:t xml:space="preserve">Preparing for their appraisal including attending any relevant appraisal training.  </w:t>
      </w:r>
    </w:p>
    <w:p w14:paraId="4E04523F" w14:textId="77777777" w:rsidR="004C3165" w:rsidRPr="00104F65" w:rsidRDefault="00B500C0" w:rsidP="004C3165">
      <w:pPr>
        <w:pStyle w:val="ListParagraph"/>
        <w:numPr>
          <w:ilvl w:val="0"/>
          <w:numId w:val="23"/>
        </w:numPr>
        <w:jc w:val="both"/>
      </w:pPr>
      <w:r w:rsidRPr="00104F65">
        <w:t xml:space="preserve">Requesting an appraisal or supervision meeting if needed and alerting the line manager to any problems. </w:t>
      </w:r>
    </w:p>
    <w:p w14:paraId="4E045240" w14:textId="77777777" w:rsidR="004C3165" w:rsidRPr="00104F65" w:rsidRDefault="00B500C0" w:rsidP="004C3165">
      <w:pPr>
        <w:pStyle w:val="ListParagraph"/>
        <w:numPr>
          <w:ilvl w:val="0"/>
          <w:numId w:val="23"/>
        </w:numPr>
        <w:jc w:val="both"/>
      </w:pPr>
      <w:r w:rsidRPr="00104F65">
        <w:t xml:space="preserve">Completing relevant documentation with their appraiser (please see separate document). </w:t>
      </w:r>
    </w:p>
    <w:p w14:paraId="4E045241" w14:textId="77777777" w:rsidR="004C3165" w:rsidRPr="00104F65" w:rsidRDefault="00B500C0" w:rsidP="004C3165">
      <w:pPr>
        <w:pStyle w:val="ListParagraph"/>
        <w:numPr>
          <w:ilvl w:val="0"/>
          <w:numId w:val="23"/>
        </w:numPr>
        <w:jc w:val="both"/>
      </w:pPr>
      <w:r w:rsidRPr="00104F65">
        <w:t>Collecting evidence throughout the year to demonstrate competence against objectives.</w:t>
      </w:r>
    </w:p>
    <w:p w14:paraId="4E045242" w14:textId="77777777" w:rsidR="004C3165" w:rsidRDefault="00B500C0" w:rsidP="004C3165">
      <w:pPr>
        <w:pStyle w:val="ListParagraph"/>
        <w:numPr>
          <w:ilvl w:val="0"/>
          <w:numId w:val="23"/>
        </w:numPr>
        <w:jc w:val="both"/>
      </w:pPr>
      <w:r w:rsidRPr="00104F65">
        <w:t xml:space="preserve">Undertaking agreed development and applying the learning in the workplace and providing evidence of this. </w:t>
      </w:r>
    </w:p>
    <w:p w14:paraId="4E045243" w14:textId="77777777" w:rsidR="004C3165" w:rsidRDefault="002D19AC" w:rsidP="004C3165">
      <w:pPr>
        <w:pStyle w:val="Default"/>
        <w:ind w:left="720"/>
        <w:rPr>
          <w:color w:val="auto"/>
          <w:sz w:val="23"/>
          <w:szCs w:val="23"/>
        </w:rPr>
      </w:pPr>
    </w:p>
    <w:p w14:paraId="4E045244" w14:textId="77777777" w:rsidR="004C3165" w:rsidRPr="00104F65" w:rsidRDefault="00B500C0" w:rsidP="004C3165">
      <w:pPr>
        <w:pStyle w:val="Heading2"/>
        <w:ind w:left="709" w:hanging="709"/>
      </w:pPr>
      <w:bookmarkStart w:id="67" w:name="_Toc425336434"/>
      <w:bookmarkStart w:id="68" w:name="_Toc428860769"/>
      <w:r>
        <w:lastRenderedPageBreak/>
        <w:t>The Academy</w:t>
      </w:r>
      <w:bookmarkEnd w:id="67"/>
      <w:bookmarkEnd w:id="68"/>
    </w:p>
    <w:p w14:paraId="4E045245" w14:textId="77777777" w:rsidR="004C3165" w:rsidRDefault="00B500C0" w:rsidP="004C3165">
      <w:bookmarkStart w:id="69" w:name="_Toc418690565"/>
      <w:bookmarkStart w:id="70" w:name="_Toc424202905"/>
      <w:r w:rsidRPr="00104F65">
        <w:t xml:space="preserve">The Academy </w:t>
      </w:r>
      <w:r>
        <w:t>is</w:t>
      </w:r>
      <w:r w:rsidRPr="00104F65">
        <w:t xml:space="preserve"> responsible for:</w:t>
      </w:r>
      <w:bookmarkEnd w:id="69"/>
      <w:bookmarkEnd w:id="70"/>
    </w:p>
    <w:p w14:paraId="4E045246" w14:textId="77777777" w:rsidR="004C3165" w:rsidRPr="00104F65" w:rsidRDefault="002D19AC" w:rsidP="004C3165"/>
    <w:p w14:paraId="4E045247" w14:textId="77777777" w:rsidR="004C3165" w:rsidRPr="00104F65" w:rsidRDefault="00B500C0" w:rsidP="004C3165">
      <w:pPr>
        <w:pStyle w:val="Default"/>
        <w:numPr>
          <w:ilvl w:val="0"/>
          <w:numId w:val="21"/>
        </w:numPr>
        <w:jc w:val="both"/>
        <w:rPr>
          <w:color w:val="auto"/>
          <w:sz w:val="23"/>
          <w:szCs w:val="23"/>
        </w:rPr>
      </w:pPr>
      <w:r w:rsidRPr="00104F65">
        <w:rPr>
          <w:color w:val="auto"/>
          <w:sz w:val="23"/>
          <w:szCs w:val="23"/>
        </w:rPr>
        <w:t xml:space="preserve">Supporting the implementation of the policy, to include the provision of appropriate training and awareness sessions for managers and employees receiving appraisal. </w:t>
      </w:r>
    </w:p>
    <w:p w14:paraId="4E045248" w14:textId="77777777" w:rsidR="004C3165" w:rsidRPr="00104F65" w:rsidRDefault="00B500C0" w:rsidP="004C3165">
      <w:pPr>
        <w:pStyle w:val="Default"/>
        <w:numPr>
          <w:ilvl w:val="0"/>
          <w:numId w:val="21"/>
        </w:numPr>
        <w:jc w:val="both"/>
        <w:rPr>
          <w:color w:val="auto"/>
          <w:sz w:val="23"/>
          <w:szCs w:val="23"/>
        </w:rPr>
      </w:pPr>
      <w:r w:rsidRPr="00104F65">
        <w:rPr>
          <w:color w:val="auto"/>
          <w:sz w:val="23"/>
          <w:szCs w:val="23"/>
        </w:rPr>
        <w:t xml:space="preserve">Producing regular reports on compliance for managers and the Governance Committee. </w:t>
      </w:r>
    </w:p>
    <w:p w14:paraId="4E045249" w14:textId="77777777" w:rsidR="004C3165" w:rsidRPr="00104F65" w:rsidRDefault="00B500C0" w:rsidP="004C3165">
      <w:pPr>
        <w:pStyle w:val="Default"/>
        <w:numPr>
          <w:ilvl w:val="0"/>
          <w:numId w:val="21"/>
        </w:numPr>
        <w:jc w:val="both"/>
        <w:rPr>
          <w:color w:val="auto"/>
          <w:sz w:val="23"/>
          <w:szCs w:val="23"/>
        </w:rPr>
      </w:pPr>
      <w:r w:rsidRPr="00104F65">
        <w:rPr>
          <w:color w:val="auto"/>
          <w:sz w:val="23"/>
          <w:szCs w:val="23"/>
        </w:rPr>
        <w:t xml:space="preserve">Ensuring that information regarding training needs feeds into the training strategy and annual plan. </w:t>
      </w:r>
    </w:p>
    <w:p w14:paraId="4E04524A" w14:textId="77777777" w:rsidR="004C3165" w:rsidRPr="00104F65" w:rsidRDefault="00B500C0" w:rsidP="004C3165">
      <w:pPr>
        <w:pStyle w:val="Default"/>
        <w:numPr>
          <w:ilvl w:val="0"/>
          <w:numId w:val="21"/>
        </w:numPr>
        <w:jc w:val="both"/>
        <w:rPr>
          <w:color w:val="auto"/>
          <w:sz w:val="23"/>
          <w:szCs w:val="23"/>
        </w:rPr>
      </w:pPr>
      <w:r w:rsidRPr="00104F65">
        <w:rPr>
          <w:color w:val="auto"/>
          <w:sz w:val="23"/>
          <w:szCs w:val="23"/>
        </w:rPr>
        <w:t>Reviewing and updating the appraisal policy.</w:t>
      </w:r>
    </w:p>
    <w:p w14:paraId="4E04524B" w14:textId="77777777" w:rsidR="004C3165" w:rsidRDefault="002D19AC" w:rsidP="004C3165">
      <w:pPr>
        <w:rPr>
          <w:i/>
          <w:color w:val="548DD4" w:themeColor="text2" w:themeTint="99"/>
        </w:rPr>
      </w:pPr>
    </w:p>
    <w:p w14:paraId="4E04524C" w14:textId="77777777" w:rsidR="004C3165" w:rsidRPr="008F397F" w:rsidRDefault="00B500C0" w:rsidP="004C3165">
      <w:pPr>
        <w:pStyle w:val="Heading2"/>
        <w:ind w:left="709" w:hanging="709"/>
      </w:pPr>
      <w:bookmarkStart w:id="71" w:name="_Toc424202906"/>
      <w:bookmarkStart w:id="72" w:name="_Toc425336435"/>
      <w:bookmarkStart w:id="73" w:name="_Toc428860770"/>
      <w:r>
        <w:t>Document Author and Document Implementation Lead</w:t>
      </w:r>
      <w:bookmarkEnd w:id="71"/>
      <w:bookmarkEnd w:id="72"/>
      <w:bookmarkEnd w:id="73"/>
    </w:p>
    <w:p w14:paraId="4E04524D" w14:textId="77777777" w:rsidR="004C3165" w:rsidRDefault="00B500C0" w:rsidP="004C3165">
      <w:pPr>
        <w:jc w:val="both"/>
        <w:rPr>
          <w:rFonts w:cs="Arial"/>
          <w:bCs/>
          <w:szCs w:val="22"/>
        </w:rPr>
      </w:pPr>
      <w:r>
        <w:rPr>
          <w:rFonts w:cs="Arial"/>
          <w:bCs/>
          <w:szCs w:val="22"/>
        </w:rPr>
        <w:t xml:space="preserve">The document Author and the document Implementation Lead are responsible for </w:t>
      </w:r>
      <w:r w:rsidRPr="00521860">
        <w:rPr>
          <w:rFonts w:cs="Arial"/>
          <w:bCs/>
          <w:szCs w:val="22"/>
        </w:rPr>
        <w:t xml:space="preserve">identifying the need for a change in </w:t>
      </w:r>
      <w:r>
        <w:rPr>
          <w:rFonts w:cs="Arial"/>
          <w:bCs/>
          <w:szCs w:val="22"/>
        </w:rPr>
        <w:t>this document</w:t>
      </w:r>
      <w:r w:rsidRPr="00521860">
        <w:rPr>
          <w:rFonts w:cs="Arial"/>
          <w:bCs/>
          <w:szCs w:val="22"/>
        </w:rPr>
        <w:t xml:space="preserve"> as a result of becoming aware of changes in practice, changes to statutory requirements, revised professional or clinical standards and local/nationa</w:t>
      </w:r>
      <w:r>
        <w:rPr>
          <w:rFonts w:cs="Arial"/>
          <w:bCs/>
          <w:szCs w:val="22"/>
        </w:rPr>
        <w:t xml:space="preserve">l directives, and resubmitting the document for approval and republication if changes are required. </w:t>
      </w:r>
    </w:p>
    <w:p w14:paraId="4E04524E" w14:textId="77777777" w:rsidR="004C3165" w:rsidRDefault="00B500C0" w:rsidP="004C3165">
      <w:pPr>
        <w:pStyle w:val="Heading2"/>
        <w:tabs>
          <w:tab w:val="clear" w:pos="1296"/>
          <w:tab w:val="num" w:pos="720"/>
        </w:tabs>
        <w:spacing w:before="360"/>
        <w:ind w:left="720" w:hanging="720"/>
        <w:jc w:val="both"/>
      </w:pPr>
      <w:bookmarkStart w:id="74" w:name="_Toc424202907"/>
      <w:bookmarkStart w:id="75" w:name="_Toc425336436"/>
      <w:bookmarkStart w:id="76" w:name="_Toc428860771"/>
      <w:r>
        <w:t>Target Audience – As indicated on the Cover Page of this Document</w:t>
      </w:r>
      <w:bookmarkEnd w:id="74"/>
      <w:bookmarkEnd w:id="75"/>
      <w:bookmarkEnd w:id="76"/>
    </w:p>
    <w:p w14:paraId="4E04524F" w14:textId="77777777" w:rsidR="004C3165" w:rsidRDefault="00B500C0" w:rsidP="004C3165">
      <w:pPr>
        <w:jc w:val="both"/>
        <w:rPr>
          <w:rFonts w:cs="Arial"/>
          <w:bCs/>
          <w:szCs w:val="22"/>
        </w:rPr>
      </w:pPr>
      <w:r>
        <w:rPr>
          <w:rFonts w:cs="Arial"/>
          <w:bCs/>
          <w:szCs w:val="22"/>
        </w:rPr>
        <w:t>The target audience has the responsibility to ensure their compliance with this document by:</w:t>
      </w:r>
    </w:p>
    <w:p w14:paraId="4E045250" w14:textId="77777777" w:rsidR="004C3165" w:rsidRDefault="002D19AC" w:rsidP="004C3165">
      <w:pPr>
        <w:jc w:val="both"/>
        <w:rPr>
          <w:rFonts w:cs="Arial"/>
          <w:bCs/>
          <w:szCs w:val="22"/>
        </w:rPr>
      </w:pPr>
    </w:p>
    <w:p w14:paraId="4E045251" w14:textId="77777777" w:rsidR="004C3165" w:rsidRPr="008F397F" w:rsidRDefault="00B500C0" w:rsidP="004C3165">
      <w:pPr>
        <w:pStyle w:val="ListParagraph"/>
        <w:numPr>
          <w:ilvl w:val="0"/>
          <w:numId w:val="10"/>
        </w:numPr>
        <w:jc w:val="both"/>
        <w:rPr>
          <w:rFonts w:cs="Arial"/>
          <w:bCs/>
          <w:szCs w:val="22"/>
        </w:rPr>
      </w:pPr>
      <w:r w:rsidRPr="008F397F">
        <w:rPr>
          <w:rFonts w:cs="Arial"/>
          <w:bCs/>
          <w:szCs w:val="22"/>
        </w:rPr>
        <w:t>Ensuring any training required is attended and kept up to date</w:t>
      </w:r>
      <w:r>
        <w:rPr>
          <w:rFonts w:cs="Arial"/>
          <w:bCs/>
          <w:szCs w:val="22"/>
        </w:rPr>
        <w:t>.</w:t>
      </w:r>
    </w:p>
    <w:p w14:paraId="4E045252" w14:textId="77777777" w:rsidR="004C3165" w:rsidRPr="008F397F" w:rsidRDefault="00B500C0" w:rsidP="004C3165">
      <w:pPr>
        <w:pStyle w:val="ListParagraph"/>
        <w:numPr>
          <w:ilvl w:val="0"/>
          <w:numId w:val="10"/>
        </w:numPr>
        <w:jc w:val="both"/>
        <w:rPr>
          <w:rFonts w:cs="Arial"/>
          <w:bCs/>
          <w:szCs w:val="22"/>
        </w:rPr>
      </w:pPr>
      <w:r w:rsidRPr="008F397F">
        <w:rPr>
          <w:rFonts w:cs="Arial"/>
          <w:bCs/>
          <w:szCs w:val="22"/>
        </w:rPr>
        <w:t>Ensuring any competencies required are maintained</w:t>
      </w:r>
      <w:r>
        <w:rPr>
          <w:rFonts w:cs="Arial"/>
          <w:bCs/>
          <w:szCs w:val="22"/>
        </w:rPr>
        <w:t>.</w:t>
      </w:r>
    </w:p>
    <w:p w14:paraId="4E045253" w14:textId="77777777" w:rsidR="004C3165" w:rsidRPr="008E64DA" w:rsidRDefault="00B500C0" w:rsidP="004C3165">
      <w:pPr>
        <w:pStyle w:val="ListParagraph"/>
        <w:numPr>
          <w:ilvl w:val="0"/>
          <w:numId w:val="10"/>
        </w:numPr>
        <w:jc w:val="both"/>
        <w:rPr>
          <w:rFonts w:cs="Arial"/>
          <w:bCs/>
          <w:szCs w:val="22"/>
        </w:rPr>
      </w:pPr>
      <w:r w:rsidRPr="008F397F">
        <w:rPr>
          <w:rFonts w:cs="Arial"/>
          <w:bCs/>
          <w:szCs w:val="22"/>
        </w:rPr>
        <w:t>Co-operating with the development and implementation of policies as part of their normal duties and responsibilities</w:t>
      </w:r>
      <w:r>
        <w:rPr>
          <w:rFonts w:cs="Arial"/>
          <w:bCs/>
          <w:szCs w:val="22"/>
        </w:rPr>
        <w:t>.</w:t>
      </w:r>
    </w:p>
    <w:p w14:paraId="4E045254" w14:textId="77777777" w:rsidR="004C3165" w:rsidRPr="00D940A6" w:rsidRDefault="00B500C0" w:rsidP="004C3165">
      <w:pPr>
        <w:pStyle w:val="Heading1"/>
        <w:tabs>
          <w:tab w:val="left" w:pos="720"/>
        </w:tabs>
        <w:spacing w:before="480"/>
        <w:ind w:left="734" w:hanging="734"/>
        <w:jc w:val="both"/>
      </w:pPr>
      <w:bookmarkStart w:id="77" w:name="_Toc379448642"/>
      <w:bookmarkStart w:id="78" w:name="_Toc395780329"/>
      <w:bookmarkStart w:id="79" w:name="_Toc424202908"/>
      <w:bookmarkStart w:id="80" w:name="_Toc425336437"/>
      <w:bookmarkStart w:id="81" w:name="_Toc428860772"/>
      <w:r>
        <w:t>Monitoring Compliance and Effectiveness of I</w:t>
      </w:r>
      <w:r w:rsidRPr="00C45A04">
        <w:t>mplementation</w:t>
      </w:r>
      <w:bookmarkEnd w:id="77"/>
      <w:bookmarkEnd w:id="78"/>
      <w:bookmarkEnd w:id="79"/>
      <w:bookmarkEnd w:id="80"/>
      <w:bookmarkEnd w:id="81"/>
    </w:p>
    <w:p w14:paraId="4E045255" w14:textId="77777777" w:rsidR="004C3165" w:rsidRDefault="00B500C0" w:rsidP="004C3165">
      <w:pPr>
        <w:jc w:val="both"/>
        <w:rPr>
          <w:rFonts w:cs="Arial"/>
          <w:szCs w:val="22"/>
        </w:rPr>
      </w:pPr>
      <w:r w:rsidRPr="006651A7">
        <w:rPr>
          <w:rFonts w:cs="Arial"/>
          <w:szCs w:val="22"/>
        </w:rPr>
        <w:t>The arrangements for monitoring compliance are outlined in the table below: -</w:t>
      </w:r>
    </w:p>
    <w:p w14:paraId="4E045256" w14:textId="77777777" w:rsidR="004C3165" w:rsidRPr="006651A7" w:rsidRDefault="002D19AC" w:rsidP="004C3165">
      <w:pPr>
        <w:rPr>
          <w:rFonts w:cs="Arial"/>
          <w:szCs w:val="22"/>
        </w:rPr>
      </w:pPr>
    </w:p>
    <w:tbl>
      <w:tblPr>
        <w:tblStyle w:val="TableGrid"/>
        <w:tblW w:w="5000" w:type="pct"/>
        <w:tblCellMar>
          <w:top w:w="58" w:type="dxa"/>
          <w:left w:w="58" w:type="dxa"/>
          <w:bottom w:w="58" w:type="dxa"/>
          <w:right w:w="58" w:type="dxa"/>
        </w:tblCellMar>
        <w:tblLook w:val="04A0" w:firstRow="1" w:lastRow="0" w:firstColumn="1" w:lastColumn="0" w:noHBand="0" w:noVBand="1"/>
      </w:tblPr>
      <w:tblGrid>
        <w:gridCol w:w="1566"/>
        <w:gridCol w:w="1550"/>
        <w:gridCol w:w="1650"/>
        <w:gridCol w:w="1470"/>
        <w:gridCol w:w="1851"/>
        <w:gridCol w:w="1951"/>
      </w:tblGrid>
      <w:tr w:rsidR="00BF10FA" w14:paraId="4E04525D" w14:textId="77777777" w:rsidTr="004C3165">
        <w:trPr>
          <w:cantSplit/>
          <w:tblHeader/>
        </w:trPr>
        <w:tc>
          <w:tcPr>
            <w:tcW w:w="780" w:type="pct"/>
            <w:tcBorders>
              <w:top w:val="single" w:sz="12" w:space="0" w:color="auto"/>
              <w:bottom w:val="single" w:sz="12" w:space="0" w:color="auto"/>
            </w:tcBorders>
            <w:shd w:val="clear" w:color="auto" w:fill="D9D9D9" w:themeFill="background1" w:themeFillShade="D9"/>
          </w:tcPr>
          <w:p w14:paraId="4E045257" w14:textId="77777777" w:rsidR="004C3165" w:rsidRPr="006651A7" w:rsidRDefault="00B500C0" w:rsidP="004C3165">
            <w:pPr>
              <w:jc w:val="left"/>
              <w:rPr>
                <w:rFonts w:cs="Arial"/>
                <w:b/>
                <w:szCs w:val="22"/>
              </w:rPr>
            </w:pPr>
            <w:r w:rsidRPr="006651A7">
              <w:rPr>
                <w:rFonts w:cs="Arial"/>
                <w:b/>
                <w:szCs w:val="22"/>
              </w:rPr>
              <w:t>Measurable policy objectives</w:t>
            </w:r>
          </w:p>
        </w:tc>
        <w:tc>
          <w:tcPr>
            <w:tcW w:w="772" w:type="pct"/>
            <w:tcBorders>
              <w:top w:val="single" w:sz="12" w:space="0" w:color="auto"/>
              <w:bottom w:val="single" w:sz="12" w:space="0" w:color="auto"/>
            </w:tcBorders>
            <w:shd w:val="clear" w:color="auto" w:fill="D9D9D9" w:themeFill="background1" w:themeFillShade="D9"/>
          </w:tcPr>
          <w:p w14:paraId="4E045258" w14:textId="77777777" w:rsidR="004C3165" w:rsidRPr="006651A7" w:rsidRDefault="00B500C0" w:rsidP="004C3165">
            <w:pPr>
              <w:jc w:val="left"/>
              <w:rPr>
                <w:rFonts w:cs="Arial"/>
                <w:b/>
                <w:szCs w:val="22"/>
              </w:rPr>
            </w:pPr>
            <w:r w:rsidRPr="006651A7">
              <w:rPr>
                <w:rFonts w:cs="Arial"/>
                <w:b/>
                <w:szCs w:val="22"/>
              </w:rPr>
              <w:t>Monitoring / audit method</w:t>
            </w:r>
          </w:p>
        </w:tc>
        <w:tc>
          <w:tcPr>
            <w:tcW w:w="822" w:type="pct"/>
            <w:tcBorders>
              <w:top w:val="single" w:sz="12" w:space="0" w:color="auto"/>
              <w:bottom w:val="single" w:sz="12" w:space="0" w:color="auto"/>
            </w:tcBorders>
            <w:shd w:val="clear" w:color="auto" w:fill="D9D9D9" w:themeFill="background1" w:themeFillShade="D9"/>
          </w:tcPr>
          <w:p w14:paraId="4E045259" w14:textId="77777777" w:rsidR="004C3165" w:rsidRPr="006651A7" w:rsidRDefault="00B500C0" w:rsidP="004C3165">
            <w:pPr>
              <w:jc w:val="left"/>
              <w:rPr>
                <w:rFonts w:cs="Arial"/>
                <w:b/>
                <w:szCs w:val="22"/>
              </w:rPr>
            </w:pPr>
            <w:r w:rsidRPr="006651A7">
              <w:rPr>
                <w:rFonts w:cs="Arial"/>
                <w:b/>
                <w:szCs w:val="22"/>
              </w:rPr>
              <w:t xml:space="preserve">Monitoring responsibility </w:t>
            </w:r>
            <w:r w:rsidRPr="006651A7">
              <w:rPr>
                <w:rFonts w:cs="Arial"/>
                <w:szCs w:val="22"/>
              </w:rPr>
              <w:t>(individual / group /committee)</w:t>
            </w:r>
          </w:p>
        </w:tc>
        <w:tc>
          <w:tcPr>
            <w:tcW w:w="732" w:type="pct"/>
            <w:tcBorders>
              <w:top w:val="single" w:sz="12" w:space="0" w:color="auto"/>
              <w:bottom w:val="single" w:sz="12" w:space="0" w:color="auto"/>
            </w:tcBorders>
            <w:shd w:val="clear" w:color="auto" w:fill="D9D9D9" w:themeFill="background1" w:themeFillShade="D9"/>
          </w:tcPr>
          <w:p w14:paraId="4E04525A" w14:textId="77777777" w:rsidR="004C3165" w:rsidRPr="006651A7" w:rsidRDefault="00B500C0" w:rsidP="004C3165">
            <w:pPr>
              <w:jc w:val="left"/>
              <w:rPr>
                <w:rFonts w:cs="Arial"/>
                <w:b/>
                <w:szCs w:val="22"/>
              </w:rPr>
            </w:pPr>
            <w:r w:rsidRPr="006651A7">
              <w:rPr>
                <w:rFonts w:cs="Arial"/>
                <w:b/>
                <w:szCs w:val="22"/>
              </w:rPr>
              <w:t>Frequency of monitoring</w:t>
            </w:r>
          </w:p>
        </w:tc>
        <w:tc>
          <w:tcPr>
            <w:tcW w:w="922" w:type="pct"/>
            <w:tcBorders>
              <w:top w:val="single" w:sz="12" w:space="0" w:color="auto"/>
              <w:bottom w:val="single" w:sz="12" w:space="0" w:color="auto"/>
            </w:tcBorders>
            <w:shd w:val="clear" w:color="auto" w:fill="D9D9D9" w:themeFill="background1" w:themeFillShade="D9"/>
          </w:tcPr>
          <w:p w14:paraId="4E04525B" w14:textId="77777777" w:rsidR="004C3165" w:rsidRPr="006651A7" w:rsidRDefault="00B500C0" w:rsidP="004C3165">
            <w:pPr>
              <w:jc w:val="left"/>
              <w:rPr>
                <w:rFonts w:cs="Arial"/>
                <w:b/>
                <w:szCs w:val="22"/>
              </w:rPr>
            </w:pPr>
            <w:r w:rsidRPr="006651A7">
              <w:rPr>
                <w:rFonts w:cs="Arial"/>
                <w:b/>
                <w:szCs w:val="22"/>
              </w:rPr>
              <w:t xml:space="preserve">Reporting arrangements </w:t>
            </w:r>
            <w:r w:rsidRPr="006651A7">
              <w:rPr>
                <w:rFonts w:cs="Arial"/>
                <w:szCs w:val="22"/>
              </w:rPr>
              <w:t>(committee / group to which monitoring results are presented)</w:t>
            </w:r>
          </w:p>
        </w:tc>
        <w:tc>
          <w:tcPr>
            <w:tcW w:w="972" w:type="pct"/>
            <w:tcBorders>
              <w:top w:val="single" w:sz="12" w:space="0" w:color="auto"/>
              <w:bottom w:val="single" w:sz="12" w:space="0" w:color="auto"/>
            </w:tcBorders>
            <w:shd w:val="clear" w:color="auto" w:fill="D9D9D9" w:themeFill="background1" w:themeFillShade="D9"/>
          </w:tcPr>
          <w:p w14:paraId="4E04525C" w14:textId="77777777" w:rsidR="004C3165" w:rsidRPr="005C3E47" w:rsidRDefault="00B500C0" w:rsidP="004C3165">
            <w:pPr>
              <w:jc w:val="left"/>
              <w:rPr>
                <w:rFonts w:cs="Arial"/>
                <w:b/>
              </w:rPr>
            </w:pPr>
            <w:r w:rsidRPr="006651A7">
              <w:rPr>
                <w:rFonts w:cs="Arial"/>
                <w:b/>
              </w:rPr>
              <w:t>What action will be taken if gaps are identified?</w:t>
            </w:r>
          </w:p>
        </w:tc>
      </w:tr>
      <w:tr w:rsidR="00BF10FA" w14:paraId="4E045265" w14:textId="77777777" w:rsidTr="004C3165">
        <w:trPr>
          <w:cantSplit/>
        </w:trPr>
        <w:tc>
          <w:tcPr>
            <w:tcW w:w="780" w:type="pct"/>
            <w:tcBorders>
              <w:top w:val="single" w:sz="12" w:space="0" w:color="auto"/>
            </w:tcBorders>
          </w:tcPr>
          <w:p w14:paraId="4E04525E" w14:textId="77777777" w:rsidR="004C3165" w:rsidRDefault="00B500C0" w:rsidP="004C3165">
            <w:pPr>
              <w:jc w:val="left"/>
            </w:pPr>
            <w:r>
              <w:t>Target- Monthly reports</w:t>
            </w:r>
          </w:p>
          <w:p w14:paraId="4E04525F" w14:textId="77777777" w:rsidR="004C3165" w:rsidRDefault="002D19AC" w:rsidP="004C3165">
            <w:pPr>
              <w:jc w:val="left"/>
              <w:rPr>
                <w:rFonts w:cs="Arial"/>
                <w:szCs w:val="22"/>
              </w:rPr>
            </w:pPr>
          </w:p>
        </w:tc>
        <w:tc>
          <w:tcPr>
            <w:tcW w:w="772" w:type="pct"/>
            <w:tcBorders>
              <w:top w:val="single" w:sz="12" w:space="0" w:color="auto"/>
            </w:tcBorders>
          </w:tcPr>
          <w:p w14:paraId="4E045260" w14:textId="77777777" w:rsidR="004C3165" w:rsidRDefault="00B500C0" w:rsidP="004C3165">
            <w:pPr>
              <w:jc w:val="left"/>
              <w:rPr>
                <w:rFonts w:cs="Arial"/>
                <w:szCs w:val="22"/>
              </w:rPr>
            </w:pPr>
            <w:r>
              <w:rPr>
                <w:rFonts w:cs="Arial"/>
                <w:szCs w:val="22"/>
              </w:rPr>
              <w:t xml:space="preserve">Report </w:t>
            </w:r>
            <w:r>
              <w:t>on performance review rates will go to Executive Committee, Employee Partnership Forum (EPF) and quarterly to Trust Board</w:t>
            </w:r>
          </w:p>
        </w:tc>
        <w:tc>
          <w:tcPr>
            <w:tcW w:w="822" w:type="pct"/>
            <w:tcBorders>
              <w:top w:val="single" w:sz="12" w:space="0" w:color="auto"/>
            </w:tcBorders>
          </w:tcPr>
          <w:p w14:paraId="4E045261" w14:textId="77777777" w:rsidR="004C3165" w:rsidRDefault="00B500C0" w:rsidP="004C3165">
            <w:pPr>
              <w:jc w:val="left"/>
              <w:rPr>
                <w:rFonts w:cs="Arial"/>
                <w:szCs w:val="22"/>
              </w:rPr>
            </w:pPr>
            <w:r>
              <w:rPr>
                <w:rFonts w:cs="Arial"/>
                <w:szCs w:val="22"/>
              </w:rPr>
              <w:t xml:space="preserve">HR/Academy </w:t>
            </w:r>
          </w:p>
        </w:tc>
        <w:tc>
          <w:tcPr>
            <w:tcW w:w="732" w:type="pct"/>
            <w:tcBorders>
              <w:top w:val="single" w:sz="12" w:space="0" w:color="auto"/>
            </w:tcBorders>
          </w:tcPr>
          <w:p w14:paraId="4E045262" w14:textId="77777777" w:rsidR="004C3165" w:rsidRDefault="00B500C0" w:rsidP="004C3165">
            <w:pPr>
              <w:jc w:val="left"/>
              <w:rPr>
                <w:rFonts w:cs="Arial"/>
                <w:szCs w:val="22"/>
              </w:rPr>
            </w:pPr>
            <w:r>
              <w:rPr>
                <w:rFonts w:cs="Arial"/>
                <w:szCs w:val="22"/>
              </w:rPr>
              <w:t xml:space="preserve">Monthly </w:t>
            </w:r>
          </w:p>
        </w:tc>
        <w:tc>
          <w:tcPr>
            <w:tcW w:w="922" w:type="pct"/>
            <w:tcBorders>
              <w:top w:val="single" w:sz="12" w:space="0" w:color="auto"/>
            </w:tcBorders>
          </w:tcPr>
          <w:p w14:paraId="4E045263" w14:textId="77777777" w:rsidR="004C3165" w:rsidRDefault="00B500C0" w:rsidP="004C3165">
            <w:pPr>
              <w:jc w:val="left"/>
              <w:rPr>
                <w:rFonts w:cs="Arial"/>
                <w:szCs w:val="22"/>
              </w:rPr>
            </w:pPr>
            <w:r>
              <w:rPr>
                <w:rFonts w:cs="Arial"/>
                <w:szCs w:val="22"/>
              </w:rPr>
              <w:t>EPF</w:t>
            </w:r>
          </w:p>
        </w:tc>
        <w:tc>
          <w:tcPr>
            <w:tcW w:w="972" w:type="pct"/>
            <w:tcBorders>
              <w:top w:val="single" w:sz="12" w:space="0" w:color="auto"/>
            </w:tcBorders>
          </w:tcPr>
          <w:p w14:paraId="4E045264" w14:textId="77777777" w:rsidR="004C3165" w:rsidRDefault="00B500C0" w:rsidP="004C3165">
            <w:pPr>
              <w:jc w:val="left"/>
              <w:rPr>
                <w:rFonts w:cs="Arial"/>
                <w:szCs w:val="22"/>
              </w:rPr>
            </w:pPr>
            <w:r>
              <w:rPr>
                <w:rFonts w:cs="Arial"/>
                <w:szCs w:val="22"/>
              </w:rPr>
              <w:t xml:space="preserve">Action plan in place to ensure compliance </w:t>
            </w:r>
          </w:p>
        </w:tc>
      </w:tr>
      <w:tr w:rsidR="00BF10FA" w14:paraId="4E04526D" w14:textId="77777777" w:rsidTr="004C3165">
        <w:trPr>
          <w:cantSplit/>
        </w:trPr>
        <w:tc>
          <w:tcPr>
            <w:tcW w:w="780" w:type="pct"/>
            <w:tcBorders>
              <w:bottom w:val="single" w:sz="4" w:space="0" w:color="auto"/>
            </w:tcBorders>
          </w:tcPr>
          <w:p w14:paraId="4E045266" w14:textId="77777777" w:rsidR="004C3165" w:rsidRDefault="00B500C0" w:rsidP="004C3165">
            <w:pPr>
              <w:jc w:val="left"/>
            </w:pPr>
            <w:r>
              <w:lastRenderedPageBreak/>
              <w:t xml:space="preserve">Local compliance </w:t>
            </w:r>
          </w:p>
          <w:p w14:paraId="4E045267" w14:textId="77777777" w:rsidR="004C3165" w:rsidRDefault="002D19AC" w:rsidP="004C3165">
            <w:pPr>
              <w:jc w:val="left"/>
              <w:rPr>
                <w:rFonts w:cs="Arial"/>
                <w:szCs w:val="22"/>
              </w:rPr>
            </w:pPr>
          </w:p>
        </w:tc>
        <w:tc>
          <w:tcPr>
            <w:tcW w:w="772" w:type="pct"/>
            <w:tcBorders>
              <w:bottom w:val="single" w:sz="4" w:space="0" w:color="auto"/>
            </w:tcBorders>
          </w:tcPr>
          <w:p w14:paraId="4E045268" w14:textId="77777777" w:rsidR="004C3165" w:rsidRDefault="00B500C0" w:rsidP="004C3165">
            <w:pPr>
              <w:jc w:val="left"/>
              <w:rPr>
                <w:rFonts w:cs="Arial"/>
                <w:szCs w:val="22"/>
              </w:rPr>
            </w:pPr>
            <w:r>
              <w:t>Discussed at Divisional Performance Meetings</w:t>
            </w:r>
            <w:r>
              <w:rPr>
                <w:rFonts w:cs="Arial"/>
                <w:szCs w:val="22"/>
              </w:rPr>
              <w:t xml:space="preserve"> Monthly Performance meeting </w:t>
            </w:r>
          </w:p>
        </w:tc>
        <w:tc>
          <w:tcPr>
            <w:tcW w:w="822" w:type="pct"/>
            <w:tcBorders>
              <w:bottom w:val="single" w:sz="4" w:space="0" w:color="auto"/>
            </w:tcBorders>
          </w:tcPr>
          <w:p w14:paraId="4E045269" w14:textId="77777777" w:rsidR="004C3165" w:rsidRDefault="00B500C0" w:rsidP="004C3165">
            <w:pPr>
              <w:jc w:val="left"/>
              <w:rPr>
                <w:rFonts w:cs="Arial"/>
                <w:szCs w:val="22"/>
              </w:rPr>
            </w:pPr>
            <w:r>
              <w:rPr>
                <w:rFonts w:cs="Arial"/>
                <w:szCs w:val="22"/>
              </w:rPr>
              <w:t xml:space="preserve">Divisional Directors </w:t>
            </w:r>
          </w:p>
        </w:tc>
        <w:tc>
          <w:tcPr>
            <w:tcW w:w="732" w:type="pct"/>
            <w:tcBorders>
              <w:bottom w:val="single" w:sz="4" w:space="0" w:color="auto"/>
            </w:tcBorders>
          </w:tcPr>
          <w:p w14:paraId="4E04526A" w14:textId="77777777" w:rsidR="004C3165" w:rsidRDefault="00B500C0" w:rsidP="004C3165">
            <w:pPr>
              <w:jc w:val="left"/>
              <w:rPr>
                <w:rFonts w:cs="Arial"/>
                <w:szCs w:val="22"/>
              </w:rPr>
            </w:pPr>
            <w:r>
              <w:rPr>
                <w:rFonts w:cs="Arial"/>
                <w:szCs w:val="22"/>
              </w:rPr>
              <w:t xml:space="preserve">Monthly </w:t>
            </w:r>
          </w:p>
        </w:tc>
        <w:tc>
          <w:tcPr>
            <w:tcW w:w="922" w:type="pct"/>
            <w:tcBorders>
              <w:bottom w:val="single" w:sz="4" w:space="0" w:color="auto"/>
            </w:tcBorders>
          </w:tcPr>
          <w:p w14:paraId="4E04526B" w14:textId="77777777" w:rsidR="004C3165" w:rsidRDefault="00B500C0" w:rsidP="004C3165">
            <w:pPr>
              <w:jc w:val="left"/>
              <w:rPr>
                <w:rFonts w:cs="Arial"/>
                <w:szCs w:val="22"/>
              </w:rPr>
            </w:pPr>
            <w:r>
              <w:rPr>
                <w:rFonts w:cs="Arial"/>
                <w:szCs w:val="22"/>
              </w:rPr>
              <w:t xml:space="preserve">Divisional Director </w:t>
            </w:r>
          </w:p>
        </w:tc>
        <w:tc>
          <w:tcPr>
            <w:tcW w:w="972" w:type="pct"/>
            <w:tcBorders>
              <w:bottom w:val="single" w:sz="4" w:space="0" w:color="auto"/>
            </w:tcBorders>
          </w:tcPr>
          <w:p w14:paraId="4E04526C" w14:textId="77777777" w:rsidR="004C3165" w:rsidRDefault="00B500C0" w:rsidP="004C3165">
            <w:pPr>
              <w:jc w:val="left"/>
              <w:rPr>
                <w:rFonts w:cs="Arial"/>
                <w:szCs w:val="22"/>
              </w:rPr>
            </w:pPr>
            <w:r>
              <w:rPr>
                <w:rFonts w:cs="Arial"/>
                <w:szCs w:val="22"/>
              </w:rPr>
              <w:t xml:space="preserve">To discuss with ward managers/matrons and senior manager </w:t>
            </w:r>
          </w:p>
        </w:tc>
      </w:tr>
      <w:tr w:rsidR="00BF10FA" w14:paraId="4E045274" w14:textId="77777777" w:rsidTr="004C3165">
        <w:trPr>
          <w:cantSplit/>
        </w:trPr>
        <w:tc>
          <w:tcPr>
            <w:tcW w:w="780" w:type="pct"/>
          </w:tcPr>
          <w:p w14:paraId="4E04526E" w14:textId="77777777" w:rsidR="004C3165" w:rsidRDefault="00B500C0" w:rsidP="004C3165">
            <w:pPr>
              <w:jc w:val="left"/>
              <w:rPr>
                <w:rFonts w:cs="Arial"/>
                <w:szCs w:val="22"/>
              </w:rPr>
            </w:pPr>
            <w:r>
              <w:rPr>
                <w:rFonts w:cs="Arial"/>
                <w:szCs w:val="22"/>
              </w:rPr>
              <w:t xml:space="preserve">Audit check </w:t>
            </w:r>
          </w:p>
        </w:tc>
        <w:tc>
          <w:tcPr>
            <w:tcW w:w="772" w:type="pct"/>
          </w:tcPr>
          <w:p w14:paraId="4E04526F" w14:textId="77777777" w:rsidR="004C3165" w:rsidRDefault="00B500C0" w:rsidP="004C3165">
            <w:pPr>
              <w:jc w:val="left"/>
              <w:rPr>
                <w:rFonts w:cs="Arial"/>
                <w:szCs w:val="22"/>
              </w:rPr>
            </w:pPr>
            <w:r>
              <w:rPr>
                <w:rFonts w:cs="Arial"/>
                <w:szCs w:val="22"/>
              </w:rPr>
              <w:t>Appraisal Audit check</w:t>
            </w:r>
          </w:p>
        </w:tc>
        <w:tc>
          <w:tcPr>
            <w:tcW w:w="822" w:type="pct"/>
          </w:tcPr>
          <w:p w14:paraId="4E045270" w14:textId="77777777" w:rsidR="004C3165" w:rsidRDefault="00B500C0" w:rsidP="004C3165">
            <w:pPr>
              <w:jc w:val="left"/>
              <w:rPr>
                <w:rFonts w:cs="Arial"/>
                <w:szCs w:val="22"/>
              </w:rPr>
            </w:pPr>
            <w:r>
              <w:rPr>
                <w:rFonts w:cs="Arial"/>
                <w:szCs w:val="22"/>
              </w:rPr>
              <w:t xml:space="preserve">Academy </w:t>
            </w:r>
          </w:p>
        </w:tc>
        <w:tc>
          <w:tcPr>
            <w:tcW w:w="732" w:type="pct"/>
          </w:tcPr>
          <w:p w14:paraId="4E045271" w14:textId="77777777" w:rsidR="004C3165" w:rsidRDefault="00B500C0" w:rsidP="004C3165">
            <w:pPr>
              <w:jc w:val="left"/>
              <w:rPr>
                <w:rFonts w:cs="Arial"/>
                <w:szCs w:val="22"/>
              </w:rPr>
            </w:pPr>
            <w:r>
              <w:rPr>
                <w:rFonts w:cs="Arial"/>
                <w:szCs w:val="22"/>
              </w:rPr>
              <w:t xml:space="preserve">Quarterly </w:t>
            </w:r>
          </w:p>
        </w:tc>
        <w:tc>
          <w:tcPr>
            <w:tcW w:w="922" w:type="pct"/>
          </w:tcPr>
          <w:p w14:paraId="4E045272" w14:textId="77777777" w:rsidR="004C3165" w:rsidRDefault="00B500C0" w:rsidP="004C3165">
            <w:pPr>
              <w:jc w:val="left"/>
              <w:rPr>
                <w:rFonts w:cs="Arial"/>
                <w:szCs w:val="22"/>
              </w:rPr>
            </w:pPr>
            <w:r>
              <w:rPr>
                <w:rFonts w:cs="Arial"/>
                <w:szCs w:val="22"/>
              </w:rPr>
              <w:t xml:space="preserve">Results to be shared with the ward/department and senior management </w:t>
            </w:r>
          </w:p>
        </w:tc>
        <w:tc>
          <w:tcPr>
            <w:tcW w:w="972" w:type="pct"/>
          </w:tcPr>
          <w:p w14:paraId="4E045273" w14:textId="77777777" w:rsidR="004C3165" w:rsidRDefault="00B500C0" w:rsidP="004C3165">
            <w:pPr>
              <w:jc w:val="left"/>
              <w:rPr>
                <w:rFonts w:cs="Arial"/>
                <w:szCs w:val="22"/>
              </w:rPr>
            </w:pPr>
            <w:r>
              <w:rPr>
                <w:rFonts w:cs="Arial"/>
                <w:szCs w:val="22"/>
              </w:rPr>
              <w:t xml:space="preserve">Action plan </w:t>
            </w:r>
          </w:p>
        </w:tc>
      </w:tr>
      <w:tr w:rsidR="00BF10FA" w14:paraId="4E04527B" w14:textId="77777777" w:rsidTr="004C3165">
        <w:trPr>
          <w:cantSplit/>
        </w:trPr>
        <w:tc>
          <w:tcPr>
            <w:tcW w:w="780" w:type="pct"/>
            <w:tcBorders>
              <w:bottom w:val="single" w:sz="12" w:space="0" w:color="auto"/>
            </w:tcBorders>
          </w:tcPr>
          <w:p w14:paraId="4E045275" w14:textId="77777777" w:rsidR="004C3165" w:rsidRPr="001E7F22" w:rsidRDefault="00B500C0" w:rsidP="004C3165">
            <w:pPr>
              <w:jc w:val="left"/>
              <w:rPr>
                <w:rFonts w:cs="Arial"/>
                <w:color w:val="00B050"/>
                <w:szCs w:val="22"/>
              </w:rPr>
            </w:pPr>
            <w:r>
              <w:t xml:space="preserve">The Staff Survey results </w:t>
            </w:r>
          </w:p>
        </w:tc>
        <w:tc>
          <w:tcPr>
            <w:tcW w:w="772" w:type="pct"/>
            <w:tcBorders>
              <w:bottom w:val="single" w:sz="12" w:space="0" w:color="auto"/>
            </w:tcBorders>
          </w:tcPr>
          <w:p w14:paraId="4E045276" w14:textId="77777777" w:rsidR="004C3165" w:rsidRPr="004A65B5" w:rsidRDefault="00B500C0" w:rsidP="004C3165">
            <w:pPr>
              <w:jc w:val="left"/>
              <w:rPr>
                <w:rFonts w:cs="Arial"/>
                <w:szCs w:val="22"/>
              </w:rPr>
            </w:pPr>
            <w:r>
              <w:t xml:space="preserve">Assessed by Divisional and professional group to determine good practice </w:t>
            </w:r>
            <w:r w:rsidRPr="00104F65">
              <w:t>and also areas to focus on</w:t>
            </w:r>
          </w:p>
        </w:tc>
        <w:tc>
          <w:tcPr>
            <w:tcW w:w="822" w:type="pct"/>
            <w:tcBorders>
              <w:bottom w:val="single" w:sz="12" w:space="0" w:color="auto"/>
            </w:tcBorders>
          </w:tcPr>
          <w:p w14:paraId="4E045277" w14:textId="77777777" w:rsidR="004C3165" w:rsidRPr="004A65B5" w:rsidRDefault="00B500C0" w:rsidP="004C3165">
            <w:pPr>
              <w:jc w:val="left"/>
              <w:rPr>
                <w:rFonts w:cs="Arial"/>
                <w:szCs w:val="22"/>
              </w:rPr>
            </w:pPr>
            <w:r w:rsidRPr="004A65B5">
              <w:rPr>
                <w:rFonts w:cs="Arial"/>
                <w:szCs w:val="22"/>
              </w:rPr>
              <w:t xml:space="preserve">Human Resource </w:t>
            </w:r>
          </w:p>
        </w:tc>
        <w:tc>
          <w:tcPr>
            <w:tcW w:w="732" w:type="pct"/>
            <w:tcBorders>
              <w:bottom w:val="single" w:sz="12" w:space="0" w:color="auto"/>
            </w:tcBorders>
          </w:tcPr>
          <w:p w14:paraId="4E045278" w14:textId="77777777" w:rsidR="004C3165" w:rsidRPr="004A65B5" w:rsidRDefault="00B500C0" w:rsidP="004C3165">
            <w:pPr>
              <w:jc w:val="left"/>
              <w:rPr>
                <w:rFonts w:cs="Arial"/>
                <w:szCs w:val="22"/>
              </w:rPr>
            </w:pPr>
            <w:r w:rsidRPr="004A65B5">
              <w:rPr>
                <w:rFonts w:cs="Arial"/>
                <w:szCs w:val="22"/>
              </w:rPr>
              <w:t xml:space="preserve">Annually </w:t>
            </w:r>
          </w:p>
        </w:tc>
        <w:tc>
          <w:tcPr>
            <w:tcW w:w="922" w:type="pct"/>
            <w:tcBorders>
              <w:bottom w:val="single" w:sz="12" w:space="0" w:color="auto"/>
            </w:tcBorders>
          </w:tcPr>
          <w:p w14:paraId="4E045279" w14:textId="77777777" w:rsidR="004C3165" w:rsidRPr="004A65B5" w:rsidRDefault="00B500C0" w:rsidP="004C3165">
            <w:pPr>
              <w:jc w:val="left"/>
              <w:rPr>
                <w:rFonts w:cs="Arial"/>
                <w:szCs w:val="22"/>
              </w:rPr>
            </w:pPr>
            <w:r w:rsidRPr="004A65B5">
              <w:rPr>
                <w:rFonts w:cs="Arial"/>
                <w:szCs w:val="22"/>
              </w:rPr>
              <w:t xml:space="preserve">Board and Divisional </w:t>
            </w:r>
          </w:p>
        </w:tc>
        <w:tc>
          <w:tcPr>
            <w:tcW w:w="972" w:type="pct"/>
            <w:tcBorders>
              <w:bottom w:val="single" w:sz="12" w:space="0" w:color="auto"/>
            </w:tcBorders>
          </w:tcPr>
          <w:p w14:paraId="4E04527A" w14:textId="77777777" w:rsidR="004C3165" w:rsidRPr="004A65B5" w:rsidRDefault="00B500C0" w:rsidP="004C3165">
            <w:pPr>
              <w:jc w:val="left"/>
              <w:rPr>
                <w:rFonts w:cs="Arial"/>
                <w:szCs w:val="22"/>
              </w:rPr>
            </w:pPr>
            <w:r w:rsidRPr="004A65B5">
              <w:rPr>
                <w:rFonts w:cs="Arial"/>
                <w:szCs w:val="22"/>
              </w:rPr>
              <w:t xml:space="preserve">Review policy </w:t>
            </w:r>
          </w:p>
        </w:tc>
      </w:tr>
    </w:tbl>
    <w:p w14:paraId="4E04527C" w14:textId="77777777" w:rsidR="004C3165" w:rsidRPr="00BC7FC0" w:rsidRDefault="00B500C0" w:rsidP="004C3165">
      <w:pPr>
        <w:pStyle w:val="Heading1"/>
        <w:ind w:left="709" w:hanging="709"/>
      </w:pPr>
      <w:bookmarkStart w:id="82" w:name="_Toc346722661"/>
      <w:bookmarkStart w:id="83" w:name="_Toc424202909"/>
      <w:bookmarkStart w:id="84" w:name="_Toc425336438"/>
      <w:bookmarkStart w:id="85" w:name="_Toc428860773"/>
      <w:bookmarkStart w:id="86" w:name="_Toc72037065"/>
      <w:bookmarkStart w:id="87" w:name="_Toc72037236"/>
      <w:bookmarkStart w:id="88" w:name="_Toc379448645"/>
      <w:r w:rsidRPr="00BC7FC0">
        <w:t>Review Date, Arrangements</w:t>
      </w:r>
      <w:bookmarkEnd w:id="82"/>
      <w:r w:rsidRPr="00BC7FC0">
        <w:t xml:space="preserve"> and Other Document Details</w:t>
      </w:r>
      <w:bookmarkEnd w:id="83"/>
      <w:bookmarkEnd w:id="84"/>
      <w:bookmarkEnd w:id="85"/>
    </w:p>
    <w:p w14:paraId="4E04527D" w14:textId="77777777" w:rsidR="004C3165" w:rsidRPr="00B83684" w:rsidRDefault="00B500C0" w:rsidP="004C3165">
      <w:pPr>
        <w:pStyle w:val="Heading2"/>
        <w:ind w:left="709" w:hanging="709"/>
      </w:pPr>
      <w:bookmarkStart w:id="89" w:name="_Toc424202910"/>
      <w:bookmarkStart w:id="90" w:name="_Toc425336439"/>
      <w:bookmarkStart w:id="91" w:name="_Toc428860774"/>
      <w:r w:rsidRPr="003A074E">
        <w:t>Review Date</w:t>
      </w:r>
      <w:bookmarkEnd w:id="89"/>
      <w:bookmarkEnd w:id="90"/>
      <w:bookmarkEnd w:id="91"/>
      <w:r w:rsidRPr="003A074E">
        <w:t xml:space="preserve"> </w:t>
      </w:r>
    </w:p>
    <w:p w14:paraId="4E04527E" w14:textId="77777777" w:rsidR="004C3165" w:rsidRPr="009140FB" w:rsidRDefault="00B500C0" w:rsidP="004C3165">
      <w:pPr>
        <w:jc w:val="both"/>
        <w:rPr>
          <w:szCs w:val="22"/>
        </w:rPr>
      </w:pPr>
      <w:r>
        <w:rPr>
          <w:szCs w:val="24"/>
        </w:rPr>
        <w:t>This document will be fully reviewed every three</w:t>
      </w:r>
      <w:r w:rsidRPr="0071468A">
        <w:rPr>
          <w:szCs w:val="24"/>
        </w:rPr>
        <w:t xml:space="preserve"> years</w:t>
      </w:r>
      <w:r w:rsidRPr="00612BE4">
        <w:rPr>
          <w:szCs w:val="24"/>
        </w:rPr>
        <w:t xml:space="preserve"> </w:t>
      </w:r>
      <w:r>
        <w:rPr>
          <w:szCs w:val="24"/>
        </w:rPr>
        <w:t xml:space="preserve">in accordance with the Trust’s agreed process for reviewing Trust -wide documents. </w:t>
      </w:r>
      <w:r>
        <w:rPr>
          <w:rFonts w:cs="Arial"/>
          <w:bCs/>
          <w:szCs w:val="22"/>
        </w:rPr>
        <w:t>Changes in practice,</w:t>
      </w:r>
      <w:r w:rsidRPr="00521860">
        <w:rPr>
          <w:rFonts w:cs="Arial"/>
          <w:bCs/>
          <w:szCs w:val="22"/>
        </w:rPr>
        <w:t xml:space="preserve"> to statutory requirements, revised professional or clinical standards and</w:t>
      </w:r>
      <w:r>
        <w:rPr>
          <w:rFonts w:cs="Arial"/>
          <w:bCs/>
          <w:szCs w:val="22"/>
        </w:rPr>
        <w:t>/or</w:t>
      </w:r>
      <w:r w:rsidRPr="00521860">
        <w:rPr>
          <w:rFonts w:cs="Arial"/>
          <w:bCs/>
          <w:szCs w:val="22"/>
        </w:rPr>
        <w:t xml:space="preserve"> local/nationa</w:t>
      </w:r>
      <w:r>
        <w:rPr>
          <w:rFonts w:cs="Arial"/>
          <w:bCs/>
          <w:szCs w:val="22"/>
        </w:rPr>
        <w:t xml:space="preserve">l directives are to be made as and when the change is identified. </w:t>
      </w:r>
    </w:p>
    <w:p w14:paraId="4E04527F" w14:textId="77777777" w:rsidR="004C3165" w:rsidRDefault="00B500C0" w:rsidP="004C3165">
      <w:pPr>
        <w:pStyle w:val="Heading2"/>
        <w:tabs>
          <w:tab w:val="clear" w:pos="1296"/>
          <w:tab w:val="num" w:pos="720"/>
        </w:tabs>
        <w:spacing w:before="360"/>
        <w:ind w:left="720" w:hanging="720"/>
        <w:jc w:val="both"/>
      </w:pPr>
      <w:bookmarkStart w:id="92" w:name="_Toc346722637"/>
      <w:bookmarkStart w:id="93" w:name="_Toc424202911"/>
      <w:bookmarkStart w:id="94" w:name="_Toc425336440"/>
      <w:bookmarkStart w:id="95" w:name="_Toc428860775"/>
      <w:r>
        <w:t>Regulatory P</w:t>
      </w:r>
      <w:r w:rsidRPr="00A77E8C">
        <w:t>osition</w:t>
      </w:r>
      <w:bookmarkEnd w:id="92"/>
      <w:bookmarkEnd w:id="93"/>
      <w:bookmarkEnd w:id="94"/>
      <w:bookmarkEnd w:id="95"/>
    </w:p>
    <w:p w14:paraId="4E045280" w14:textId="77777777" w:rsidR="004C3165" w:rsidRPr="008E64DA" w:rsidRDefault="00B500C0" w:rsidP="004C3165">
      <w:r>
        <w:t>Equality Act 2010.</w:t>
      </w:r>
    </w:p>
    <w:p w14:paraId="4E045281" w14:textId="77777777" w:rsidR="004C3165" w:rsidRPr="00B602F5" w:rsidRDefault="00B500C0" w:rsidP="004C3165">
      <w:pPr>
        <w:pStyle w:val="Heading2"/>
        <w:tabs>
          <w:tab w:val="clear" w:pos="1296"/>
          <w:tab w:val="num" w:pos="720"/>
        </w:tabs>
        <w:spacing w:before="360"/>
        <w:ind w:left="720" w:hanging="720"/>
        <w:jc w:val="both"/>
      </w:pPr>
      <w:bookmarkStart w:id="96" w:name="_Toc424202912"/>
      <w:bookmarkStart w:id="97" w:name="_Toc425336441"/>
      <w:bookmarkStart w:id="98" w:name="_Toc428860776"/>
      <w:r w:rsidRPr="00A77E8C">
        <w:t>References</w:t>
      </w:r>
      <w:bookmarkEnd w:id="86"/>
      <w:bookmarkEnd w:id="87"/>
      <w:r>
        <w:t>, Further Reading and Links to Other P</w:t>
      </w:r>
      <w:r w:rsidRPr="00A77E8C">
        <w:t>olicies</w:t>
      </w:r>
      <w:bookmarkEnd w:id="88"/>
      <w:r w:rsidRPr="00B602F5">
        <w:rPr>
          <w:i/>
          <w:color w:val="4F81BD"/>
          <w:szCs w:val="22"/>
        </w:rPr>
        <w:t>.</w:t>
      </w:r>
      <w:bookmarkEnd w:id="96"/>
      <w:bookmarkEnd w:id="97"/>
      <w:bookmarkEnd w:id="98"/>
    </w:p>
    <w:p w14:paraId="4E045282" w14:textId="77777777" w:rsidR="004C3165" w:rsidRPr="00B009B7" w:rsidRDefault="00B500C0" w:rsidP="004C3165">
      <w:pPr>
        <w:rPr>
          <w:szCs w:val="22"/>
        </w:rPr>
      </w:pPr>
      <w:r w:rsidRPr="00B009B7">
        <w:rPr>
          <w:szCs w:val="22"/>
        </w:rPr>
        <w:t xml:space="preserve">The following is a list of other policies, procedural documents or guidance documents (internal or external) which </w:t>
      </w:r>
      <w:r>
        <w:rPr>
          <w:szCs w:val="22"/>
        </w:rPr>
        <w:t xml:space="preserve">employees </w:t>
      </w:r>
      <w:r w:rsidRPr="00B009B7">
        <w:rPr>
          <w:szCs w:val="22"/>
        </w:rPr>
        <w:t>should refer to for further details:</w:t>
      </w:r>
    </w:p>
    <w:p w14:paraId="4E045283" w14:textId="77777777" w:rsidR="004C3165" w:rsidRPr="00B009B7" w:rsidRDefault="002D19AC" w:rsidP="004C3165">
      <w:pPr>
        <w:rPr>
          <w:szCs w:val="22"/>
        </w:rPr>
      </w:pPr>
    </w:p>
    <w:tbl>
      <w:tblPr>
        <w:tblW w:w="9958" w:type="dxa"/>
        <w:tblBorders>
          <w:top w:val="single" w:sz="12" w:space="0" w:color="auto"/>
          <w:bottom w:val="single" w:sz="12" w:space="0" w:color="auto"/>
          <w:insideH w:val="single" w:sz="4" w:space="0" w:color="auto"/>
          <w:insideV w:val="single" w:sz="4" w:space="0" w:color="auto"/>
        </w:tblBorders>
        <w:tblLayout w:type="fixed"/>
        <w:tblCellMar>
          <w:top w:w="58" w:type="dxa"/>
          <w:left w:w="58" w:type="dxa"/>
          <w:bottom w:w="58" w:type="dxa"/>
          <w:right w:w="58" w:type="dxa"/>
        </w:tblCellMar>
        <w:tblLook w:val="0000" w:firstRow="0" w:lastRow="0" w:firstColumn="0" w:lastColumn="0" w:noHBand="0" w:noVBand="0"/>
      </w:tblPr>
      <w:tblGrid>
        <w:gridCol w:w="958"/>
        <w:gridCol w:w="5400"/>
        <w:gridCol w:w="3600"/>
      </w:tblGrid>
      <w:tr w:rsidR="00BF10FA" w14:paraId="4E045287" w14:textId="77777777" w:rsidTr="004C3165">
        <w:trPr>
          <w:cantSplit/>
          <w:tblHeader/>
        </w:trPr>
        <w:tc>
          <w:tcPr>
            <w:tcW w:w="958" w:type="dxa"/>
            <w:tcBorders>
              <w:top w:val="single" w:sz="12" w:space="0" w:color="auto"/>
              <w:left w:val="single" w:sz="4" w:space="0" w:color="auto"/>
              <w:bottom w:val="single" w:sz="12" w:space="0" w:color="auto"/>
            </w:tcBorders>
            <w:shd w:val="pct10" w:color="auto" w:fill="auto"/>
          </w:tcPr>
          <w:p w14:paraId="4E045284" w14:textId="77777777" w:rsidR="004C3165" w:rsidRPr="00AD736E" w:rsidRDefault="00B500C0" w:rsidP="004C3165">
            <w:pPr>
              <w:rPr>
                <w:b/>
                <w:sz w:val="20"/>
                <w:szCs w:val="18"/>
              </w:rPr>
            </w:pPr>
            <w:r w:rsidRPr="00AD736E">
              <w:rPr>
                <w:b/>
                <w:sz w:val="20"/>
                <w:szCs w:val="18"/>
              </w:rPr>
              <w:t>Ref. No.</w:t>
            </w:r>
          </w:p>
        </w:tc>
        <w:tc>
          <w:tcPr>
            <w:tcW w:w="5400" w:type="dxa"/>
            <w:tcBorders>
              <w:top w:val="single" w:sz="12" w:space="0" w:color="auto"/>
              <w:bottom w:val="single" w:sz="12" w:space="0" w:color="auto"/>
            </w:tcBorders>
            <w:shd w:val="pct10" w:color="auto" w:fill="auto"/>
          </w:tcPr>
          <w:p w14:paraId="4E045285" w14:textId="77777777" w:rsidR="004C3165" w:rsidRPr="00AD736E" w:rsidRDefault="00B500C0" w:rsidP="004C3165">
            <w:pPr>
              <w:rPr>
                <w:b/>
                <w:sz w:val="20"/>
                <w:szCs w:val="18"/>
              </w:rPr>
            </w:pPr>
            <w:r w:rsidRPr="00AD736E">
              <w:rPr>
                <w:b/>
                <w:sz w:val="20"/>
                <w:szCs w:val="18"/>
              </w:rPr>
              <w:t>Document Title</w:t>
            </w:r>
          </w:p>
        </w:tc>
        <w:tc>
          <w:tcPr>
            <w:tcW w:w="3600" w:type="dxa"/>
            <w:tcBorders>
              <w:top w:val="single" w:sz="12" w:space="0" w:color="auto"/>
              <w:bottom w:val="single" w:sz="12" w:space="0" w:color="auto"/>
              <w:right w:val="single" w:sz="4" w:space="0" w:color="auto"/>
            </w:tcBorders>
            <w:shd w:val="pct10" w:color="auto" w:fill="auto"/>
          </w:tcPr>
          <w:p w14:paraId="4E045286" w14:textId="77777777" w:rsidR="004C3165" w:rsidRPr="00AD736E" w:rsidRDefault="00B500C0" w:rsidP="004C3165">
            <w:pPr>
              <w:rPr>
                <w:b/>
                <w:sz w:val="20"/>
                <w:szCs w:val="18"/>
              </w:rPr>
            </w:pPr>
            <w:r w:rsidRPr="00AD736E">
              <w:rPr>
                <w:b/>
                <w:sz w:val="20"/>
                <w:szCs w:val="18"/>
              </w:rPr>
              <w:t>Document Location</w:t>
            </w:r>
          </w:p>
        </w:tc>
      </w:tr>
      <w:tr w:rsidR="00BF10FA" w14:paraId="4E04528B" w14:textId="77777777" w:rsidTr="004C3165">
        <w:trPr>
          <w:cantSplit/>
        </w:trPr>
        <w:tc>
          <w:tcPr>
            <w:tcW w:w="958" w:type="dxa"/>
            <w:tcBorders>
              <w:left w:val="single" w:sz="4" w:space="0" w:color="auto"/>
            </w:tcBorders>
          </w:tcPr>
          <w:p w14:paraId="4E045288" w14:textId="77777777" w:rsidR="004C3165" w:rsidRPr="00AD736E" w:rsidRDefault="00B500C0" w:rsidP="004C3165">
            <w:pPr>
              <w:rPr>
                <w:szCs w:val="18"/>
              </w:rPr>
            </w:pPr>
            <w:r w:rsidRPr="00AD736E">
              <w:rPr>
                <w:szCs w:val="18"/>
              </w:rPr>
              <w:t>1</w:t>
            </w:r>
          </w:p>
        </w:tc>
        <w:tc>
          <w:tcPr>
            <w:tcW w:w="5400" w:type="dxa"/>
          </w:tcPr>
          <w:p w14:paraId="4E045289" w14:textId="77777777" w:rsidR="004C3165" w:rsidRPr="00B83684" w:rsidRDefault="00B500C0" w:rsidP="004C3165">
            <w:r>
              <w:t xml:space="preserve">Equality Act 2010 </w:t>
            </w:r>
          </w:p>
        </w:tc>
        <w:tc>
          <w:tcPr>
            <w:tcW w:w="3600" w:type="dxa"/>
            <w:tcBorders>
              <w:right w:val="single" w:sz="4" w:space="0" w:color="auto"/>
            </w:tcBorders>
          </w:tcPr>
          <w:p w14:paraId="4E04528A" w14:textId="77777777" w:rsidR="004C3165" w:rsidRPr="00B83684" w:rsidRDefault="00B500C0" w:rsidP="004C3165">
            <w:pPr>
              <w:rPr>
                <w:i/>
                <w:szCs w:val="18"/>
              </w:rPr>
            </w:pPr>
            <w:r w:rsidRPr="00B83684">
              <w:rPr>
                <w:rStyle w:val="HTMLCite"/>
                <w:rFonts w:cs="Arial"/>
                <w:i w:val="0"/>
                <w:color w:val="222222"/>
              </w:rPr>
              <w:t>www.</w:t>
            </w:r>
            <w:r w:rsidRPr="00B83684">
              <w:rPr>
                <w:rStyle w:val="HTMLCite"/>
                <w:rFonts w:cs="Arial"/>
                <w:bCs/>
                <w:i w:val="0"/>
                <w:color w:val="222222"/>
              </w:rPr>
              <w:t>legislation</w:t>
            </w:r>
            <w:r w:rsidRPr="00B83684">
              <w:rPr>
                <w:rStyle w:val="HTMLCite"/>
                <w:rFonts w:cs="Arial"/>
                <w:i w:val="0"/>
                <w:color w:val="222222"/>
              </w:rPr>
              <w:t>.gov.uk</w:t>
            </w:r>
          </w:p>
        </w:tc>
      </w:tr>
      <w:tr w:rsidR="00BF10FA" w14:paraId="4E04528F" w14:textId="77777777" w:rsidTr="004C3165">
        <w:trPr>
          <w:cantSplit/>
        </w:trPr>
        <w:tc>
          <w:tcPr>
            <w:tcW w:w="958" w:type="dxa"/>
            <w:tcBorders>
              <w:left w:val="single" w:sz="4" w:space="0" w:color="auto"/>
            </w:tcBorders>
          </w:tcPr>
          <w:p w14:paraId="4E04528C" w14:textId="77777777" w:rsidR="004C3165" w:rsidRPr="00AD736E" w:rsidRDefault="00B500C0" w:rsidP="004C3165">
            <w:pPr>
              <w:rPr>
                <w:szCs w:val="18"/>
              </w:rPr>
            </w:pPr>
            <w:r w:rsidRPr="00AD736E">
              <w:rPr>
                <w:szCs w:val="18"/>
              </w:rPr>
              <w:t>2</w:t>
            </w:r>
          </w:p>
        </w:tc>
        <w:tc>
          <w:tcPr>
            <w:tcW w:w="5400" w:type="dxa"/>
          </w:tcPr>
          <w:p w14:paraId="4E04528D" w14:textId="77777777" w:rsidR="004C3165" w:rsidRPr="002E3089" w:rsidRDefault="00B500C0" w:rsidP="004C3165">
            <w:pPr>
              <w:rPr>
                <w:szCs w:val="18"/>
              </w:rPr>
            </w:pPr>
            <w:r w:rsidRPr="00EA7024">
              <w:t>Performance Management Policy</w:t>
            </w:r>
          </w:p>
        </w:tc>
        <w:tc>
          <w:tcPr>
            <w:tcW w:w="3600" w:type="dxa"/>
            <w:tcBorders>
              <w:right w:val="single" w:sz="4" w:space="0" w:color="auto"/>
            </w:tcBorders>
          </w:tcPr>
          <w:p w14:paraId="4E04528E" w14:textId="77777777" w:rsidR="004C3165" w:rsidRPr="00AD736E" w:rsidRDefault="00B500C0" w:rsidP="004C3165">
            <w:pPr>
              <w:rPr>
                <w:szCs w:val="18"/>
              </w:rPr>
            </w:pPr>
            <w:r w:rsidRPr="00AD736E">
              <w:rPr>
                <w:szCs w:val="18"/>
              </w:rPr>
              <w:t>Intranet</w:t>
            </w:r>
          </w:p>
        </w:tc>
      </w:tr>
    </w:tbl>
    <w:p w14:paraId="4E045290" w14:textId="77777777" w:rsidR="004C3165" w:rsidRDefault="002D19AC" w:rsidP="004C3165">
      <w:bookmarkStart w:id="99" w:name="_Toc379448633"/>
    </w:p>
    <w:p w14:paraId="4E045291" w14:textId="77777777" w:rsidR="004C3165" w:rsidRDefault="002D19AC" w:rsidP="004C3165">
      <w:pPr>
        <w:overflowPunct/>
        <w:autoSpaceDE/>
        <w:autoSpaceDN/>
        <w:adjustRightInd/>
        <w:textAlignment w:val="auto"/>
        <w:rPr>
          <w:rFonts w:cs="Arial"/>
          <w:b/>
          <w:bCs/>
          <w:color w:val="000000"/>
        </w:rPr>
      </w:pPr>
    </w:p>
    <w:p w14:paraId="4E045292" w14:textId="77777777" w:rsidR="004C3165" w:rsidRPr="00B83684" w:rsidRDefault="00B500C0" w:rsidP="004C3165">
      <w:pPr>
        <w:pStyle w:val="Heading2"/>
        <w:tabs>
          <w:tab w:val="clear" w:pos="1296"/>
          <w:tab w:val="num" w:pos="720"/>
        </w:tabs>
        <w:spacing w:before="360"/>
        <w:ind w:left="720" w:hanging="720"/>
        <w:jc w:val="both"/>
      </w:pPr>
      <w:bookmarkStart w:id="100" w:name="_Toc424202913"/>
      <w:bookmarkStart w:id="101" w:name="_Toc425336442"/>
      <w:bookmarkStart w:id="102" w:name="_Toc428860777"/>
      <w:r>
        <w:lastRenderedPageBreak/>
        <w:t>Consultation Process</w:t>
      </w:r>
      <w:bookmarkEnd w:id="99"/>
      <w:bookmarkEnd w:id="100"/>
      <w:bookmarkEnd w:id="101"/>
      <w:bookmarkEnd w:id="102"/>
    </w:p>
    <w:p w14:paraId="4E045293" w14:textId="77777777" w:rsidR="004C3165" w:rsidRDefault="00B500C0" w:rsidP="004C3165">
      <w:pPr>
        <w:rPr>
          <w:szCs w:val="22"/>
        </w:rPr>
      </w:pPr>
      <w:r w:rsidRPr="00B009B7">
        <w:rPr>
          <w:szCs w:val="22"/>
        </w:rPr>
        <w:t xml:space="preserve">The following is a list of </w:t>
      </w:r>
      <w:r>
        <w:rPr>
          <w:szCs w:val="22"/>
        </w:rPr>
        <w:t>consultee</w:t>
      </w:r>
      <w:r w:rsidRPr="00B009B7">
        <w:rPr>
          <w:szCs w:val="22"/>
        </w:rPr>
        <w:t>s</w:t>
      </w:r>
      <w:r>
        <w:rPr>
          <w:szCs w:val="22"/>
        </w:rPr>
        <w:t xml:space="preserve"> in formulating this document and the date that they approved the document</w:t>
      </w:r>
      <w:r w:rsidRPr="00B009B7">
        <w:rPr>
          <w:szCs w:val="22"/>
        </w:rPr>
        <w:t>:</w:t>
      </w:r>
    </w:p>
    <w:p w14:paraId="4E045294" w14:textId="77777777" w:rsidR="004C3165" w:rsidRPr="00B009B7" w:rsidRDefault="002D19AC" w:rsidP="004C3165">
      <w:pPr>
        <w:rPr>
          <w:szCs w:val="22"/>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7145"/>
        <w:gridCol w:w="2837"/>
      </w:tblGrid>
      <w:tr w:rsidR="00BF10FA" w14:paraId="4E045297" w14:textId="77777777" w:rsidTr="004C3165">
        <w:trPr>
          <w:cantSplit/>
          <w:tblHeader/>
        </w:trPr>
        <w:tc>
          <w:tcPr>
            <w:tcW w:w="3579" w:type="pct"/>
            <w:shd w:val="pct10" w:color="auto" w:fill="auto"/>
          </w:tcPr>
          <w:p w14:paraId="4E045295" w14:textId="77777777" w:rsidR="004C3165" w:rsidRPr="00AD736E" w:rsidRDefault="00B500C0" w:rsidP="004C3165">
            <w:pPr>
              <w:rPr>
                <w:b/>
                <w:sz w:val="20"/>
                <w:szCs w:val="18"/>
              </w:rPr>
            </w:pPr>
            <w:r>
              <w:rPr>
                <w:b/>
                <w:sz w:val="20"/>
                <w:szCs w:val="18"/>
              </w:rPr>
              <w:t xml:space="preserve">Job Title / Department </w:t>
            </w:r>
          </w:p>
        </w:tc>
        <w:tc>
          <w:tcPr>
            <w:tcW w:w="1421" w:type="pct"/>
            <w:shd w:val="pct10" w:color="auto" w:fill="auto"/>
          </w:tcPr>
          <w:p w14:paraId="4E045296" w14:textId="77777777" w:rsidR="004C3165" w:rsidRPr="00441637" w:rsidRDefault="00B500C0" w:rsidP="004C3165">
            <w:pPr>
              <w:rPr>
                <w:b/>
                <w:sz w:val="20"/>
                <w:szCs w:val="18"/>
                <w:highlight w:val="yellow"/>
              </w:rPr>
            </w:pPr>
            <w:r w:rsidRPr="00BC7FC0">
              <w:rPr>
                <w:b/>
                <w:sz w:val="20"/>
                <w:szCs w:val="18"/>
              </w:rPr>
              <w:t>Date Consultee Agreed Document Contents</w:t>
            </w:r>
          </w:p>
        </w:tc>
      </w:tr>
      <w:tr w:rsidR="00BF10FA" w14:paraId="4E04529A" w14:textId="77777777" w:rsidTr="004C3165">
        <w:trPr>
          <w:cantSplit/>
        </w:trPr>
        <w:tc>
          <w:tcPr>
            <w:tcW w:w="3579" w:type="pct"/>
          </w:tcPr>
          <w:p w14:paraId="4E045298" w14:textId="77777777" w:rsidR="004C3165" w:rsidRPr="002E3089" w:rsidRDefault="00B500C0" w:rsidP="004C3165">
            <w:pPr>
              <w:rPr>
                <w:szCs w:val="18"/>
              </w:rPr>
            </w:pPr>
            <w:r>
              <w:rPr>
                <w:szCs w:val="24"/>
              </w:rPr>
              <w:t>Divisional Manager Diagnostic and Outpatients</w:t>
            </w:r>
          </w:p>
        </w:tc>
        <w:tc>
          <w:tcPr>
            <w:tcW w:w="1421" w:type="pct"/>
          </w:tcPr>
          <w:p w14:paraId="4E045299" w14:textId="77777777" w:rsidR="004C3165" w:rsidRPr="007C1EC5" w:rsidRDefault="00B500C0" w:rsidP="004C3165">
            <w:pPr>
              <w:rPr>
                <w:szCs w:val="24"/>
              </w:rPr>
            </w:pPr>
            <w:r w:rsidRPr="007C1EC5">
              <w:rPr>
                <w:szCs w:val="24"/>
              </w:rPr>
              <w:t xml:space="preserve">June 2015 </w:t>
            </w:r>
          </w:p>
        </w:tc>
      </w:tr>
      <w:tr w:rsidR="00BF10FA" w14:paraId="4E04529D" w14:textId="77777777" w:rsidTr="004C3165">
        <w:trPr>
          <w:cantSplit/>
        </w:trPr>
        <w:tc>
          <w:tcPr>
            <w:tcW w:w="3579" w:type="pct"/>
          </w:tcPr>
          <w:p w14:paraId="4E04529B" w14:textId="77777777" w:rsidR="004C3165" w:rsidRDefault="00B500C0" w:rsidP="004C3165">
            <w:pPr>
              <w:rPr>
                <w:szCs w:val="24"/>
              </w:rPr>
            </w:pPr>
            <w:r>
              <w:rPr>
                <w:szCs w:val="24"/>
              </w:rPr>
              <w:t>Divisional Manager Integrated Community Health</w:t>
            </w:r>
          </w:p>
        </w:tc>
        <w:tc>
          <w:tcPr>
            <w:tcW w:w="1421" w:type="pct"/>
          </w:tcPr>
          <w:p w14:paraId="4E04529C" w14:textId="77777777" w:rsidR="004C3165" w:rsidRPr="007C1EC5" w:rsidRDefault="00B500C0" w:rsidP="004C3165">
            <w:pPr>
              <w:rPr>
                <w:szCs w:val="24"/>
              </w:rPr>
            </w:pPr>
            <w:r w:rsidRPr="007C1EC5">
              <w:rPr>
                <w:szCs w:val="24"/>
              </w:rPr>
              <w:t>June 2015</w:t>
            </w:r>
          </w:p>
        </w:tc>
      </w:tr>
      <w:tr w:rsidR="00BF10FA" w14:paraId="4E0452A0" w14:textId="77777777" w:rsidTr="004C3165">
        <w:trPr>
          <w:cantSplit/>
        </w:trPr>
        <w:tc>
          <w:tcPr>
            <w:tcW w:w="3579" w:type="pct"/>
          </w:tcPr>
          <w:p w14:paraId="4E04529E" w14:textId="77777777" w:rsidR="004C3165" w:rsidRPr="008E64DA" w:rsidRDefault="00B500C0" w:rsidP="004C3165">
            <w:pPr>
              <w:rPr>
                <w:szCs w:val="24"/>
              </w:rPr>
            </w:pPr>
            <w:r w:rsidRPr="008E64DA">
              <w:rPr>
                <w:szCs w:val="24"/>
              </w:rPr>
              <w:t xml:space="preserve">Head of Organisational Development </w:t>
            </w:r>
          </w:p>
        </w:tc>
        <w:tc>
          <w:tcPr>
            <w:tcW w:w="1421" w:type="pct"/>
          </w:tcPr>
          <w:p w14:paraId="4E04529F" w14:textId="77777777" w:rsidR="004C3165" w:rsidRPr="008E64DA" w:rsidRDefault="00B500C0" w:rsidP="004C3165">
            <w:pPr>
              <w:rPr>
                <w:szCs w:val="24"/>
              </w:rPr>
            </w:pPr>
            <w:r w:rsidRPr="008E64DA">
              <w:rPr>
                <w:szCs w:val="24"/>
              </w:rPr>
              <w:t>6</w:t>
            </w:r>
            <w:r w:rsidRPr="008E64DA">
              <w:rPr>
                <w:szCs w:val="24"/>
                <w:vertAlign w:val="superscript"/>
              </w:rPr>
              <w:t>th</w:t>
            </w:r>
            <w:r w:rsidRPr="008E64DA">
              <w:rPr>
                <w:szCs w:val="24"/>
              </w:rPr>
              <w:t xml:space="preserve"> July 2015 </w:t>
            </w:r>
          </w:p>
        </w:tc>
      </w:tr>
      <w:tr w:rsidR="00BF10FA" w14:paraId="4E0452A3" w14:textId="77777777" w:rsidTr="004C3165">
        <w:trPr>
          <w:cantSplit/>
        </w:trPr>
        <w:tc>
          <w:tcPr>
            <w:tcW w:w="3579" w:type="pct"/>
          </w:tcPr>
          <w:p w14:paraId="4E0452A1" w14:textId="77777777" w:rsidR="004C3165" w:rsidRPr="002E3089" w:rsidRDefault="00B500C0" w:rsidP="004C3165">
            <w:pPr>
              <w:rPr>
                <w:szCs w:val="18"/>
              </w:rPr>
            </w:pPr>
            <w:r>
              <w:rPr>
                <w:szCs w:val="24"/>
              </w:rPr>
              <w:t xml:space="preserve">Policy Sub Group </w:t>
            </w:r>
          </w:p>
        </w:tc>
        <w:tc>
          <w:tcPr>
            <w:tcW w:w="1421" w:type="pct"/>
          </w:tcPr>
          <w:p w14:paraId="4E0452A2" w14:textId="77777777" w:rsidR="004C3165" w:rsidRPr="007C1EC5" w:rsidRDefault="00B500C0" w:rsidP="004C3165">
            <w:pPr>
              <w:rPr>
                <w:szCs w:val="24"/>
              </w:rPr>
            </w:pPr>
            <w:r w:rsidRPr="007C1EC5">
              <w:rPr>
                <w:szCs w:val="24"/>
              </w:rPr>
              <w:t>7</w:t>
            </w:r>
            <w:r w:rsidRPr="007C1EC5">
              <w:rPr>
                <w:szCs w:val="24"/>
                <w:vertAlign w:val="superscript"/>
              </w:rPr>
              <w:t>th</w:t>
            </w:r>
            <w:r w:rsidRPr="007C1EC5">
              <w:rPr>
                <w:szCs w:val="24"/>
              </w:rPr>
              <w:t xml:space="preserve"> July 2015 </w:t>
            </w:r>
          </w:p>
        </w:tc>
      </w:tr>
    </w:tbl>
    <w:p w14:paraId="4E0452A4" w14:textId="77777777" w:rsidR="004C3165" w:rsidRDefault="002D19AC" w:rsidP="004C3165">
      <w:pPr>
        <w:overflowPunct/>
        <w:autoSpaceDE/>
        <w:autoSpaceDN/>
        <w:adjustRightInd/>
        <w:textAlignment w:val="auto"/>
      </w:pPr>
    </w:p>
    <w:p w14:paraId="4E0452A5" w14:textId="77777777" w:rsidR="004C3165" w:rsidRDefault="00B500C0" w:rsidP="004C3165">
      <w:pPr>
        <w:overflowPunct/>
        <w:autoSpaceDE/>
        <w:autoSpaceDN/>
        <w:adjustRightInd/>
        <w:textAlignment w:val="auto"/>
        <w:sectPr w:rsidR="004C3165" w:rsidSect="004C3165">
          <w:headerReference w:type="default" r:id="rId16"/>
          <w:footerReference w:type="default" r:id="rId17"/>
          <w:pgSz w:w="11906" w:h="16838"/>
          <w:pgMar w:top="992" w:right="992" w:bottom="992" w:left="992" w:header="709" w:footer="10" w:gutter="0"/>
          <w:cols w:space="708"/>
          <w:titlePg/>
          <w:docGrid w:linePitch="360"/>
        </w:sectPr>
      </w:pPr>
      <w:r>
        <w:br w:type="page"/>
      </w:r>
    </w:p>
    <w:p w14:paraId="4E0452A6" w14:textId="77777777" w:rsidR="004C3165" w:rsidRPr="00393DEA" w:rsidRDefault="00B500C0" w:rsidP="004C3165">
      <w:pPr>
        <w:keepNext/>
        <w:tabs>
          <w:tab w:val="left" w:pos="720"/>
        </w:tabs>
        <w:spacing w:before="480" w:after="120"/>
        <w:textAlignment w:val="auto"/>
        <w:outlineLvl w:val="0"/>
        <w:rPr>
          <w:rFonts w:eastAsia="Arial Unicode MS"/>
          <w:b/>
          <w:bCs/>
          <w:sz w:val="28"/>
        </w:rPr>
      </w:pPr>
      <w:bookmarkStart w:id="103" w:name="_Toc398565051"/>
      <w:bookmarkStart w:id="104" w:name="_Toc424202914"/>
      <w:bookmarkStart w:id="105" w:name="_Toc425336443"/>
      <w:bookmarkStart w:id="106" w:name="_Toc428860778"/>
      <w:r>
        <w:rPr>
          <w:noProof/>
          <w:lang w:eastAsia="en-GB"/>
        </w:rPr>
        <w:lastRenderedPageBreak/>
        <w:drawing>
          <wp:anchor distT="0" distB="0" distL="114300" distR="114300" simplePos="0" relativeHeight="251655680" behindDoc="0" locked="0" layoutInCell="1" allowOverlap="1" wp14:anchorId="4E045303" wp14:editId="4E045304">
            <wp:simplePos x="0" y="0"/>
            <wp:positionH relativeFrom="column">
              <wp:posOffset>6144260</wp:posOffset>
            </wp:positionH>
            <wp:positionV relativeFrom="paragraph">
              <wp:posOffset>128270</wp:posOffset>
            </wp:positionV>
            <wp:extent cx="2614930" cy="360680"/>
            <wp:effectExtent l="0" t="0" r="0" b="1270"/>
            <wp:wrapNone/>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14930" cy="360680"/>
                    </a:xfrm>
                    <a:prstGeom prst="rect">
                      <a:avLst/>
                    </a:prstGeom>
                    <a:noFill/>
                  </pic:spPr>
                </pic:pic>
              </a:graphicData>
            </a:graphic>
          </wp:anchor>
        </w:drawing>
      </w:r>
      <w:r w:rsidRPr="00393DEA">
        <w:rPr>
          <w:rFonts w:eastAsia="Arial Unicode MS"/>
          <w:b/>
          <w:bCs/>
          <w:sz w:val="28"/>
        </w:rPr>
        <w:t>Appendix A – Equality Impact Assessment</w:t>
      </w:r>
      <w:bookmarkEnd w:id="103"/>
      <w:bookmarkEnd w:id="104"/>
      <w:bookmarkEnd w:id="105"/>
      <w:bookmarkEnd w:id="106"/>
    </w:p>
    <w:p w14:paraId="4E0452A7" w14:textId="7A6D6A6A" w:rsidR="004C3165" w:rsidRDefault="00B500C0" w:rsidP="004C3165">
      <w:pPr>
        <w:textAlignment w:val="auto"/>
      </w:pPr>
      <w:r>
        <w:rPr>
          <w:noProof/>
          <w:lang w:eastAsia="en-GB"/>
        </w:rPr>
        <mc:AlternateContent>
          <mc:Choice Requires="wps">
            <w:drawing>
              <wp:anchor distT="0" distB="0" distL="114300" distR="114300" simplePos="0" relativeHeight="251663360" behindDoc="0" locked="0" layoutInCell="1" allowOverlap="1" wp14:anchorId="4E045306" wp14:editId="5532016C">
                <wp:simplePos x="0" y="0"/>
                <wp:positionH relativeFrom="column">
                  <wp:posOffset>55880</wp:posOffset>
                </wp:positionH>
                <wp:positionV relativeFrom="paragraph">
                  <wp:posOffset>42545</wp:posOffset>
                </wp:positionV>
                <wp:extent cx="8839200" cy="428625"/>
                <wp:effectExtent l="0" t="4445" r="1270" b="24130"/>
                <wp:wrapNone/>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0" cy="428625"/>
                        </a:xfrm>
                        <a:prstGeom prst="rect">
                          <a:avLst/>
                        </a:prstGeom>
                        <a:solidFill>
                          <a:srgbClr val="DBE5F1"/>
                        </a:solidFill>
                        <a:ln>
                          <a:noFill/>
                        </a:ln>
                        <a:effectLst>
                          <a:outerShdw dist="22987" dir="5400000" rotWithShape="0">
                            <a:srgbClr val="000000">
                              <a:alpha val="3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4E045330" w14:textId="77777777" w:rsidR="004C3165" w:rsidRDefault="00B500C0" w:rsidP="004C3165">
                            <w:pPr>
                              <w:jc w:val="center"/>
                            </w:pPr>
                            <w:r>
                              <w:rPr>
                                <w:rFonts w:cs="Arial"/>
                                <w:b/>
                                <w:bCs/>
                                <w:color w:val="000000" w:themeColor="text1"/>
                                <w:kern w:val="24"/>
                                <w:sz w:val="28"/>
                                <w:szCs w:val="28"/>
                              </w:rPr>
                              <w:t>Equality Impact Assessment</w:t>
                            </w:r>
                          </w:p>
                        </w:txbxContent>
                      </wps:txbx>
                      <wps:bodyPr rot="0" vert="horz" wrap="square" lIns="60960" tIns="60960" rIns="60960" bIns="6096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4pt;margin-top:3.35pt;width:696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" fillcolor="#dbe5f1" stroked="f">
                <v:shadow on="t" color="black" opacity="22936f" origin=",.5" offset="0,1.81pt"/>
                <v:textbox inset="4.8pt,4.8pt,4.8pt,4.8pt">
                  <w:txbxContent>
                    <w:p w14:paraId="4E045330" w14:textId="77777777" w:rsidR="004C3165" w:rsidRDefault="00B500C0" w:rsidP="004C3165">
                      <w:pPr>
                        <w:jc w:val="center"/>
                      </w:pPr>
                      <w:r>
                        <w:rPr>
                          <w:rFonts w:cs="Arial"/>
                          <w:b/>
                          <w:bCs/>
                          <w:color w:val="000000" w:themeColor="text1"/>
                          <w:kern w:val="24"/>
                          <w:sz w:val="28"/>
                          <w:szCs w:val="28"/>
                        </w:rPr>
                        <w:t>Equality Impact Assessment</w:t>
                      </w:r>
                    </w:p>
                  </w:txbxContent>
                </v:textbox>
              </v:rect>
            </w:pict>
          </mc:Fallback>
        </mc:AlternateContent>
      </w:r>
    </w:p>
    <w:p w14:paraId="4E0452A8" w14:textId="77777777" w:rsidR="004C3165" w:rsidRPr="00393DEA" w:rsidRDefault="002D19AC" w:rsidP="004C3165">
      <w:pPr>
        <w:textAlignment w:val="auto"/>
      </w:pPr>
    </w:p>
    <w:p w14:paraId="4E0452A9" w14:textId="77777777" w:rsidR="004C3165" w:rsidRPr="00393DEA" w:rsidRDefault="002D19AC" w:rsidP="004C3165">
      <w:pPr>
        <w:textAlignment w:val="auto"/>
      </w:pPr>
    </w:p>
    <w:p w14:paraId="4E0452AA" w14:textId="7ABE43FA" w:rsidR="004C3165" w:rsidRPr="00393DEA" w:rsidRDefault="00B500C0" w:rsidP="004C3165">
      <w:pPr>
        <w:textAlignment w:val="auto"/>
      </w:pPr>
      <w:r>
        <w:rPr>
          <w:noProof/>
          <w:lang w:eastAsia="en-GB"/>
        </w:rPr>
        <mc:AlternateContent>
          <mc:Choice Requires="wps">
            <w:drawing>
              <wp:anchor distT="0" distB="0" distL="114300" distR="114300" simplePos="0" relativeHeight="251662336" behindDoc="0" locked="0" layoutInCell="1" allowOverlap="1" wp14:anchorId="4E045307" wp14:editId="3CA400C4">
                <wp:simplePos x="0" y="0"/>
                <wp:positionH relativeFrom="column">
                  <wp:posOffset>4066540</wp:posOffset>
                </wp:positionH>
                <wp:positionV relativeFrom="paragraph">
                  <wp:posOffset>113030</wp:posOffset>
                </wp:positionV>
                <wp:extent cx="4786630" cy="866140"/>
                <wp:effectExtent l="0" t="0" r="0" b="20955"/>
                <wp:wrapNone/>
                <wp:docPr id="1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6630" cy="866140"/>
                        </a:xfrm>
                        <a:prstGeom prst="rect">
                          <a:avLst/>
                        </a:prstGeom>
                        <a:solidFill>
                          <a:srgbClr val="FFFFFF"/>
                        </a:solidFill>
                        <a:ln>
                          <a:noFill/>
                        </a:ln>
                        <a:effectLst>
                          <a:outerShdw dist="22987" dir="5400000" rotWithShape="0">
                            <a:srgbClr val="000000">
                              <a:alpha val="3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4E045331" w14:textId="77777777" w:rsidR="004C3165" w:rsidRDefault="00B500C0" w:rsidP="004C3165">
                            <w:pPr>
                              <w:pStyle w:val="NormalWeb"/>
                              <w:jc w:val="center"/>
                            </w:pPr>
                            <w:r>
                              <w:rPr>
                                <w:rFonts w:ascii="Arial" w:eastAsia="Calibri" w:hAnsi="Arial" w:cs="Arial"/>
                                <w:b/>
                                <w:bCs/>
                                <w:color w:val="000000" w:themeColor="text1"/>
                                <w:kern w:val="24"/>
                                <w:sz w:val="22"/>
                                <w:szCs w:val="22"/>
                              </w:rPr>
                              <w:t>Our Vision</w:t>
                            </w:r>
                          </w:p>
                          <w:p w14:paraId="4E045332" w14:textId="77777777" w:rsidR="004C3165" w:rsidRPr="002E58FB" w:rsidRDefault="00B500C0" w:rsidP="004C3165">
                            <w:pPr>
                              <w:pStyle w:val="NormalWeb"/>
                              <w:jc w:val="center"/>
                            </w:pPr>
                            <w:r w:rsidRPr="00D36F05">
                              <w:rPr>
                                <w:rFonts w:ascii="Arial" w:eastAsia="Calibri" w:hAnsi="Arial" w:cs="Arial"/>
                                <w:color w:val="000000" w:themeColor="text1"/>
                                <w:kern w:val="24"/>
                                <w:sz w:val="20"/>
                                <w:szCs w:val="22"/>
                              </w:rPr>
                              <w:t>Great Western Hospitals NHS Foundation Trust wants its services and opportunities to be as accessible as possible, to as many people as possible, at the first attempt.</w:t>
                            </w:r>
                          </w:p>
                        </w:txbxContent>
                      </wps:txbx>
                      <wps:bodyPr rot="0" vert="horz" wrap="square" lIns="60960" tIns="60960" rIns="60960" bIns="6096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7" style="position:absolute;margin-left:320.2pt;margin-top:8.9pt;width:376.9pt;height:6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" stroked="f">
                <v:shadow on="t" color="black" opacity="22936f" origin=",.5" offset="0,1.81pt"/>
                <v:textbox inset="4.8pt,4.8pt,4.8pt,4.8pt">
                  <w:txbxContent>
                    <w:p w14:paraId="4E045331" w14:textId="77777777" w:rsidR="004C3165" w:rsidRDefault="00B500C0" w:rsidP="004C3165">
                      <w:pPr>
                        <w:pStyle w:val="NormalWeb"/>
                        <w:jc w:val="center"/>
                      </w:pPr>
                      <w:r>
                        <w:rPr>
                          <w:rFonts w:ascii="Arial" w:eastAsia="Calibri" w:hAnsi="Arial" w:cs="Arial"/>
                          <w:b/>
                          <w:bCs/>
                          <w:color w:val="000000" w:themeColor="text1"/>
                          <w:kern w:val="24"/>
                          <w:sz w:val="22"/>
                          <w:szCs w:val="22"/>
                        </w:rPr>
                        <w:t>Our Vision</w:t>
                      </w:r>
                    </w:p>
                    <w:p w14:paraId="4E045332" w14:textId="77777777" w:rsidR="004C3165" w:rsidRPr="002E58FB" w:rsidRDefault="00B500C0" w:rsidP="004C3165">
                      <w:pPr>
                        <w:pStyle w:val="NormalWeb"/>
                        <w:jc w:val="center"/>
                      </w:pPr>
                      <w:r w:rsidRPr="00D36F05">
                        <w:rPr>
                          <w:rFonts w:ascii="Arial" w:eastAsia="Calibri" w:hAnsi="Arial" w:cs="Arial"/>
                          <w:color w:val="000000" w:themeColor="text1"/>
                          <w:kern w:val="24"/>
                          <w:sz w:val="20"/>
                          <w:szCs w:val="22"/>
                        </w:rPr>
                        <w:t xml:space="preserve">Great Western Hospitals NHS Foundation Trust wants its services and opportunities to be as accessible as possible, to as many </w:t>
                      </w:r>
                      <w:r w:rsidRPr="00D36F05">
                        <w:rPr>
                          <w:rFonts w:ascii="Arial" w:eastAsia="Calibri" w:hAnsi="Arial" w:cs="Arial"/>
                          <w:color w:val="000000" w:themeColor="text1"/>
                          <w:kern w:val="24"/>
                          <w:sz w:val="20"/>
                          <w:szCs w:val="22"/>
                        </w:rPr>
                        <w:t>people as possible, at the first attempt.</w:t>
                      </w:r>
                    </w:p>
                  </w:txbxContent>
                </v:textbox>
              </v:rect>
            </w:pict>
          </mc:Fallback>
        </mc:AlternateContent>
      </w:r>
      <w:r>
        <w:rPr>
          <w:noProof/>
          <w:lang w:eastAsia="en-GB"/>
        </w:rPr>
        <mc:AlternateContent>
          <mc:Choice Requires="wps">
            <w:drawing>
              <wp:anchor distT="0" distB="0" distL="114300" distR="114300" simplePos="0" relativeHeight="251660288" behindDoc="0" locked="0" layoutInCell="1" allowOverlap="1" wp14:anchorId="4E045308" wp14:editId="17F08037">
                <wp:simplePos x="0" y="0"/>
                <wp:positionH relativeFrom="column">
                  <wp:posOffset>55880</wp:posOffset>
                </wp:positionH>
                <wp:positionV relativeFrom="paragraph">
                  <wp:posOffset>113030</wp:posOffset>
                </wp:positionV>
                <wp:extent cx="3733800" cy="2253615"/>
                <wp:effectExtent l="17780" t="17780" r="20320" b="14605"/>
                <wp:wrapNone/>
                <wp:docPr id="1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0" cy="2253615"/>
                        </a:xfrm>
                        <a:prstGeom prst="rect">
                          <a:avLst/>
                        </a:prstGeom>
                        <a:solidFill>
                          <a:srgbClr val="C6D9F1"/>
                        </a:solidFill>
                        <a:ln w="25400">
                          <a:solidFill>
                            <a:srgbClr val="385D8A"/>
                          </a:solidFill>
                          <a:miter lim="800000"/>
                          <a:headEnd/>
                          <a:tailEnd/>
                        </a:ln>
                      </wps:spPr>
                      <wps:txbx>
                        <w:txbxContent>
                          <w:p w14:paraId="4E045333" w14:textId="77777777" w:rsidR="004C3165" w:rsidRPr="00B5616E" w:rsidRDefault="00B500C0" w:rsidP="004C3165">
                            <w:pPr>
                              <w:spacing w:before="120" w:after="120"/>
                              <w:jc w:val="both"/>
                              <w:rPr>
                                <w:b/>
                                <w:color w:val="000000" w:themeColor="text1"/>
                              </w:rPr>
                            </w:pPr>
                            <w:r w:rsidRPr="00B5616E">
                              <w:rPr>
                                <w:b/>
                                <w:color w:val="000000" w:themeColor="text1"/>
                              </w:rPr>
                              <w:t>Are we Treating Everyone Equally?</w:t>
                            </w:r>
                          </w:p>
                          <w:p w14:paraId="4E045334" w14:textId="77777777" w:rsidR="004C3165" w:rsidRPr="00E24A4A" w:rsidRDefault="00B500C0" w:rsidP="004C3165">
                            <w:pPr>
                              <w:spacing w:before="120" w:after="120"/>
                              <w:jc w:val="both"/>
                              <w:rPr>
                                <w:color w:val="000000" w:themeColor="text1"/>
                                <w:sz w:val="18"/>
                              </w:rPr>
                            </w:pPr>
                            <w:r w:rsidRPr="00E24A4A">
                              <w:rPr>
                                <w:color w:val="000000" w:themeColor="text1"/>
                                <w:sz w:val="18"/>
                              </w:rPr>
                              <w:t>Define the document. What is the document about? What outcomes are expected?</w:t>
                            </w:r>
                          </w:p>
                          <w:p w14:paraId="4E045335" w14:textId="77777777" w:rsidR="004C3165" w:rsidRPr="00E24A4A" w:rsidRDefault="00B500C0" w:rsidP="004C3165">
                            <w:pPr>
                              <w:spacing w:before="120" w:after="120"/>
                              <w:jc w:val="both"/>
                              <w:rPr>
                                <w:color w:val="000000" w:themeColor="text1"/>
                                <w:sz w:val="18"/>
                              </w:rPr>
                            </w:pPr>
                            <w:r w:rsidRPr="00E24A4A">
                              <w:rPr>
                                <w:color w:val="000000" w:themeColor="text1"/>
                                <w:sz w:val="18"/>
                              </w:rPr>
                              <w:t>Consider if your document/proposal affects any persons (Patients, Employees, Carers, Visitors, Volunteers and Members) with protected characteristics?  Back up your considerations by local or national data, service information, audits, complaints and compliments, Friends &amp; Family Test results, Staff Survey, etc.</w:t>
                            </w:r>
                          </w:p>
                          <w:p w14:paraId="4E045336" w14:textId="77777777" w:rsidR="004C3165" w:rsidRPr="00E24A4A" w:rsidRDefault="00B500C0" w:rsidP="004C3165">
                            <w:pPr>
                              <w:spacing w:before="120" w:after="120"/>
                              <w:jc w:val="both"/>
                              <w:rPr>
                                <w:color w:val="000000" w:themeColor="text1"/>
                                <w:sz w:val="18"/>
                              </w:rPr>
                            </w:pPr>
                            <w:r w:rsidRPr="00E24A4A">
                              <w:rPr>
                                <w:color w:val="000000" w:themeColor="text1"/>
                                <w:sz w:val="18"/>
                              </w:rPr>
                              <w:t>If an adverse impact is identified what can be done to change this?  Are there any barriers?  Focus on outcomes and improvements. Plan and create actions that will mitigate against any identified inequalities.</w:t>
                            </w:r>
                          </w:p>
                          <w:p w14:paraId="4E045337" w14:textId="77777777" w:rsidR="004C3165" w:rsidRPr="00E24A4A" w:rsidRDefault="00B500C0" w:rsidP="004C3165">
                            <w:pPr>
                              <w:jc w:val="both"/>
                              <w:rPr>
                                <w:color w:val="000000" w:themeColor="text1"/>
                                <w:sz w:val="20"/>
                              </w:rPr>
                            </w:pPr>
                            <w:r w:rsidRPr="00E24A4A">
                              <w:rPr>
                                <w:color w:val="000000" w:themeColor="text1"/>
                                <w:sz w:val="18"/>
                              </w:rPr>
                              <w:t>If the document upon assessment is identified as having a positive impact, how can this be shared to maximise the benefits universally?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8" style="position:absolute;margin-left:4.4pt;margin-top:8.9pt;width:294pt;height:17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" fillcolor="#c6d9f1" strokecolor="#385d8a" strokeweight="2pt">
                <v:textbox>
                  <w:txbxContent>
                    <w:p w14:paraId="4E045333" w14:textId="77777777" w:rsidR="004C3165" w:rsidRPr="00B5616E" w:rsidRDefault="00B500C0" w:rsidP="004C3165">
                      <w:pPr>
                        <w:spacing w:before="120" w:after="120"/>
                        <w:jc w:val="both"/>
                        <w:rPr>
                          <w:b/>
                          <w:color w:val="000000" w:themeColor="text1"/>
                        </w:rPr>
                      </w:pPr>
                      <w:r w:rsidRPr="00B5616E">
                        <w:rPr>
                          <w:b/>
                          <w:color w:val="000000" w:themeColor="text1"/>
                        </w:rPr>
                        <w:t>Are we Treating Everyone Equally?</w:t>
                      </w:r>
                    </w:p>
                    <w:p w14:paraId="4E045334" w14:textId="77777777" w:rsidR="004C3165" w:rsidRPr="00E24A4A" w:rsidRDefault="00B500C0" w:rsidP="004C3165">
                      <w:pPr>
                        <w:spacing w:before="120" w:after="120"/>
                        <w:jc w:val="both"/>
                        <w:rPr>
                          <w:color w:val="000000" w:themeColor="text1"/>
                          <w:sz w:val="18"/>
                        </w:rPr>
                      </w:pPr>
                      <w:r w:rsidRPr="00E24A4A">
                        <w:rPr>
                          <w:color w:val="000000" w:themeColor="text1"/>
                          <w:sz w:val="18"/>
                        </w:rPr>
                        <w:t>Define the document. What is the document about? What outcomes are expected?</w:t>
                      </w:r>
                    </w:p>
                    <w:p w14:paraId="4E045335" w14:textId="77777777" w:rsidR="004C3165" w:rsidRPr="00E24A4A" w:rsidRDefault="00B500C0" w:rsidP="004C3165">
                      <w:pPr>
                        <w:spacing w:before="120" w:after="120"/>
                        <w:jc w:val="both"/>
                        <w:rPr>
                          <w:color w:val="000000" w:themeColor="text1"/>
                          <w:sz w:val="18"/>
                        </w:rPr>
                      </w:pPr>
                      <w:r w:rsidRPr="00E24A4A">
                        <w:rPr>
                          <w:color w:val="000000" w:themeColor="text1"/>
                          <w:sz w:val="18"/>
                        </w:rPr>
                        <w:t xml:space="preserve">Consider if your document/proposal affects any persons (Patients, Employees, Carers, Visitors, </w:t>
                      </w:r>
                      <w:r w:rsidRPr="00E24A4A">
                        <w:rPr>
                          <w:color w:val="000000" w:themeColor="text1"/>
                          <w:sz w:val="18"/>
                        </w:rPr>
                        <w:t>Volunteers and Members) with protected characteristics?  Back up your considerations by local or national data, service information, audits, complaints and compliments, Friends &amp; Family Test results, Staff Survey, etc.</w:t>
                      </w:r>
                    </w:p>
                    <w:p w14:paraId="4E045336" w14:textId="77777777" w:rsidR="004C3165" w:rsidRPr="00E24A4A" w:rsidRDefault="00B500C0" w:rsidP="004C3165">
                      <w:pPr>
                        <w:spacing w:before="120" w:after="120"/>
                        <w:jc w:val="both"/>
                        <w:rPr>
                          <w:color w:val="000000" w:themeColor="text1"/>
                          <w:sz w:val="18"/>
                        </w:rPr>
                      </w:pPr>
                      <w:r w:rsidRPr="00E24A4A">
                        <w:rPr>
                          <w:color w:val="000000" w:themeColor="text1"/>
                          <w:sz w:val="18"/>
                        </w:rPr>
                        <w:t>If an adverse impact is identified wh</w:t>
                      </w:r>
                      <w:r w:rsidRPr="00E24A4A">
                        <w:rPr>
                          <w:color w:val="000000" w:themeColor="text1"/>
                          <w:sz w:val="18"/>
                        </w:rPr>
                        <w:t>at can be done to change this?  Are there any barriers?  Focus on outcomes and improvements. Plan and create actions that will mitigate against any identified inequalities.</w:t>
                      </w:r>
                    </w:p>
                    <w:p w14:paraId="4E045337" w14:textId="77777777" w:rsidR="004C3165" w:rsidRPr="00E24A4A" w:rsidRDefault="00B500C0" w:rsidP="004C3165">
                      <w:pPr>
                        <w:jc w:val="both"/>
                        <w:rPr>
                          <w:color w:val="000000" w:themeColor="text1"/>
                          <w:sz w:val="20"/>
                        </w:rPr>
                      </w:pPr>
                      <w:r w:rsidRPr="00E24A4A">
                        <w:rPr>
                          <w:color w:val="000000" w:themeColor="text1"/>
                          <w:sz w:val="18"/>
                        </w:rPr>
                        <w:t xml:space="preserve">If the document upon assessment is identified as having a positive impact, how can </w:t>
                      </w:r>
                      <w:r w:rsidRPr="00E24A4A">
                        <w:rPr>
                          <w:color w:val="000000" w:themeColor="text1"/>
                          <w:sz w:val="18"/>
                        </w:rPr>
                        <w:t>this be shared to maximise the benefits universally?</w:t>
                      </w:r>
                    </w:p>
                  </w:txbxContent>
                </v:textbox>
              </v:rect>
            </w:pict>
          </mc:Fallback>
        </mc:AlternateContent>
      </w:r>
    </w:p>
    <w:p w14:paraId="4E0452AB" w14:textId="77777777" w:rsidR="004C3165" w:rsidRPr="00393DEA" w:rsidRDefault="002D19AC" w:rsidP="004C3165">
      <w:pPr>
        <w:textAlignment w:val="auto"/>
      </w:pPr>
    </w:p>
    <w:p w14:paraId="4E0452AC" w14:textId="77777777" w:rsidR="004C3165" w:rsidRPr="00393DEA" w:rsidRDefault="002D19AC" w:rsidP="004C3165">
      <w:pPr>
        <w:textAlignment w:val="auto"/>
      </w:pPr>
    </w:p>
    <w:p w14:paraId="4E0452AD" w14:textId="77777777" w:rsidR="004C3165" w:rsidRPr="00393DEA" w:rsidRDefault="002D19AC" w:rsidP="004C3165">
      <w:pPr>
        <w:textAlignment w:val="auto"/>
      </w:pPr>
    </w:p>
    <w:p w14:paraId="4E0452AE" w14:textId="77777777" w:rsidR="004C3165" w:rsidRPr="00393DEA" w:rsidRDefault="002D19AC" w:rsidP="004C3165">
      <w:pPr>
        <w:textAlignment w:val="auto"/>
      </w:pPr>
    </w:p>
    <w:p w14:paraId="4E0452AF" w14:textId="77777777" w:rsidR="004C3165" w:rsidRPr="00393DEA" w:rsidRDefault="002D19AC" w:rsidP="004C3165">
      <w:pPr>
        <w:textAlignment w:val="auto"/>
      </w:pPr>
    </w:p>
    <w:p w14:paraId="4E0452B0" w14:textId="77777777" w:rsidR="00C827B0" w:rsidRPr="00393DEA" w:rsidRDefault="00B500C0" w:rsidP="00C827B0">
      <w:pPr>
        <w:textAlignment w:val="auto"/>
        <w:rPr>
          <w:ins w:id="107" w:author="hayley.aplin" w:date="2015-09-30T13:55:00Z"/>
        </w:rPr>
      </w:pPr>
      <w:ins w:id="108" w:author="hayley.aplin" w:date="2015-09-30T13:55:00Z">
        <w:r w:rsidRPr="00393DEA">
          <w:rPr>
            <w:noProof/>
            <w:lang w:eastAsia="en-GB"/>
          </w:rPr>
          <w:drawing>
            <wp:anchor distT="0" distB="0" distL="114300" distR="114300" simplePos="0" relativeHeight="251665408" behindDoc="0" locked="0" layoutInCell="1" allowOverlap="1" wp14:anchorId="4E045309" wp14:editId="4E04530A">
              <wp:simplePos x="0" y="0"/>
              <wp:positionH relativeFrom="column">
                <wp:posOffset>4458131</wp:posOffset>
              </wp:positionH>
              <wp:positionV relativeFrom="paragraph">
                <wp:posOffset>138370</wp:posOffset>
              </wp:positionV>
              <wp:extent cx="3838755" cy="3648974"/>
              <wp:effectExtent l="19050" t="38100" r="9525" b="12319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ins>
    </w:p>
    <w:p w14:paraId="4E0452B1" w14:textId="77777777" w:rsidR="00C827B0" w:rsidRPr="00393DEA" w:rsidRDefault="002D19AC" w:rsidP="00C827B0">
      <w:pPr>
        <w:textAlignment w:val="auto"/>
        <w:rPr>
          <w:ins w:id="109" w:author="hayley.aplin" w:date="2015-09-30T13:55:00Z"/>
        </w:rPr>
      </w:pPr>
    </w:p>
    <w:p w14:paraId="4E0452B2" w14:textId="77777777" w:rsidR="00C827B0" w:rsidRPr="00393DEA" w:rsidRDefault="002D19AC" w:rsidP="00C827B0">
      <w:pPr>
        <w:textAlignment w:val="auto"/>
        <w:rPr>
          <w:ins w:id="110" w:author="hayley.aplin" w:date="2015-09-30T13:55:00Z"/>
        </w:rPr>
      </w:pPr>
    </w:p>
    <w:p w14:paraId="4E0452B3" w14:textId="77777777" w:rsidR="00C827B0" w:rsidRPr="00393DEA" w:rsidRDefault="002D19AC" w:rsidP="00C827B0">
      <w:pPr>
        <w:textAlignment w:val="auto"/>
        <w:rPr>
          <w:ins w:id="111" w:author="hayley.aplin" w:date="2015-09-30T13:55:00Z"/>
        </w:rPr>
      </w:pPr>
    </w:p>
    <w:p w14:paraId="4E0452B4" w14:textId="77777777" w:rsidR="00C827B0" w:rsidRPr="00393DEA" w:rsidRDefault="002D19AC" w:rsidP="00C827B0">
      <w:pPr>
        <w:textAlignment w:val="auto"/>
        <w:rPr>
          <w:ins w:id="112" w:author="hayley.aplin" w:date="2015-09-30T13:55:00Z"/>
        </w:rPr>
      </w:pPr>
    </w:p>
    <w:p w14:paraId="4E0452B5" w14:textId="77777777" w:rsidR="00C827B0" w:rsidRPr="00393DEA" w:rsidRDefault="002D19AC" w:rsidP="00C827B0">
      <w:pPr>
        <w:textAlignment w:val="auto"/>
        <w:rPr>
          <w:ins w:id="113" w:author="hayley.aplin" w:date="2015-09-30T13:55:00Z"/>
        </w:rPr>
      </w:pPr>
    </w:p>
    <w:p w14:paraId="4E0452B6" w14:textId="77777777" w:rsidR="00C827B0" w:rsidRPr="00393DEA" w:rsidRDefault="002D19AC" w:rsidP="00C827B0">
      <w:pPr>
        <w:textAlignment w:val="auto"/>
        <w:rPr>
          <w:ins w:id="114" w:author="hayley.aplin" w:date="2015-09-30T13:55:00Z"/>
        </w:rPr>
      </w:pPr>
    </w:p>
    <w:p w14:paraId="4E0452B7" w14:textId="32C23AA9" w:rsidR="00C827B0" w:rsidRPr="00393DEA" w:rsidRDefault="00B500C0" w:rsidP="00C827B0">
      <w:pPr>
        <w:textAlignment w:val="auto"/>
        <w:rPr>
          <w:ins w:id="115" w:author="hayley.aplin" w:date="2015-09-30T13:55:00Z"/>
        </w:rPr>
      </w:pPr>
      <w:r>
        <w:rPr>
          <w:noProof/>
          <w:lang w:eastAsia="en-GB"/>
        </w:rPr>
        <mc:AlternateContent>
          <mc:Choice Requires="wpg">
            <w:drawing>
              <wp:anchor distT="0" distB="0" distL="114300" distR="114300" simplePos="0" relativeHeight="251664384" behindDoc="0" locked="0" layoutInCell="1" allowOverlap="1" wp14:anchorId="4E04530B" wp14:editId="49B4A8F2">
                <wp:simplePos x="0" y="0"/>
                <wp:positionH relativeFrom="column">
                  <wp:posOffset>5603875</wp:posOffset>
                </wp:positionH>
                <wp:positionV relativeFrom="paragraph">
                  <wp:posOffset>125095</wp:posOffset>
                </wp:positionV>
                <wp:extent cx="1491615" cy="1428750"/>
                <wp:effectExtent l="12700" t="20320" r="19685" b="17780"/>
                <wp:wrapNone/>
                <wp:docPr id="1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1615" cy="1428750"/>
                          <a:chOff x="0" y="0"/>
                          <a:chExt cx="14916" cy="14287"/>
                        </a:xfrm>
                      </wpg:grpSpPr>
                      <wps:wsp>
                        <wps:cNvPr id="12" name="Oval 3"/>
                        <wps:cNvSpPr>
                          <a:spLocks noChangeArrowheads="1"/>
                        </wps:cNvSpPr>
                        <wps:spPr bwMode="auto">
                          <a:xfrm>
                            <a:off x="0" y="0"/>
                            <a:ext cx="14916" cy="14287"/>
                          </a:xfrm>
                          <a:prstGeom prst="ellipse">
                            <a:avLst/>
                          </a:prstGeom>
                          <a:solidFill>
                            <a:srgbClr val="DCE6F2"/>
                          </a:solidFill>
                          <a:ln w="25400">
                            <a:solidFill>
                              <a:srgbClr val="385D8A"/>
                            </a:solidFill>
                            <a:round/>
                            <a:headEnd/>
                            <a:tailEnd/>
                          </a:ln>
                        </wps:spPr>
                        <wps:txbx>
                          <w:txbxContent>
                            <w:p w14:paraId="4E045338" w14:textId="77777777" w:rsidR="00C827B0" w:rsidRDefault="00B500C0" w:rsidP="00C827B0">
                              <w:pPr>
                                <w:pStyle w:val="NormalWeb"/>
                                <w:ind w:left="-180" w:right="-192"/>
                                <w:jc w:val="center"/>
                                <w:rPr>
                                  <w:ins w:id="116" w:author="hayley.aplin" w:date="2015-09-30T13:55:00Z"/>
                                </w:rPr>
                              </w:pPr>
                              <w:ins w:id="117" w:author="hayley.aplin" w:date="2015-09-30T13:55:00Z">
                                <w:r>
                                  <w:rPr>
                                    <w:rFonts w:ascii="Arial" w:hAnsi="Arial" w:cs="Arial"/>
                                    <w:color w:val="000000" w:themeColor="text1"/>
                                    <w:kern w:val="24"/>
                                    <w:sz w:val="22"/>
                                    <w:szCs w:val="22"/>
                                  </w:rPr>
                                  <w:t>9 Protected Characteristics</w:t>
                                </w:r>
                              </w:ins>
                            </w:p>
                          </w:txbxContent>
                        </wps:txbx>
                        <wps:bodyPr rot="0" vert="horz" wrap="square" lIns="91440" tIns="45720" rIns="91440" bIns="45720" anchor="ctr" anchorCtr="0" upright="1">
                          <a:noAutofit/>
                        </wps:bodyPr>
                      </wps:wsp>
                      <wps:wsp>
                        <wps:cNvPr id="13" name="Isosceles Triangle 4"/>
                        <wps:cNvSpPr>
                          <a:spLocks noChangeArrowheads="1"/>
                        </wps:cNvSpPr>
                        <wps:spPr bwMode="auto">
                          <a:xfrm>
                            <a:off x="6015" y="10106"/>
                            <a:ext cx="2712" cy="2143"/>
                          </a:xfrm>
                          <a:prstGeom prst="triangle">
                            <a:avLst>
                              <a:gd name="adj" fmla="val 50000"/>
                            </a:avLst>
                          </a:prstGeom>
                          <a:solidFill>
                            <a:srgbClr val="D0D8E8">
                              <a:alpha val="90195"/>
                            </a:srgbClr>
                          </a:solidFill>
                          <a:ln w="9525">
                            <a:solidFill>
                              <a:srgbClr val="CBD3E3">
                                <a:alpha val="90195"/>
                              </a:srgbClr>
                            </a:solidFill>
                            <a:miter lim="800000"/>
                            <a:headEnd/>
                            <a:tailEnd/>
                          </a:ln>
                          <a:effectLst>
                            <a:outerShdw dist="22987" dir="5400000" rotWithShape="0">
                              <a:srgbClr val="000000">
                                <a:alpha val="34998"/>
                              </a:srgbClr>
                            </a:outerShdw>
                          </a:effectLst>
                        </wps:spPr>
                        <wps:txbx>
                          <w:txbxContent>
                            <w:p w14:paraId="4E045339" w14:textId="77777777" w:rsidR="00C827B0" w:rsidRDefault="002D19AC" w:rsidP="00C827B0">
                              <w:pPr>
                                <w:rPr>
                                  <w:ins w:id="118" w:author="hayley.aplin" w:date="2015-09-30T13:55:00Z"/>
                                </w:rPr>
                              </w:pPr>
                            </w:p>
                          </w:txbxContent>
                        </wps:txbx>
                        <wps:bodyPr rot="0" vert="horz" wrap="square" lIns="91440" tIns="45720" rIns="91440" bIns="45720" anchor="t" anchorCtr="0" upright="1">
                          <a:noAutofit/>
                        </wps:bodyPr>
                      </wps:wsp>
                      <wps:wsp>
                        <wps:cNvPr id="16" name="Rectangle 6"/>
                        <wps:cNvSpPr>
                          <a:spLocks noChangeArrowheads="1"/>
                        </wps:cNvSpPr>
                        <wps:spPr bwMode="auto">
                          <a:xfrm rot="240000">
                            <a:off x="2245" y="9464"/>
                            <a:ext cx="10192" cy="470"/>
                          </a:xfrm>
                          <a:prstGeom prst="rect">
                            <a:avLst/>
                          </a:prstGeom>
                          <a:solidFill>
                            <a:srgbClr val="D0D8E8">
                              <a:alpha val="90195"/>
                            </a:srgbClr>
                          </a:solidFill>
                          <a:ln w="9525">
                            <a:solidFill>
                              <a:srgbClr val="CBD3E3">
                                <a:alpha val="90195"/>
                              </a:srgbClr>
                            </a:solidFill>
                            <a:miter lim="800000"/>
                            <a:headEnd/>
                            <a:tailEnd/>
                          </a:ln>
                          <a:effectLst>
                            <a:outerShdw dist="22987" dir="5400000" rotWithShape="0">
                              <a:srgbClr val="000000">
                                <a:alpha val="34998"/>
                              </a:srgbClr>
                            </a:outerShdw>
                          </a:effectLst>
                        </wps:spPr>
                        <wps:txbx>
                          <w:txbxContent>
                            <w:p w14:paraId="4E04533A" w14:textId="77777777" w:rsidR="00C827B0" w:rsidRDefault="002D19AC" w:rsidP="00C827B0">
                              <w:pPr>
                                <w:rPr>
                                  <w:ins w:id="119" w:author="hayley.aplin" w:date="2015-09-30T13:55:00Z"/>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9" style="position:absolute;margin-left:441.25pt;margin-top:9.85pt;width:117.45pt;height:112.5pt;z-index:251664384" coordsize="1491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">
                <v:oval id="Oval 3" o:spid="_x0000_s1030" style="position:absolute;width:14916;height:1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YkrwA&#10;AADbAAAADwAAAGRycy9kb3ducmV2LnhtbERP3QoBQRS+V95hOsqNmCVJy5BIKSV/D3DsHLubnTNr&#10;Z7De3ijl7nx9v2c6r00hnlS53LKCfi8CQZxYnXOq4Hxad8cgnEfWWFgmBW9yMJ81G1OMtX3xgZ5H&#10;n4oQwi5GBZn3ZSylSzIy6Hq2JA7c1VYGfYBVKnWFrxBuCjmIopE0mHNoyLCkZUbJ7fgwCsbG8b0Y&#10;rfbp0HTkbr+96Jq3SrVb9WICwlPt/+Kfe6PD/AF8fwkHyNk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fr9iSvAAAANsAAAAPAAAAAAAAAAAAAAAAAJgCAABkcnMvZG93bnJldi54&#10;bWxQSwUGAAAAAAQABAD1AAAAgQMAAAAA&#10;" fillcolor="#dce6f2" strokecolor="#385d8a" strokeweight="2pt">
                  <v:textbox>
                    <w:txbxContent>
                      <w:p w14:paraId="4E045338" w14:textId="77777777" w:rsidR="00C827B0" w:rsidRDefault="00B500C0" w:rsidP="00C827B0">
                        <w:pPr>
                          <w:pStyle w:val="NormalWeb"/>
                          <w:ind w:left="-180" w:right="-192"/>
                          <w:jc w:val="center"/>
                          <w:rPr>
                            <w:ins w:id="120" w:author="hayley.aplin" w:date="2015-09-30T13:55:00Z"/>
                          </w:rPr>
                        </w:pPr>
                        <w:ins w:id="121" w:author="hayley.aplin" w:date="2015-09-30T13:55:00Z">
                          <w:r>
                            <w:rPr>
                              <w:rFonts w:ascii="Arial" w:hAnsi="Arial" w:cs="Arial"/>
                              <w:color w:val="000000" w:themeColor="text1"/>
                              <w:kern w:val="24"/>
                              <w:sz w:val="22"/>
                              <w:szCs w:val="22"/>
                            </w:rPr>
                            <w:t>9 Protected Characteristics</w:t>
                          </w:r>
                        </w:ins>
                      </w:p>
                    </w:txbxContent>
                  </v:textbox>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31" type="#_x0000_t5" style="position:absolute;left:6015;top:10106;width:2712;height:2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ZJWsIA&#10;AADbAAAADwAAAGRycy9kb3ducmV2LnhtbERP32vCMBB+F/Y/hBv4puk2EOmMso1tiqBgO9DHoznb&#10;suZSkth2//0iCL7dx/fzFqvBNKIj52vLCp6mCQjiwuqaSwU/+ddkDsIHZI2NZVLwRx5Wy4fRAlNt&#10;ez5Ql4VSxBD2KSqoQmhTKX1RkUE/tS1x5M7WGQwRulJqh30MN418TpKZNFhzbKiwpY+Kit/sYhR8&#10;n9t3fdx1+2126vPgPF/851qp8ePw9goi0BDu4pt7o+P8F7j+E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hklawgAAANsAAAAPAAAAAAAAAAAAAAAAAJgCAABkcnMvZG93&#10;bnJldi54bWxQSwUGAAAAAAQABAD1AAAAhwMAAAAA&#10;" fillcolor="#d0d8e8" strokecolor="#cbd3e3">
                  <v:fill opacity="59110f"/>
                  <v:stroke opacity="59110f"/>
                  <v:shadow on="t" color="black" opacity="22936f" origin=",.5" offset="0,1.81pt"/>
                  <v:textbox>
                    <w:txbxContent>
                      <w:p w14:paraId="4E045339" w14:textId="77777777" w:rsidR="00C827B0" w:rsidRDefault="00B500C0" w:rsidP="00C827B0">
                        <w:pPr>
                          <w:rPr>
                            <w:ins w:id="122" w:author="hayley.aplin" w:date="2015-09-30T13:55:00Z"/>
                          </w:rPr>
                        </w:pPr>
                      </w:p>
                    </w:txbxContent>
                  </v:textbox>
                </v:shape>
                <v:rect id="Rectangle 6" o:spid="_x0000_s1032" style="position:absolute;left:2245;top:9464;width:10192;height:470;rotation: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nVA8MA&#10;AADbAAAADwAAAGRycy9kb3ducmV2LnhtbERPTWvCQBC9F/wPywi9mY2FahOzCW2h0EMvaqD0Ns2O&#10;STA7G7Ibjf31riD0No/3OVkxmU6caHCtZQXLKAZBXFndcq2g3H8sXkA4j6yxs0wKLuSgyGcPGaba&#10;nnlLp52vRQhhl6KCxvs+ldJVDRl0ke2JA3ewg0Ef4FBLPeA5hJtOPsXxShpsOTQ02NN7Q9VxNxoF&#10;0/ffbyLLsa3Wl5/t+usteS7ZK/U4n143IDxN/l98d3/qMH8Ft1/CATK/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nVA8MAAADbAAAADwAAAAAAAAAAAAAAAACYAgAAZHJzL2Rv&#10;d25yZXYueG1sUEsFBgAAAAAEAAQA9QAAAIgDAAAAAA==&#10;" fillcolor="#d0d8e8" strokecolor="#cbd3e3">
                  <v:fill opacity="59110f"/>
                  <v:stroke opacity="59110f"/>
                  <v:shadow on="t" color="black" opacity="22936f" origin=",.5" offset="0,1.81pt"/>
                  <v:textbox>
                    <w:txbxContent>
                      <w:p w14:paraId="4E04533A" w14:textId="77777777" w:rsidR="00C827B0" w:rsidRDefault="00B500C0" w:rsidP="00C827B0">
                        <w:pPr>
                          <w:rPr>
                            <w:ins w:id="123" w:author="hayley.aplin" w:date="2015-09-30T13:55:00Z"/>
                          </w:rPr>
                        </w:pPr>
                      </w:p>
                    </w:txbxContent>
                  </v:textbox>
                </v:rect>
              </v:group>
            </w:pict>
          </mc:Fallback>
        </mc:AlternateContent>
      </w:r>
    </w:p>
    <w:p w14:paraId="4E0452B8" w14:textId="77777777" w:rsidR="00C827B0" w:rsidRPr="00393DEA" w:rsidRDefault="002D19AC" w:rsidP="00C827B0">
      <w:pPr>
        <w:textAlignment w:val="auto"/>
        <w:rPr>
          <w:ins w:id="120" w:author="hayley.aplin" w:date="2015-09-30T13:55:00Z"/>
        </w:rPr>
      </w:pPr>
    </w:p>
    <w:p w14:paraId="4E0452B9" w14:textId="77777777" w:rsidR="00C827B0" w:rsidRPr="00393DEA" w:rsidRDefault="002D19AC" w:rsidP="00C827B0">
      <w:pPr>
        <w:textAlignment w:val="auto"/>
        <w:rPr>
          <w:ins w:id="121" w:author="hayley.aplin" w:date="2015-09-30T13:55:00Z"/>
        </w:rPr>
      </w:pPr>
    </w:p>
    <w:p w14:paraId="4E0452BA" w14:textId="77777777" w:rsidR="00C827B0" w:rsidRPr="00393DEA" w:rsidRDefault="002D19AC" w:rsidP="00C827B0">
      <w:pPr>
        <w:textAlignment w:val="auto"/>
        <w:rPr>
          <w:ins w:id="122" w:author="hayley.aplin" w:date="2015-09-30T13:55:00Z"/>
        </w:rPr>
      </w:pPr>
    </w:p>
    <w:p w14:paraId="4E0452BB" w14:textId="77777777" w:rsidR="00C827B0" w:rsidRPr="00393DEA" w:rsidRDefault="00B500C0" w:rsidP="00C827B0">
      <w:pPr>
        <w:textAlignment w:val="auto"/>
        <w:rPr>
          <w:ins w:id="123" w:author="hayley.aplin" w:date="2015-09-30T13:55:00Z"/>
        </w:rPr>
      </w:pPr>
      <w:ins w:id="124" w:author="hayley.aplin" w:date="2015-09-30T13:55:00Z">
        <w:r w:rsidRPr="00393DEA">
          <w:rPr>
            <w:noProof/>
            <w:lang w:eastAsia="en-GB"/>
          </w:rPr>
          <w:drawing>
            <wp:inline distT="0" distB="0" distL="0" distR="0" wp14:anchorId="4E04530C" wp14:editId="4E04530D">
              <wp:extent cx="3713747" cy="1572127"/>
              <wp:effectExtent l="57150" t="0" r="77470" b="6667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ins>
    </w:p>
    <w:p w14:paraId="4E0452BC" w14:textId="77777777" w:rsidR="004C3165" w:rsidRPr="00393DEA" w:rsidRDefault="00B500C0" w:rsidP="004C3165">
      <w:pPr>
        <w:textAlignment w:val="auto"/>
        <w:rPr>
          <w:del w:id="125" w:author="hayley.aplin" w:date="2015-09-30T13:55:00Z"/>
        </w:rPr>
      </w:pPr>
      <w:del w:id="126" w:author="hayley.aplin" w:date="2015-09-30T13:55:00Z">
        <w:r w:rsidRPr="00393DEA">
          <w:rPr>
            <w:noProof/>
            <w:lang w:eastAsia="en-GB"/>
          </w:rPr>
          <w:drawing>
            <wp:anchor distT="0" distB="0" distL="114300" distR="114300" simplePos="0" relativeHeight="251654656" behindDoc="0" locked="0" layoutInCell="1" allowOverlap="1" wp14:anchorId="4E04530E" wp14:editId="4E04530F">
              <wp:simplePos x="0" y="0"/>
              <wp:positionH relativeFrom="column">
                <wp:posOffset>4458131</wp:posOffset>
              </wp:positionH>
              <wp:positionV relativeFrom="paragraph">
                <wp:posOffset>138370</wp:posOffset>
              </wp:positionV>
              <wp:extent cx="3838755" cy="3648974"/>
              <wp:effectExtent l="19050" t="38100" r="9525" b="123190"/>
              <wp:wrapNone/>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anchor>
          </w:drawing>
        </w:r>
      </w:del>
    </w:p>
    <w:p w14:paraId="4E0452BD" w14:textId="77777777" w:rsidR="004C3165" w:rsidRPr="00393DEA" w:rsidRDefault="002D19AC" w:rsidP="004C3165">
      <w:pPr>
        <w:textAlignment w:val="auto"/>
        <w:rPr>
          <w:del w:id="127" w:author="hayley.aplin" w:date="2015-09-30T13:55:00Z"/>
        </w:rPr>
      </w:pPr>
    </w:p>
    <w:p w14:paraId="4E0452BE" w14:textId="77777777" w:rsidR="004C3165" w:rsidRPr="00393DEA" w:rsidRDefault="002D19AC" w:rsidP="004C3165">
      <w:pPr>
        <w:textAlignment w:val="auto"/>
        <w:rPr>
          <w:del w:id="128" w:author="hayley.aplin" w:date="2015-09-30T13:55:00Z"/>
        </w:rPr>
      </w:pPr>
    </w:p>
    <w:p w14:paraId="4E0452BF" w14:textId="77777777" w:rsidR="004C3165" w:rsidRPr="00393DEA" w:rsidRDefault="002D19AC" w:rsidP="004C3165">
      <w:pPr>
        <w:textAlignment w:val="auto"/>
        <w:rPr>
          <w:del w:id="129" w:author="hayley.aplin" w:date="2015-09-30T13:55:00Z"/>
        </w:rPr>
      </w:pPr>
    </w:p>
    <w:p w14:paraId="4E0452C0" w14:textId="77777777" w:rsidR="004C3165" w:rsidRPr="00393DEA" w:rsidRDefault="002D19AC" w:rsidP="004C3165">
      <w:pPr>
        <w:textAlignment w:val="auto"/>
        <w:rPr>
          <w:del w:id="130" w:author="hayley.aplin" w:date="2015-09-30T13:55:00Z"/>
        </w:rPr>
      </w:pPr>
    </w:p>
    <w:p w14:paraId="4E0452C1" w14:textId="77777777" w:rsidR="004C3165" w:rsidRPr="00393DEA" w:rsidRDefault="002D19AC" w:rsidP="004C3165">
      <w:pPr>
        <w:textAlignment w:val="auto"/>
        <w:rPr>
          <w:del w:id="131" w:author="hayley.aplin" w:date="2015-09-30T13:55:00Z"/>
        </w:rPr>
      </w:pPr>
    </w:p>
    <w:p w14:paraId="4E0452C2" w14:textId="77777777" w:rsidR="004C3165" w:rsidRPr="00393DEA" w:rsidRDefault="002D19AC" w:rsidP="004C3165">
      <w:pPr>
        <w:textAlignment w:val="auto"/>
        <w:rPr>
          <w:del w:id="132" w:author="hayley.aplin" w:date="2015-09-30T13:55:00Z"/>
        </w:rPr>
      </w:pPr>
    </w:p>
    <w:p w14:paraId="4E0452C3" w14:textId="5EA736A3" w:rsidR="004C3165" w:rsidRPr="00393DEA" w:rsidRDefault="00B500C0" w:rsidP="004C3165">
      <w:pPr>
        <w:textAlignment w:val="auto"/>
        <w:rPr>
          <w:del w:id="133" w:author="hayley.aplin" w:date="2015-09-30T13:55:00Z"/>
        </w:rPr>
      </w:pPr>
      <w:r>
        <w:rPr>
          <w:noProof/>
          <w:lang w:eastAsia="en-GB"/>
        </w:rPr>
        <mc:AlternateContent>
          <mc:Choice Requires="wpg">
            <w:drawing>
              <wp:anchor distT="0" distB="0" distL="114300" distR="114300" simplePos="0" relativeHeight="251661312" behindDoc="0" locked="0" layoutInCell="1" allowOverlap="1" wp14:anchorId="4E045310" wp14:editId="3A36AD68">
                <wp:simplePos x="0" y="0"/>
                <wp:positionH relativeFrom="column">
                  <wp:posOffset>5603875</wp:posOffset>
                </wp:positionH>
                <wp:positionV relativeFrom="paragraph">
                  <wp:posOffset>125095</wp:posOffset>
                </wp:positionV>
                <wp:extent cx="1491615" cy="1428750"/>
                <wp:effectExtent l="12700" t="20320" r="19685" b="17780"/>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1615" cy="1428750"/>
                          <a:chOff x="0" y="0"/>
                          <a:chExt cx="14916" cy="14287"/>
                        </a:xfrm>
                      </wpg:grpSpPr>
                      <wps:wsp>
                        <wps:cNvPr id="7" name="Oval 3"/>
                        <wps:cNvSpPr>
                          <a:spLocks noChangeArrowheads="1"/>
                        </wps:cNvSpPr>
                        <wps:spPr bwMode="auto">
                          <a:xfrm>
                            <a:off x="0" y="0"/>
                            <a:ext cx="14916" cy="14287"/>
                          </a:xfrm>
                          <a:prstGeom prst="ellipse">
                            <a:avLst/>
                          </a:prstGeom>
                          <a:solidFill>
                            <a:srgbClr val="DCE6F2"/>
                          </a:solidFill>
                          <a:ln w="25400">
                            <a:solidFill>
                              <a:srgbClr val="385D8A"/>
                            </a:solidFill>
                            <a:round/>
                            <a:headEnd/>
                            <a:tailEnd/>
                          </a:ln>
                        </wps:spPr>
                        <wps:txbx>
                          <w:txbxContent>
                            <w:p w14:paraId="4E04533B" w14:textId="77777777" w:rsidR="004C3165" w:rsidRDefault="00B500C0" w:rsidP="004C3165">
                              <w:pPr>
                                <w:pStyle w:val="NormalWeb"/>
                                <w:ind w:left="-180" w:right="-192"/>
                                <w:jc w:val="center"/>
                                <w:rPr>
                                  <w:del w:id="134" w:author="hayley.aplin" w:date="2015-09-30T13:55:00Z"/>
                                </w:rPr>
                              </w:pPr>
                              <w:del w:id="135" w:author="hayley.aplin" w:date="2015-09-30T13:55:00Z">
                                <w:r>
                                  <w:rPr>
                                    <w:rFonts w:ascii="Arial" w:hAnsi="Arial" w:cs="Arial"/>
                                    <w:color w:val="000000" w:themeColor="text1"/>
                                    <w:kern w:val="24"/>
                                    <w:sz w:val="22"/>
                                    <w:szCs w:val="22"/>
                                  </w:rPr>
                                  <w:delText>9 Protected Characteristics</w:delText>
                                </w:r>
                              </w:del>
                            </w:p>
                          </w:txbxContent>
                        </wps:txbx>
                        <wps:bodyPr rot="0" vert="horz" wrap="square" lIns="91440" tIns="45720" rIns="91440" bIns="45720" anchor="ctr" anchorCtr="0" upright="1">
                          <a:noAutofit/>
                        </wps:bodyPr>
                      </wps:wsp>
                      <wps:wsp>
                        <wps:cNvPr id="8" name="Isosceles Triangle 4"/>
                        <wps:cNvSpPr>
                          <a:spLocks noChangeArrowheads="1"/>
                        </wps:cNvSpPr>
                        <wps:spPr bwMode="auto">
                          <a:xfrm>
                            <a:off x="6015" y="10106"/>
                            <a:ext cx="2712" cy="2143"/>
                          </a:xfrm>
                          <a:prstGeom prst="triangle">
                            <a:avLst>
                              <a:gd name="adj" fmla="val 50000"/>
                            </a:avLst>
                          </a:prstGeom>
                          <a:solidFill>
                            <a:srgbClr val="D0D8E8">
                              <a:alpha val="90195"/>
                            </a:srgbClr>
                          </a:solidFill>
                          <a:ln w="9525">
                            <a:solidFill>
                              <a:srgbClr val="CBD3E3">
                                <a:alpha val="90195"/>
                              </a:srgbClr>
                            </a:solidFill>
                            <a:miter lim="800000"/>
                            <a:headEnd/>
                            <a:tailEnd/>
                          </a:ln>
                          <a:effectLst>
                            <a:outerShdw dist="22987" dir="5400000" rotWithShape="0">
                              <a:srgbClr val="000000">
                                <a:alpha val="34998"/>
                              </a:srgbClr>
                            </a:outerShdw>
                          </a:effectLst>
                        </wps:spPr>
                        <wps:txbx>
                          <w:txbxContent>
                            <w:p w14:paraId="4E04533C" w14:textId="77777777" w:rsidR="004C3165" w:rsidRDefault="002D19AC" w:rsidP="004C3165">
                              <w:pPr>
                                <w:rPr>
                                  <w:del w:id="136" w:author="hayley.aplin" w:date="2015-09-30T13:55:00Z"/>
                                </w:rPr>
                              </w:pPr>
                            </w:p>
                          </w:txbxContent>
                        </wps:txbx>
                        <wps:bodyPr rot="0" vert="horz" wrap="square" lIns="91440" tIns="45720" rIns="91440" bIns="45720" anchor="t" anchorCtr="0" upright="1">
                          <a:noAutofit/>
                        </wps:bodyPr>
                      </wps:wsp>
                      <wps:wsp>
                        <wps:cNvPr id="9" name="Rectangle 6"/>
                        <wps:cNvSpPr>
                          <a:spLocks noChangeArrowheads="1"/>
                        </wps:cNvSpPr>
                        <wps:spPr bwMode="auto">
                          <a:xfrm rot="240000">
                            <a:off x="2245" y="9464"/>
                            <a:ext cx="10192" cy="470"/>
                          </a:xfrm>
                          <a:prstGeom prst="rect">
                            <a:avLst/>
                          </a:prstGeom>
                          <a:solidFill>
                            <a:srgbClr val="D0D8E8">
                              <a:alpha val="90195"/>
                            </a:srgbClr>
                          </a:solidFill>
                          <a:ln w="9525">
                            <a:solidFill>
                              <a:srgbClr val="CBD3E3">
                                <a:alpha val="90195"/>
                              </a:srgbClr>
                            </a:solidFill>
                            <a:miter lim="800000"/>
                            <a:headEnd/>
                            <a:tailEnd/>
                          </a:ln>
                          <a:effectLst>
                            <a:outerShdw dist="22987" dir="5400000" rotWithShape="0">
                              <a:srgbClr val="000000">
                                <a:alpha val="34998"/>
                              </a:srgbClr>
                            </a:outerShdw>
                          </a:effectLst>
                        </wps:spPr>
                        <wps:txbx>
                          <w:txbxContent>
                            <w:p w14:paraId="4E04533D" w14:textId="77777777" w:rsidR="004C3165" w:rsidRDefault="002D19AC" w:rsidP="004C3165">
                              <w:pPr>
                                <w:rPr>
                                  <w:del w:id="137" w:author="hayley.aplin" w:date="2015-09-30T13:55:00Z"/>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3" style="position:absolute;margin-left:441.25pt;margin-top:9.85pt;width:117.45pt;height:112.5pt;z-index:251661312" coordsize="1491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">
                <v:oval id="Oval 3" o:spid="_x0000_s1034" style="position:absolute;width:14916;height:1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ocjsIA&#10;AADaAAAADwAAAGRycy9kb3ducmV2LnhtbESP3WrCQBSE7wu+w3IEb0Q3laISXYO0FISA+PcAx+wx&#10;CWbPptltEt++Kwi9HGbmG2ad9KYSLTWutKzgfRqBIM6sLjlXcDl/T5YgnEfWWFkmBQ9ykGwGb2uM&#10;te34SO3J5yJA2MWooPC+jqV0WUEG3dTWxMG72cagD7LJpW6wC3BTyVkUzaXBksNCgTV9FpTdT79G&#10;wdI4/qnmX4f8w4zl/pBedc+pUqNhv12B8NT7//CrvdMKFvC8Em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ahyOwgAAANoAAAAPAAAAAAAAAAAAAAAAAJgCAABkcnMvZG93&#10;bnJldi54bWxQSwUGAAAAAAQABAD1AAAAhwMAAAAA&#10;" fillcolor="#dce6f2" strokecolor="#385d8a" strokeweight="2pt">
                  <v:textbox>
                    <w:txbxContent>
                      <w:p w14:paraId="4E04533B" w14:textId="77777777" w:rsidR="004C3165" w:rsidRDefault="00B500C0" w:rsidP="004C3165">
                        <w:pPr>
                          <w:pStyle w:val="NormalWeb"/>
                          <w:ind w:left="-180" w:right="-192"/>
                          <w:jc w:val="center"/>
                          <w:rPr>
                            <w:del w:id="142" w:author="hayley.aplin" w:date="2015-09-30T13:55:00Z"/>
                          </w:rPr>
                        </w:pPr>
                        <w:del w:id="143" w:author="hayley.aplin" w:date="2015-09-30T13:55:00Z">
                          <w:r>
                            <w:rPr>
                              <w:rFonts w:ascii="Arial" w:hAnsi="Arial" w:cs="Arial"/>
                              <w:color w:val="000000" w:themeColor="text1"/>
                              <w:kern w:val="24"/>
                              <w:sz w:val="22"/>
                              <w:szCs w:val="22"/>
                            </w:rPr>
                            <w:delText>9 Protected Characteristics</w:delText>
                          </w:r>
                        </w:del>
                      </w:p>
                    </w:txbxContent>
                  </v:textbox>
                </v:oval>
                <v:shape id="Isosceles Triangle 4" o:spid="_x0000_s1035" type="#_x0000_t5" style="position:absolute;left:6015;top:10106;width:2712;height:2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B+e8AA&#10;AADaAAAADwAAAGRycy9kb3ducmV2LnhtbERPz2vCMBS+D/wfwhN2m+k8DKlG0aFuCA5sB/P4aJ5t&#10;sXkpSWzrf28Owo4f3+/FajCN6Mj52rKC90kCgriwuuZSwW++e5uB8AFZY2OZFNzJw2o5ellgqm3P&#10;J+qyUIoYwj5FBVUIbSqlLyoy6Ce2JY7cxTqDIUJXSu2wj+GmkdMk+ZAGa44NFbb0WVFxzW5Gwf7S&#10;bvTfsfs5ZOc+D87zzW+/lHodD+s5iEBD+Bc/3d9aQdwar8Qb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B+e8AAAADaAAAADwAAAAAAAAAAAAAAAACYAgAAZHJzL2Rvd25y&#10;ZXYueG1sUEsFBgAAAAAEAAQA9QAAAIUDAAAAAA==&#10;" fillcolor="#d0d8e8" strokecolor="#cbd3e3">
                  <v:fill opacity="59110f"/>
                  <v:stroke opacity="59110f"/>
                  <v:shadow on="t" color="black" opacity="22936f" origin=",.5" offset="0,1.81pt"/>
                  <v:textbox>
                    <w:txbxContent>
                      <w:p w14:paraId="4E04533C" w14:textId="77777777" w:rsidR="004C3165" w:rsidRDefault="00B500C0" w:rsidP="004C3165">
                        <w:pPr>
                          <w:rPr>
                            <w:del w:id="144" w:author="hayley.aplin" w:date="2015-09-30T13:55:00Z"/>
                          </w:rPr>
                        </w:pPr>
                      </w:p>
                    </w:txbxContent>
                  </v:textbox>
                </v:shape>
                <v:rect id="Rectangle 6" o:spid="_x0000_s1036" style="position:absolute;left:2245;top:9464;width:10192;height:470;rotation: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0+vsMA&#10;AADaAAAADwAAAGRycy9kb3ducmV2LnhtbESPQYvCMBSE7wv+h/AEb9vUBVdbjeIKgoe9qAXx9mye&#10;bbF5KU3U6q83wsIeh5n5hpktOlOLG7WusqxgGMUgiHOrKy4UZPv15wSE88gaa8uk4EEOFvPexwxT&#10;be+8pdvOFyJA2KWooPS+SaV0eUkGXWQb4uCdbWvQB9kWUrd4D3BTy684/pYGKw4LJTa0Kim/7K5G&#10;QXd4nhKZXat8/Dhux78/yShjr9Sg3y2nIDx1/j/8195oBQm8r4Qb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0+vsMAAADaAAAADwAAAAAAAAAAAAAAAACYAgAAZHJzL2Rv&#10;d25yZXYueG1sUEsFBgAAAAAEAAQA9QAAAIgDAAAAAA==&#10;" fillcolor="#d0d8e8" strokecolor="#cbd3e3">
                  <v:fill opacity="59110f"/>
                  <v:stroke opacity="59110f"/>
                  <v:shadow on="t" color="black" opacity="22936f" origin=",.5" offset="0,1.81pt"/>
                  <v:textbox>
                    <w:txbxContent>
                      <w:p w14:paraId="4E04533D" w14:textId="77777777" w:rsidR="004C3165" w:rsidRDefault="00B500C0" w:rsidP="004C3165">
                        <w:pPr>
                          <w:rPr>
                            <w:del w:id="145" w:author="hayley.aplin" w:date="2015-09-30T13:55:00Z"/>
                          </w:rPr>
                        </w:pPr>
                      </w:p>
                    </w:txbxContent>
                  </v:textbox>
                </v:rect>
              </v:group>
            </w:pict>
          </mc:Fallback>
        </mc:AlternateContent>
      </w:r>
    </w:p>
    <w:p w14:paraId="4E0452C4" w14:textId="77777777" w:rsidR="004C3165" w:rsidRPr="00393DEA" w:rsidRDefault="002D19AC" w:rsidP="004C3165">
      <w:pPr>
        <w:textAlignment w:val="auto"/>
        <w:rPr>
          <w:del w:id="138" w:author="hayley.aplin" w:date="2015-09-30T13:55:00Z"/>
        </w:rPr>
      </w:pPr>
    </w:p>
    <w:p w14:paraId="4E0452C5" w14:textId="77777777" w:rsidR="004C3165" w:rsidRPr="00393DEA" w:rsidRDefault="002D19AC" w:rsidP="004C3165">
      <w:pPr>
        <w:textAlignment w:val="auto"/>
        <w:rPr>
          <w:del w:id="139" w:author="hayley.aplin" w:date="2015-09-30T13:55:00Z"/>
        </w:rPr>
      </w:pPr>
    </w:p>
    <w:p w14:paraId="4E0452C6" w14:textId="77777777" w:rsidR="004C3165" w:rsidRPr="00393DEA" w:rsidRDefault="002D19AC" w:rsidP="004C3165">
      <w:pPr>
        <w:textAlignment w:val="auto"/>
        <w:rPr>
          <w:del w:id="140" w:author="hayley.aplin" w:date="2015-09-30T13:55:00Z"/>
        </w:rPr>
      </w:pPr>
    </w:p>
    <w:p w14:paraId="4E0452C7" w14:textId="77777777" w:rsidR="004C3165" w:rsidRPr="00393DEA" w:rsidRDefault="00B500C0" w:rsidP="004C3165">
      <w:pPr>
        <w:textAlignment w:val="auto"/>
        <w:rPr>
          <w:del w:id="141" w:author="hayley.aplin" w:date="2015-09-30T13:55:00Z"/>
        </w:rPr>
      </w:pPr>
      <w:del w:id="142" w:author="hayley.aplin" w:date="2015-09-30T13:55:00Z">
        <w:r w:rsidRPr="00393DEA">
          <w:rPr>
            <w:noProof/>
            <w:lang w:eastAsia="en-GB"/>
          </w:rPr>
          <w:drawing>
            <wp:inline distT="0" distB="0" distL="0" distR="0" wp14:anchorId="4E045311" wp14:editId="4E045312">
              <wp:extent cx="3713747" cy="1572127"/>
              <wp:effectExtent l="57150" t="0" r="77470" b="6667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del>
    </w:p>
    <w:p w14:paraId="4E0452C8" w14:textId="77777777" w:rsidR="004C3165" w:rsidRDefault="002D19AC" w:rsidP="004C3165"/>
    <w:p w14:paraId="4E0452C9" w14:textId="15CE8A6D" w:rsidR="004C3165" w:rsidRDefault="00B500C0" w:rsidP="004C3165">
      <w:r>
        <w:rPr>
          <w:noProof/>
          <w:lang w:eastAsia="en-GB"/>
        </w:rPr>
        <mc:AlternateContent>
          <mc:Choice Requires="wps">
            <w:drawing>
              <wp:anchor distT="0" distB="0" distL="114300" distR="114300" simplePos="0" relativeHeight="251659264" behindDoc="0" locked="0" layoutInCell="1" allowOverlap="1" wp14:anchorId="4E045313" wp14:editId="5196808D">
                <wp:simplePos x="0" y="0"/>
                <wp:positionH relativeFrom="column">
                  <wp:posOffset>55880</wp:posOffset>
                </wp:positionH>
                <wp:positionV relativeFrom="paragraph">
                  <wp:posOffset>71755</wp:posOffset>
                </wp:positionV>
                <wp:extent cx="9245600" cy="561975"/>
                <wp:effectExtent l="0" t="0" r="4445" b="4445"/>
                <wp:wrapNone/>
                <wp:docPr id="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45600"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4533E" w14:textId="77777777" w:rsidR="004C3165" w:rsidRDefault="002D19AC" w:rsidP="004C3165">
                            <w:pPr>
                              <w:pStyle w:val="NormalWeb"/>
                              <w:spacing w:before="0" w:beforeAutospacing="0" w:after="0" w:afterAutospacing="0"/>
                              <w:jc w:val="center"/>
                              <w:textAlignment w:val="baseline"/>
                            </w:pPr>
                          </w:p>
                          <w:p w14:paraId="4E04533F" w14:textId="77777777" w:rsidR="004C3165" w:rsidRDefault="002D19AC" w:rsidP="004C3165">
                            <w:pPr>
                              <w:pStyle w:val="NormalWeb"/>
                              <w:spacing w:before="0" w:beforeAutospacing="0" w:after="0" w:afterAutospacing="0"/>
                              <w:jc w:val="center"/>
                              <w:textAlignment w:val="baseline"/>
                            </w:pPr>
                          </w:p>
                          <w:p w14:paraId="4E045340" w14:textId="77777777" w:rsidR="004C3165" w:rsidRDefault="002D19AC" w:rsidP="004C3165">
                            <w:pPr>
                              <w:pStyle w:val="NormalWeb"/>
                              <w:spacing w:before="0" w:beforeAutospacing="0" w:after="0" w:afterAutospacing="0"/>
                              <w:jc w:val="center"/>
                              <w:textAlignment w:val="baseline"/>
                            </w:pPr>
                          </w:p>
                          <w:p w14:paraId="4E045341" w14:textId="77777777" w:rsidR="004C3165" w:rsidRDefault="002D19AC" w:rsidP="004C3165">
                            <w:pPr>
                              <w:pStyle w:val="NormalWeb"/>
                              <w:spacing w:before="0" w:beforeAutospacing="0" w:after="0" w:afterAutospacing="0"/>
                              <w:jc w:val="center"/>
                              <w:textAlignment w:val="baseline"/>
                            </w:pPr>
                          </w:p>
                          <w:p w14:paraId="4E045342" w14:textId="77777777" w:rsidR="004C3165" w:rsidRDefault="002D19AC" w:rsidP="004C3165">
                            <w:pPr>
                              <w:pStyle w:val="NormalWeb"/>
                              <w:spacing w:before="0" w:beforeAutospacing="0" w:after="0" w:afterAutospacing="0"/>
                              <w:jc w:val="center"/>
                              <w:textAlignment w:val="baseline"/>
                            </w:pPr>
                          </w:p>
                          <w:p w14:paraId="4E045343" w14:textId="77777777" w:rsidR="004C3165" w:rsidRDefault="002D19AC" w:rsidP="004C3165">
                            <w:pPr>
                              <w:pStyle w:val="NormalWeb"/>
                              <w:spacing w:before="0" w:beforeAutospacing="0" w:after="0" w:afterAutospacing="0"/>
                              <w:jc w:val="center"/>
                              <w:textAlignment w:val="baseline"/>
                            </w:pPr>
                          </w:p>
                          <w:p w14:paraId="4E045344" w14:textId="77777777" w:rsidR="004C3165" w:rsidRDefault="002D19AC" w:rsidP="004C3165">
                            <w:pPr>
                              <w:pStyle w:val="NormalWeb"/>
                              <w:spacing w:before="0" w:beforeAutospacing="0" w:after="0" w:afterAutospacing="0"/>
                              <w:jc w:val="center"/>
                              <w:textAlignment w:val="baseline"/>
                            </w:pPr>
                          </w:p>
                          <w:p w14:paraId="4E045345" w14:textId="77777777" w:rsidR="004C3165" w:rsidRDefault="002D19AC" w:rsidP="004C3165">
                            <w:pPr>
                              <w:pStyle w:val="NormalWeb"/>
                              <w:spacing w:before="0" w:beforeAutospacing="0" w:after="0" w:afterAutospacing="0"/>
                              <w:jc w:val="center"/>
                              <w:textAlignment w:val="baseline"/>
                            </w:pPr>
                          </w:p>
                          <w:p w14:paraId="4E045346" w14:textId="77777777" w:rsidR="004C3165" w:rsidRDefault="002D19AC" w:rsidP="004C3165">
                            <w:pPr>
                              <w:pStyle w:val="NormalWeb"/>
                              <w:spacing w:before="0" w:beforeAutospacing="0" w:after="0" w:afterAutospacing="0"/>
                              <w:jc w:val="center"/>
                              <w:textAlignment w:val="baseline"/>
                            </w:pPr>
                          </w:p>
                        </w:txbxContent>
                      </wps:txbx>
                      <wps:bodyPr rot="0" vert="horz" wrap="square" lIns="60960" tIns="60960" rIns="60960" bIns="6096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7" style="position:absolute;margin-left:4.4pt;margin-top:5.65pt;width:728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" filled="f" stroked="f">
                <v:textbox inset="4.8pt,4.8pt,4.8pt,4.8pt">
                  <w:txbxContent>
                    <w:p w14:paraId="4E04533E" w14:textId="77777777" w:rsidR="004C3165" w:rsidRDefault="00B500C0" w:rsidP="004C3165">
                      <w:pPr>
                        <w:pStyle w:val="NormalWeb"/>
                        <w:spacing w:before="0" w:beforeAutospacing="0" w:after="0" w:afterAutospacing="0"/>
                        <w:jc w:val="center"/>
                        <w:textAlignment w:val="baseline"/>
                      </w:pPr>
                    </w:p>
                    <w:p w14:paraId="4E04533F" w14:textId="77777777" w:rsidR="004C3165" w:rsidRDefault="00B500C0" w:rsidP="004C3165">
                      <w:pPr>
                        <w:pStyle w:val="NormalWeb"/>
                        <w:spacing w:before="0" w:beforeAutospacing="0" w:after="0" w:afterAutospacing="0"/>
                        <w:jc w:val="center"/>
                        <w:textAlignment w:val="baseline"/>
                      </w:pPr>
                    </w:p>
                    <w:p w14:paraId="4E045340" w14:textId="77777777" w:rsidR="004C3165" w:rsidRDefault="00B500C0" w:rsidP="004C3165">
                      <w:pPr>
                        <w:pStyle w:val="NormalWeb"/>
                        <w:spacing w:before="0" w:beforeAutospacing="0" w:after="0" w:afterAutospacing="0"/>
                        <w:jc w:val="center"/>
                        <w:textAlignment w:val="baseline"/>
                      </w:pPr>
                    </w:p>
                    <w:p w14:paraId="4E045341" w14:textId="77777777" w:rsidR="004C3165" w:rsidRDefault="00B500C0" w:rsidP="004C3165">
                      <w:pPr>
                        <w:pStyle w:val="NormalWeb"/>
                        <w:spacing w:before="0" w:beforeAutospacing="0" w:after="0" w:afterAutospacing="0"/>
                        <w:jc w:val="center"/>
                        <w:textAlignment w:val="baseline"/>
                      </w:pPr>
                    </w:p>
                    <w:p w14:paraId="4E045342" w14:textId="77777777" w:rsidR="004C3165" w:rsidRDefault="00B500C0" w:rsidP="004C3165">
                      <w:pPr>
                        <w:pStyle w:val="NormalWeb"/>
                        <w:spacing w:before="0" w:beforeAutospacing="0" w:after="0" w:afterAutospacing="0"/>
                        <w:jc w:val="center"/>
                        <w:textAlignment w:val="baseline"/>
                      </w:pPr>
                    </w:p>
                    <w:p w14:paraId="4E045343" w14:textId="77777777" w:rsidR="004C3165" w:rsidRDefault="00B500C0" w:rsidP="004C3165">
                      <w:pPr>
                        <w:pStyle w:val="NormalWeb"/>
                        <w:spacing w:before="0" w:beforeAutospacing="0" w:after="0" w:afterAutospacing="0"/>
                        <w:jc w:val="center"/>
                        <w:textAlignment w:val="baseline"/>
                      </w:pPr>
                    </w:p>
                    <w:p w14:paraId="4E045344" w14:textId="77777777" w:rsidR="004C3165" w:rsidRDefault="00B500C0" w:rsidP="004C3165">
                      <w:pPr>
                        <w:pStyle w:val="NormalWeb"/>
                        <w:spacing w:before="0" w:beforeAutospacing="0" w:after="0" w:afterAutospacing="0"/>
                        <w:jc w:val="center"/>
                        <w:textAlignment w:val="baseline"/>
                      </w:pPr>
                    </w:p>
                    <w:p w14:paraId="4E045345" w14:textId="77777777" w:rsidR="004C3165" w:rsidRDefault="00B500C0" w:rsidP="004C3165">
                      <w:pPr>
                        <w:pStyle w:val="NormalWeb"/>
                        <w:spacing w:before="0" w:beforeAutospacing="0" w:after="0" w:afterAutospacing="0"/>
                        <w:jc w:val="center"/>
                        <w:textAlignment w:val="baseline"/>
                      </w:pPr>
                    </w:p>
                    <w:p w14:paraId="4E045346" w14:textId="77777777" w:rsidR="004C3165" w:rsidRDefault="00B500C0" w:rsidP="004C3165">
                      <w:pPr>
                        <w:pStyle w:val="NormalWeb"/>
                        <w:spacing w:before="0" w:beforeAutospacing="0" w:after="0" w:afterAutospacing="0"/>
                        <w:jc w:val="center"/>
                        <w:textAlignment w:val="baseline"/>
                      </w:pPr>
                    </w:p>
                  </w:txbxContent>
                </v:textbox>
              </v:rect>
            </w:pict>
          </mc:Fallback>
        </mc:AlternateContent>
      </w:r>
    </w:p>
    <w:p w14:paraId="4E0452CA" w14:textId="77777777" w:rsidR="004C3165" w:rsidRDefault="002D19AC" w:rsidP="004C3165"/>
    <w:p w14:paraId="4E0452CB" w14:textId="77777777" w:rsidR="004C3165" w:rsidRDefault="00B500C0" w:rsidP="004C3165">
      <w:pPr>
        <w:overflowPunct/>
        <w:autoSpaceDE/>
        <w:autoSpaceDN/>
        <w:adjustRightInd/>
        <w:textAlignment w:val="auto"/>
        <w:sectPr w:rsidR="004C3165" w:rsidSect="004C3165">
          <w:footerReference w:type="default" r:id="rId39"/>
          <w:pgSz w:w="16838" w:h="11906" w:orient="landscape"/>
          <w:pgMar w:top="992" w:right="992" w:bottom="992" w:left="992" w:header="709" w:footer="10" w:gutter="0"/>
          <w:cols w:space="708"/>
          <w:docGrid w:linePitch="360"/>
        </w:sectPr>
      </w:pPr>
      <w:r>
        <w:br w:type="page"/>
      </w:r>
    </w:p>
    <w:p w14:paraId="4E0452CC" w14:textId="77777777" w:rsidR="004C3165" w:rsidRPr="00C45A04" w:rsidRDefault="00B500C0" w:rsidP="004C3165">
      <w:pPr>
        <w:pStyle w:val="Heading1"/>
        <w:numPr>
          <w:ilvl w:val="0"/>
          <w:numId w:val="0"/>
        </w:numPr>
      </w:pPr>
      <w:bookmarkStart w:id="143" w:name="_Toc379448649"/>
      <w:bookmarkStart w:id="144" w:name="_Toc424202915"/>
      <w:bookmarkStart w:id="145" w:name="_Toc425336444"/>
      <w:bookmarkStart w:id="146" w:name="_Toc428860779"/>
      <w:r w:rsidRPr="00C45A04">
        <w:lastRenderedPageBreak/>
        <w:t>A</w:t>
      </w:r>
      <w:r>
        <w:t>ppendix</w:t>
      </w:r>
      <w:r w:rsidRPr="00C45A04">
        <w:t xml:space="preserve"> B</w:t>
      </w:r>
      <w:r>
        <w:t xml:space="preserve"> – Quality Impact Assessment Tool</w:t>
      </w:r>
      <w:bookmarkEnd w:id="143"/>
      <w:bookmarkEnd w:id="144"/>
      <w:bookmarkEnd w:id="145"/>
      <w:bookmarkEnd w:id="146"/>
    </w:p>
    <w:tbl>
      <w:tblPr>
        <w:tblStyle w:val="TableGrid"/>
        <w:tblW w:w="0" w:type="auto"/>
        <w:tblLook w:val="04A0" w:firstRow="1" w:lastRow="0" w:firstColumn="1" w:lastColumn="0" w:noHBand="0" w:noVBand="1"/>
      </w:tblPr>
      <w:tblGrid>
        <w:gridCol w:w="400"/>
        <w:gridCol w:w="6512"/>
        <w:gridCol w:w="284"/>
        <w:gridCol w:w="2835"/>
      </w:tblGrid>
      <w:tr w:rsidR="00BF10FA" w14:paraId="4E0452CF" w14:textId="77777777" w:rsidTr="004C3165">
        <w:trPr>
          <w:cantSplit/>
        </w:trPr>
        <w:tc>
          <w:tcPr>
            <w:tcW w:w="10031" w:type="dxa"/>
            <w:gridSpan w:val="4"/>
          </w:tcPr>
          <w:p w14:paraId="4E0452CD" w14:textId="77777777" w:rsidR="004C3165" w:rsidRPr="00333D8E" w:rsidRDefault="00B500C0" w:rsidP="004C3165">
            <w:pPr>
              <w:spacing w:before="60" w:after="60"/>
              <w:jc w:val="left"/>
              <w:rPr>
                <w:rFonts w:cs="Arial"/>
                <w:b/>
                <w:bCs/>
                <w:color w:val="000000"/>
              </w:rPr>
            </w:pPr>
            <w:r w:rsidRPr="00333D8E">
              <w:rPr>
                <w:rFonts w:cs="Arial"/>
                <w:b/>
                <w:bCs/>
                <w:color w:val="000000"/>
              </w:rPr>
              <w:t>Purpose</w:t>
            </w:r>
          </w:p>
          <w:p w14:paraId="4E0452CE" w14:textId="77777777" w:rsidR="004C3165" w:rsidRPr="00333D8E" w:rsidRDefault="00B500C0" w:rsidP="004C3165">
            <w:pPr>
              <w:spacing w:before="60" w:after="60"/>
              <w:jc w:val="left"/>
              <w:rPr>
                <w:rFonts w:cs="Arial"/>
              </w:rPr>
            </w:pPr>
            <w:r w:rsidRPr="00333D8E">
              <w:rPr>
                <w:rFonts w:cs="Arial"/>
              </w:rPr>
              <w:t xml:space="preserve">To assess the impact of individual policies and procedural documents on the quality of care provided to patients by the Trust both </w:t>
            </w:r>
            <w:r>
              <w:rPr>
                <w:rFonts w:cs="Arial"/>
              </w:rPr>
              <w:t xml:space="preserve">in acute settings </w:t>
            </w:r>
            <w:r w:rsidRPr="00333D8E">
              <w:rPr>
                <w:rFonts w:cs="Arial"/>
              </w:rPr>
              <w:t>and in the community.</w:t>
            </w:r>
          </w:p>
        </w:tc>
      </w:tr>
      <w:tr w:rsidR="00BF10FA" w14:paraId="4E0452D3" w14:textId="77777777" w:rsidTr="004C3165">
        <w:trPr>
          <w:cantSplit/>
        </w:trPr>
        <w:tc>
          <w:tcPr>
            <w:tcW w:w="10031" w:type="dxa"/>
            <w:gridSpan w:val="4"/>
          </w:tcPr>
          <w:p w14:paraId="4E0452D0" w14:textId="77777777" w:rsidR="004C3165" w:rsidRDefault="00B500C0" w:rsidP="004C3165">
            <w:pPr>
              <w:spacing w:before="60" w:after="60"/>
              <w:jc w:val="left"/>
              <w:rPr>
                <w:rFonts w:cs="Arial"/>
                <w:b/>
                <w:bCs/>
              </w:rPr>
            </w:pPr>
            <w:r w:rsidRPr="00333D8E">
              <w:rPr>
                <w:rFonts w:cs="Arial"/>
                <w:b/>
                <w:bCs/>
              </w:rPr>
              <w:t>Process</w:t>
            </w:r>
          </w:p>
          <w:p w14:paraId="4E0452D1" w14:textId="77777777" w:rsidR="004C3165" w:rsidRDefault="00B500C0" w:rsidP="004C3165">
            <w:pPr>
              <w:spacing w:before="60" w:after="60"/>
              <w:jc w:val="left"/>
              <w:rPr>
                <w:rFonts w:cs="Arial"/>
              </w:rPr>
            </w:pPr>
            <w:r w:rsidRPr="00333D8E">
              <w:rPr>
                <w:rFonts w:cs="Arial"/>
              </w:rPr>
              <w:t>The impact assessment is to be completed by the document author.  In the case of clinical policies and documents, this should be in consultation with Clinical Leads and other relevant clinician representatives.</w:t>
            </w:r>
          </w:p>
          <w:p w14:paraId="4E0452D2" w14:textId="77777777" w:rsidR="004C3165" w:rsidRPr="00333D8E" w:rsidRDefault="00B500C0" w:rsidP="004C3165">
            <w:pPr>
              <w:spacing w:before="60" w:after="60"/>
              <w:jc w:val="left"/>
              <w:rPr>
                <w:rFonts w:cs="Arial"/>
              </w:rPr>
            </w:pPr>
            <w:r w:rsidRPr="00333D8E">
              <w:rPr>
                <w:rFonts w:cs="Arial"/>
              </w:rPr>
              <w:t>Risks identified from the quality impact assessment must be specified on this form and the reasons for acceptance of tho</w:t>
            </w:r>
            <w:r>
              <w:rPr>
                <w:rFonts w:cs="Arial"/>
              </w:rPr>
              <w:t>se risks or mitigation measures explained.</w:t>
            </w:r>
          </w:p>
        </w:tc>
      </w:tr>
      <w:tr w:rsidR="00BF10FA" w14:paraId="4E0452D7" w14:textId="77777777" w:rsidTr="004C3165">
        <w:trPr>
          <w:cantSplit/>
        </w:trPr>
        <w:tc>
          <w:tcPr>
            <w:tcW w:w="10031" w:type="dxa"/>
            <w:gridSpan w:val="4"/>
          </w:tcPr>
          <w:p w14:paraId="4E0452D4" w14:textId="77777777" w:rsidR="004C3165" w:rsidRDefault="00B500C0" w:rsidP="004C3165">
            <w:pPr>
              <w:spacing w:before="60" w:after="60"/>
              <w:jc w:val="left"/>
              <w:rPr>
                <w:rFonts w:cs="Arial"/>
                <w:b/>
                <w:bCs/>
              </w:rPr>
            </w:pPr>
            <w:r w:rsidRPr="00333D8E">
              <w:rPr>
                <w:rFonts w:cs="Arial"/>
                <w:b/>
                <w:bCs/>
              </w:rPr>
              <w:t>Monitoring the Level of Risk</w:t>
            </w:r>
          </w:p>
          <w:p w14:paraId="4E0452D5" w14:textId="77777777" w:rsidR="004C3165" w:rsidRDefault="00B500C0" w:rsidP="004C3165">
            <w:pPr>
              <w:spacing w:before="60" w:after="60"/>
              <w:jc w:val="left"/>
              <w:rPr>
                <w:rFonts w:cs="Arial"/>
              </w:rPr>
            </w:pPr>
            <w:r w:rsidRPr="00333D8E">
              <w:rPr>
                <w:rFonts w:cs="Arial"/>
              </w:rPr>
              <w:t>The mitigating actions and level of risk should be monitored by the author of the policy or procedural document or such other specified person.</w:t>
            </w:r>
          </w:p>
          <w:p w14:paraId="4E0452D6" w14:textId="77777777" w:rsidR="004C3165" w:rsidRPr="00B23845" w:rsidRDefault="00B500C0" w:rsidP="004C3165">
            <w:pPr>
              <w:spacing w:before="60" w:after="60"/>
              <w:jc w:val="left"/>
              <w:rPr>
                <w:rFonts w:cs="Arial"/>
              </w:rPr>
            </w:pPr>
            <w:r w:rsidRPr="00333D8E">
              <w:rPr>
                <w:rFonts w:cs="Arial"/>
              </w:rPr>
              <w:t>High Risks must be reported to the relevant Executive Lead.</w:t>
            </w:r>
          </w:p>
        </w:tc>
      </w:tr>
      <w:tr w:rsidR="00BF10FA" w14:paraId="4E0452DA" w14:textId="77777777" w:rsidTr="004C3165">
        <w:trPr>
          <w:cantSplit/>
        </w:trPr>
        <w:tc>
          <w:tcPr>
            <w:tcW w:w="10031" w:type="dxa"/>
            <w:gridSpan w:val="4"/>
          </w:tcPr>
          <w:p w14:paraId="4E0452D8" w14:textId="77777777" w:rsidR="004C3165" w:rsidRDefault="00B500C0" w:rsidP="004C3165">
            <w:pPr>
              <w:keepNext/>
              <w:spacing w:before="60" w:after="60"/>
              <w:jc w:val="left"/>
              <w:rPr>
                <w:rFonts w:cs="Arial"/>
                <w:b/>
                <w:bCs/>
              </w:rPr>
            </w:pPr>
            <w:r w:rsidRPr="00333D8E">
              <w:rPr>
                <w:rFonts w:cs="Arial"/>
                <w:b/>
                <w:bCs/>
              </w:rPr>
              <w:t>Impact Assessment</w:t>
            </w:r>
          </w:p>
          <w:p w14:paraId="4E0452D9" w14:textId="77777777" w:rsidR="004C3165" w:rsidRPr="00E85E1B" w:rsidRDefault="00B500C0" w:rsidP="004C3165">
            <w:pPr>
              <w:keepNext/>
              <w:spacing w:before="60" w:after="60"/>
              <w:jc w:val="left"/>
              <w:rPr>
                <w:rFonts w:cs="Arial"/>
              </w:rPr>
            </w:pPr>
            <w:r>
              <w:rPr>
                <w:rFonts w:cs="Arial"/>
                <w:bCs/>
              </w:rPr>
              <w:t>Please explain or describe as applicable.</w:t>
            </w:r>
          </w:p>
        </w:tc>
      </w:tr>
      <w:tr w:rsidR="00BF10FA" w14:paraId="4E0452DE" w14:textId="77777777" w:rsidTr="004C3165">
        <w:trPr>
          <w:cantSplit/>
        </w:trPr>
        <w:tc>
          <w:tcPr>
            <w:tcW w:w="400" w:type="dxa"/>
          </w:tcPr>
          <w:p w14:paraId="4E0452DB" w14:textId="77777777" w:rsidR="004C3165" w:rsidRPr="00333D8E" w:rsidRDefault="00B500C0" w:rsidP="004C3165">
            <w:pPr>
              <w:spacing w:before="60" w:after="60"/>
              <w:rPr>
                <w:rFonts w:cs="Arial"/>
              </w:rPr>
            </w:pPr>
            <w:r w:rsidRPr="00333D8E">
              <w:rPr>
                <w:rFonts w:cs="Arial"/>
              </w:rPr>
              <w:t>1.</w:t>
            </w:r>
          </w:p>
        </w:tc>
        <w:tc>
          <w:tcPr>
            <w:tcW w:w="6512" w:type="dxa"/>
          </w:tcPr>
          <w:p w14:paraId="4E0452DC" w14:textId="77777777" w:rsidR="004C3165" w:rsidRPr="00333D8E" w:rsidRDefault="00B500C0" w:rsidP="004C3165">
            <w:pPr>
              <w:spacing w:before="60" w:after="60"/>
              <w:jc w:val="left"/>
              <w:rPr>
                <w:rFonts w:cs="Arial"/>
              </w:rPr>
            </w:pPr>
            <w:r w:rsidRPr="00333D8E">
              <w:rPr>
                <w:rFonts w:cs="Arial"/>
              </w:rPr>
              <w:t>Consider the impact that your document will have on our ability to deliver high quality care.</w:t>
            </w:r>
          </w:p>
        </w:tc>
        <w:tc>
          <w:tcPr>
            <w:tcW w:w="3119" w:type="dxa"/>
            <w:gridSpan w:val="2"/>
          </w:tcPr>
          <w:p w14:paraId="4E0452DD" w14:textId="77777777" w:rsidR="004C3165" w:rsidRPr="00B83684" w:rsidRDefault="00B500C0" w:rsidP="004C3165">
            <w:pPr>
              <w:spacing w:before="60" w:after="60"/>
              <w:jc w:val="left"/>
              <w:rPr>
                <w:rFonts w:cs="Arial"/>
              </w:rPr>
            </w:pPr>
            <w:r w:rsidRPr="00B83684">
              <w:rPr>
                <w:rFonts w:cs="Arial"/>
              </w:rPr>
              <w:t>Should improve quality of care by ensuring staff are working to Trust standards</w:t>
            </w:r>
          </w:p>
        </w:tc>
      </w:tr>
      <w:tr w:rsidR="00BF10FA" w14:paraId="4E0452E2" w14:textId="77777777" w:rsidTr="004C3165">
        <w:trPr>
          <w:cantSplit/>
        </w:trPr>
        <w:tc>
          <w:tcPr>
            <w:tcW w:w="400" w:type="dxa"/>
          </w:tcPr>
          <w:p w14:paraId="4E0452DF" w14:textId="77777777" w:rsidR="004C3165" w:rsidRPr="00333D8E" w:rsidRDefault="00B500C0" w:rsidP="004C3165">
            <w:pPr>
              <w:spacing w:before="60" w:after="60"/>
              <w:rPr>
                <w:rFonts w:cs="Arial"/>
              </w:rPr>
            </w:pPr>
            <w:r w:rsidRPr="00333D8E">
              <w:rPr>
                <w:rFonts w:cs="Arial"/>
              </w:rPr>
              <w:t>2.</w:t>
            </w:r>
          </w:p>
        </w:tc>
        <w:tc>
          <w:tcPr>
            <w:tcW w:w="6512" w:type="dxa"/>
          </w:tcPr>
          <w:p w14:paraId="4E0452E0" w14:textId="77777777" w:rsidR="004C3165" w:rsidRPr="00333D8E" w:rsidRDefault="00B500C0" w:rsidP="004C3165">
            <w:pPr>
              <w:spacing w:before="60" w:after="60"/>
              <w:jc w:val="left"/>
              <w:rPr>
                <w:rFonts w:cs="Arial"/>
              </w:rPr>
            </w:pPr>
            <w:r w:rsidRPr="00333D8E">
              <w:rPr>
                <w:rFonts w:cs="Arial"/>
              </w:rPr>
              <w:t>The impact might be positive (an improvement) or negative (a risk to our ability to deliver high quality care)</w:t>
            </w:r>
            <w:r>
              <w:rPr>
                <w:rFonts w:cs="Arial"/>
              </w:rPr>
              <w:t>.</w:t>
            </w:r>
          </w:p>
        </w:tc>
        <w:tc>
          <w:tcPr>
            <w:tcW w:w="3119" w:type="dxa"/>
            <w:gridSpan w:val="2"/>
          </w:tcPr>
          <w:p w14:paraId="4E0452E1" w14:textId="77777777" w:rsidR="004C3165" w:rsidRPr="00333D8E" w:rsidRDefault="00B500C0" w:rsidP="004C3165">
            <w:pPr>
              <w:spacing w:before="60" w:after="60"/>
              <w:jc w:val="left"/>
              <w:rPr>
                <w:rFonts w:cs="Arial"/>
              </w:rPr>
            </w:pPr>
            <w:r w:rsidRPr="00D655D1">
              <w:rPr>
                <w:rFonts w:cs="Arial"/>
              </w:rPr>
              <w:t>Should be a positive improvement to the Trust.</w:t>
            </w:r>
          </w:p>
        </w:tc>
      </w:tr>
      <w:tr w:rsidR="00BF10FA" w14:paraId="4E0452E6" w14:textId="77777777" w:rsidTr="004C3165">
        <w:trPr>
          <w:cantSplit/>
        </w:trPr>
        <w:tc>
          <w:tcPr>
            <w:tcW w:w="400" w:type="dxa"/>
          </w:tcPr>
          <w:p w14:paraId="4E0452E3" w14:textId="77777777" w:rsidR="004C3165" w:rsidRPr="00333D8E" w:rsidRDefault="00B500C0" w:rsidP="004C3165">
            <w:pPr>
              <w:spacing w:before="60" w:after="60"/>
              <w:rPr>
                <w:rFonts w:cs="Arial"/>
              </w:rPr>
            </w:pPr>
            <w:r w:rsidRPr="00333D8E">
              <w:rPr>
                <w:rFonts w:cs="Arial"/>
              </w:rPr>
              <w:t>3.</w:t>
            </w:r>
          </w:p>
        </w:tc>
        <w:tc>
          <w:tcPr>
            <w:tcW w:w="6512" w:type="dxa"/>
          </w:tcPr>
          <w:p w14:paraId="4E0452E4" w14:textId="77777777" w:rsidR="004C3165" w:rsidRPr="00333D8E" w:rsidRDefault="00B500C0" w:rsidP="004C3165">
            <w:pPr>
              <w:spacing w:before="60" w:after="60"/>
              <w:jc w:val="left"/>
              <w:rPr>
                <w:rFonts w:cs="Arial"/>
              </w:rPr>
            </w:pPr>
            <w:r w:rsidRPr="00333D8E">
              <w:rPr>
                <w:rFonts w:cs="Arial"/>
              </w:rPr>
              <w:t>Consider the overall service - for example: compromise in one area may be mitigated by higher standard of care overall.</w:t>
            </w:r>
          </w:p>
        </w:tc>
        <w:tc>
          <w:tcPr>
            <w:tcW w:w="3119" w:type="dxa"/>
            <w:gridSpan w:val="2"/>
          </w:tcPr>
          <w:p w14:paraId="4E0452E5" w14:textId="77777777" w:rsidR="004C3165" w:rsidRPr="00333D8E" w:rsidRDefault="00B500C0" w:rsidP="004C3165">
            <w:pPr>
              <w:spacing w:before="60" w:after="60"/>
              <w:jc w:val="left"/>
              <w:rPr>
                <w:rFonts w:cs="Arial"/>
              </w:rPr>
            </w:pPr>
            <w:r w:rsidRPr="00D655D1">
              <w:rPr>
                <w:rFonts w:cs="Arial"/>
              </w:rPr>
              <w:t>To be applied equally across the Trust</w:t>
            </w:r>
          </w:p>
        </w:tc>
      </w:tr>
      <w:tr w:rsidR="00BF10FA" w14:paraId="4E0452EA" w14:textId="77777777" w:rsidTr="004C3165">
        <w:trPr>
          <w:cantSplit/>
        </w:trPr>
        <w:tc>
          <w:tcPr>
            <w:tcW w:w="400" w:type="dxa"/>
          </w:tcPr>
          <w:p w14:paraId="4E0452E7" w14:textId="77777777" w:rsidR="004C3165" w:rsidRPr="00333D8E" w:rsidRDefault="00B500C0" w:rsidP="004C3165">
            <w:pPr>
              <w:spacing w:before="60" w:after="60"/>
              <w:rPr>
                <w:rFonts w:cs="Arial"/>
              </w:rPr>
            </w:pPr>
            <w:r w:rsidRPr="00333D8E">
              <w:rPr>
                <w:rFonts w:cs="Arial"/>
              </w:rPr>
              <w:t>4.</w:t>
            </w:r>
          </w:p>
        </w:tc>
        <w:tc>
          <w:tcPr>
            <w:tcW w:w="6512" w:type="dxa"/>
          </w:tcPr>
          <w:p w14:paraId="4E0452E8" w14:textId="77777777" w:rsidR="004C3165" w:rsidRPr="00333D8E" w:rsidRDefault="00B500C0" w:rsidP="004C3165">
            <w:pPr>
              <w:spacing w:before="60" w:after="60"/>
              <w:jc w:val="left"/>
              <w:rPr>
                <w:rFonts w:cs="Arial"/>
              </w:rPr>
            </w:pPr>
            <w:r w:rsidRPr="00333D8E">
              <w:rPr>
                <w:rFonts w:cs="Arial"/>
              </w:rPr>
              <w:t xml:space="preserve">Where you identify a risk, </w:t>
            </w:r>
            <w:r>
              <w:rPr>
                <w:rFonts w:cs="Arial"/>
              </w:rPr>
              <w:t xml:space="preserve">you must </w:t>
            </w:r>
            <w:r w:rsidRPr="00333D8E">
              <w:rPr>
                <w:rFonts w:cs="Arial"/>
              </w:rPr>
              <w:t>include</w:t>
            </w:r>
            <w:r>
              <w:rPr>
                <w:rFonts w:cs="Arial"/>
              </w:rPr>
              <w:t xml:space="preserve"> </w:t>
            </w:r>
            <w:r w:rsidRPr="00333D8E">
              <w:rPr>
                <w:rFonts w:cs="Arial"/>
              </w:rPr>
              <w:t>identify the mitigating actions you will put in place. Specify who the lead for this risk is.</w:t>
            </w:r>
          </w:p>
        </w:tc>
        <w:tc>
          <w:tcPr>
            <w:tcW w:w="3119" w:type="dxa"/>
            <w:gridSpan w:val="2"/>
          </w:tcPr>
          <w:p w14:paraId="4E0452E9" w14:textId="77777777" w:rsidR="004C3165" w:rsidRPr="00333D8E" w:rsidRDefault="00B500C0" w:rsidP="004C3165">
            <w:pPr>
              <w:spacing w:before="60" w:after="60"/>
              <w:jc w:val="left"/>
              <w:rPr>
                <w:rFonts w:cs="Arial"/>
              </w:rPr>
            </w:pPr>
            <w:r>
              <w:rPr>
                <w:rFonts w:cs="Arial"/>
              </w:rPr>
              <w:t xml:space="preserve">Director of HR </w:t>
            </w:r>
          </w:p>
        </w:tc>
      </w:tr>
      <w:tr w:rsidR="00BF10FA" w14:paraId="4E0452EC" w14:textId="77777777" w:rsidTr="004C3165">
        <w:trPr>
          <w:cantSplit/>
        </w:trPr>
        <w:tc>
          <w:tcPr>
            <w:tcW w:w="10031" w:type="dxa"/>
            <w:gridSpan w:val="4"/>
          </w:tcPr>
          <w:p w14:paraId="4E0452EB" w14:textId="77777777" w:rsidR="004C3165" w:rsidRPr="00333D8E" w:rsidRDefault="00B500C0" w:rsidP="004C3165">
            <w:pPr>
              <w:keepNext/>
              <w:spacing w:before="60" w:after="60"/>
              <w:rPr>
                <w:rFonts w:cs="Arial"/>
              </w:rPr>
            </w:pPr>
            <w:r w:rsidRPr="00333D8E">
              <w:rPr>
                <w:rFonts w:cs="Arial"/>
                <w:b/>
                <w:bCs/>
              </w:rPr>
              <w:t>Impact on Clinical Effectiveness &amp; Patient Safety</w:t>
            </w:r>
          </w:p>
        </w:tc>
      </w:tr>
      <w:tr w:rsidR="00BF10FA" w14:paraId="4E0452F0" w14:textId="77777777" w:rsidTr="004C3165">
        <w:trPr>
          <w:cantSplit/>
        </w:trPr>
        <w:tc>
          <w:tcPr>
            <w:tcW w:w="400" w:type="dxa"/>
          </w:tcPr>
          <w:p w14:paraId="4E0452ED" w14:textId="77777777" w:rsidR="004C3165" w:rsidRPr="00333D8E" w:rsidRDefault="00B500C0" w:rsidP="004C3165">
            <w:pPr>
              <w:spacing w:before="60" w:after="60"/>
              <w:rPr>
                <w:rFonts w:cs="Arial"/>
              </w:rPr>
            </w:pPr>
            <w:r w:rsidRPr="00333D8E">
              <w:rPr>
                <w:rFonts w:cs="Arial"/>
              </w:rPr>
              <w:t>5.</w:t>
            </w:r>
          </w:p>
        </w:tc>
        <w:tc>
          <w:tcPr>
            <w:tcW w:w="6512" w:type="dxa"/>
          </w:tcPr>
          <w:p w14:paraId="4E0452EE" w14:textId="77777777" w:rsidR="004C3165" w:rsidRPr="00333D8E" w:rsidRDefault="00B500C0" w:rsidP="004C3165">
            <w:pPr>
              <w:spacing w:before="60" w:after="60"/>
              <w:jc w:val="left"/>
              <w:rPr>
                <w:rFonts w:cs="Arial"/>
              </w:rPr>
            </w:pPr>
            <w:r w:rsidRPr="00333D8E">
              <w:rPr>
                <w:rFonts w:cs="Arial"/>
              </w:rPr>
              <w:t xml:space="preserve">Describe the impact of the </w:t>
            </w:r>
            <w:r>
              <w:rPr>
                <w:rFonts w:cs="Arial"/>
              </w:rPr>
              <w:t>document</w:t>
            </w:r>
            <w:r w:rsidRPr="00333D8E">
              <w:rPr>
                <w:rFonts w:cs="Arial"/>
              </w:rPr>
              <w:t xml:space="preserve"> on clinical effectiveness.  Consider issues such as our ability to deliver safe care; our ability to deliver effective care; and our ability to prevent avoidable harm.</w:t>
            </w:r>
          </w:p>
        </w:tc>
        <w:tc>
          <w:tcPr>
            <w:tcW w:w="3119" w:type="dxa"/>
            <w:gridSpan w:val="2"/>
          </w:tcPr>
          <w:p w14:paraId="4E0452EF" w14:textId="77777777" w:rsidR="004C3165" w:rsidRPr="00333D8E" w:rsidRDefault="00B500C0" w:rsidP="004C3165">
            <w:pPr>
              <w:spacing w:before="60" w:after="60"/>
              <w:jc w:val="left"/>
              <w:rPr>
                <w:rFonts w:cs="Arial"/>
              </w:rPr>
            </w:pPr>
            <w:r>
              <w:rPr>
                <w:rFonts w:cs="Arial"/>
              </w:rPr>
              <w:t>E</w:t>
            </w:r>
            <w:r w:rsidRPr="00D655D1">
              <w:rPr>
                <w:rFonts w:cs="Arial"/>
              </w:rPr>
              <w:t>nsure standards are upheld</w:t>
            </w:r>
          </w:p>
        </w:tc>
      </w:tr>
      <w:tr w:rsidR="00BF10FA" w14:paraId="4E0452F2" w14:textId="77777777" w:rsidTr="004C3165">
        <w:trPr>
          <w:cantSplit/>
        </w:trPr>
        <w:tc>
          <w:tcPr>
            <w:tcW w:w="10031" w:type="dxa"/>
            <w:gridSpan w:val="4"/>
          </w:tcPr>
          <w:p w14:paraId="4E0452F1" w14:textId="77777777" w:rsidR="004C3165" w:rsidRPr="00333D8E" w:rsidRDefault="00B500C0" w:rsidP="004C3165">
            <w:pPr>
              <w:keepNext/>
              <w:spacing w:before="60" w:after="60"/>
              <w:rPr>
                <w:rFonts w:cs="Arial"/>
              </w:rPr>
            </w:pPr>
            <w:r w:rsidRPr="00333D8E">
              <w:rPr>
                <w:rFonts w:cs="Arial"/>
                <w:b/>
                <w:bCs/>
              </w:rPr>
              <w:t>Impact on Patient &amp; Carer Experience</w:t>
            </w:r>
          </w:p>
        </w:tc>
      </w:tr>
      <w:tr w:rsidR="00BF10FA" w14:paraId="4E0452F6" w14:textId="77777777" w:rsidTr="004C3165">
        <w:trPr>
          <w:cantSplit/>
        </w:trPr>
        <w:tc>
          <w:tcPr>
            <w:tcW w:w="400" w:type="dxa"/>
          </w:tcPr>
          <w:p w14:paraId="4E0452F3" w14:textId="77777777" w:rsidR="004C3165" w:rsidRPr="00333D8E" w:rsidRDefault="00B500C0" w:rsidP="004C3165">
            <w:pPr>
              <w:spacing w:before="60" w:after="60"/>
              <w:rPr>
                <w:rFonts w:cs="Arial"/>
              </w:rPr>
            </w:pPr>
            <w:r w:rsidRPr="00333D8E">
              <w:rPr>
                <w:rFonts w:cs="Arial"/>
              </w:rPr>
              <w:t>6.</w:t>
            </w:r>
          </w:p>
        </w:tc>
        <w:tc>
          <w:tcPr>
            <w:tcW w:w="6512" w:type="dxa"/>
          </w:tcPr>
          <w:p w14:paraId="4E0452F4" w14:textId="77777777" w:rsidR="004C3165" w:rsidRPr="00333D8E" w:rsidRDefault="00B500C0" w:rsidP="004C3165">
            <w:pPr>
              <w:spacing w:before="60" w:after="60"/>
              <w:jc w:val="left"/>
              <w:rPr>
                <w:rFonts w:cs="Arial"/>
              </w:rPr>
            </w:pPr>
            <w:r w:rsidRPr="00333D8E">
              <w:rPr>
                <w:rFonts w:cs="Arial"/>
              </w:rPr>
              <w:t>Describe the impact of the policy or procedural document on patient / carer experience.  Consider issues such as our ability to treat patients with dignity and respect; our ability to deliver an efficient service; our ability to deliver personalised care; and our ability to care for patients in an ap</w:t>
            </w:r>
            <w:r>
              <w:rPr>
                <w:rFonts w:cs="Arial"/>
              </w:rPr>
              <w:t>propriate physical environment.</w:t>
            </w:r>
          </w:p>
        </w:tc>
        <w:tc>
          <w:tcPr>
            <w:tcW w:w="3119" w:type="dxa"/>
            <w:gridSpan w:val="2"/>
          </w:tcPr>
          <w:p w14:paraId="4E0452F5" w14:textId="77777777" w:rsidR="004C3165" w:rsidRPr="00333D8E" w:rsidRDefault="00B500C0" w:rsidP="004C3165">
            <w:pPr>
              <w:spacing w:before="60" w:after="60"/>
              <w:jc w:val="left"/>
              <w:rPr>
                <w:rFonts w:cs="Arial"/>
              </w:rPr>
            </w:pPr>
            <w:r>
              <w:rPr>
                <w:rFonts w:cs="Arial"/>
              </w:rPr>
              <w:t>E</w:t>
            </w:r>
            <w:r w:rsidRPr="00093022">
              <w:rPr>
                <w:rFonts w:cs="Arial"/>
              </w:rPr>
              <w:t>nsure standards are upheld</w:t>
            </w:r>
          </w:p>
        </w:tc>
      </w:tr>
      <w:tr w:rsidR="00BF10FA" w14:paraId="4E0452F8" w14:textId="77777777" w:rsidTr="004C3165">
        <w:trPr>
          <w:cantSplit/>
        </w:trPr>
        <w:tc>
          <w:tcPr>
            <w:tcW w:w="10031" w:type="dxa"/>
            <w:gridSpan w:val="4"/>
          </w:tcPr>
          <w:p w14:paraId="4E0452F7" w14:textId="77777777" w:rsidR="004C3165" w:rsidRPr="00333D8E" w:rsidRDefault="00B500C0" w:rsidP="004C3165">
            <w:pPr>
              <w:keepNext/>
              <w:spacing w:before="60" w:after="60"/>
              <w:rPr>
                <w:rFonts w:cs="Arial"/>
              </w:rPr>
            </w:pPr>
            <w:r w:rsidRPr="00333D8E">
              <w:rPr>
                <w:rFonts w:cs="Arial"/>
                <w:b/>
                <w:bCs/>
              </w:rPr>
              <w:t>Impact on Inequalities</w:t>
            </w:r>
          </w:p>
        </w:tc>
      </w:tr>
      <w:tr w:rsidR="00BF10FA" w14:paraId="4E0452FC" w14:textId="77777777" w:rsidTr="004C3165">
        <w:trPr>
          <w:cantSplit/>
          <w:trHeight w:val="1183"/>
        </w:trPr>
        <w:tc>
          <w:tcPr>
            <w:tcW w:w="400" w:type="dxa"/>
          </w:tcPr>
          <w:p w14:paraId="4E0452F9" w14:textId="77777777" w:rsidR="004C3165" w:rsidRPr="00333D8E" w:rsidRDefault="00B500C0" w:rsidP="004C3165">
            <w:pPr>
              <w:spacing w:before="60" w:after="60"/>
              <w:rPr>
                <w:rFonts w:cs="Arial"/>
              </w:rPr>
            </w:pPr>
            <w:r w:rsidRPr="00333D8E">
              <w:rPr>
                <w:rFonts w:cs="Arial"/>
              </w:rPr>
              <w:t>7.</w:t>
            </w:r>
          </w:p>
        </w:tc>
        <w:tc>
          <w:tcPr>
            <w:tcW w:w="6796" w:type="dxa"/>
            <w:gridSpan w:val="2"/>
          </w:tcPr>
          <w:p w14:paraId="4E0452FA" w14:textId="77777777" w:rsidR="004C3165" w:rsidRPr="00333D8E" w:rsidRDefault="00B500C0" w:rsidP="004C3165">
            <w:pPr>
              <w:spacing w:before="60" w:after="60"/>
              <w:jc w:val="left"/>
              <w:rPr>
                <w:rFonts w:cs="Arial"/>
              </w:rPr>
            </w:pPr>
            <w:r w:rsidRPr="00333D8E">
              <w:rPr>
                <w:rFonts w:cs="Arial"/>
              </w:rPr>
              <w:t>Descri</w:t>
            </w:r>
            <w:r>
              <w:rPr>
                <w:rFonts w:cs="Arial"/>
              </w:rPr>
              <w:t>be the impact of the document</w:t>
            </w:r>
            <w:r w:rsidRPr="00333D8E">
              <w:rPr>
                <w:rFonts w:cs="Arial"/>
              </w:rPr>
              <w:t xml:space="preserve"> on inequalities in our co</w:t>
            </w:r>
            <w:r>
              <w:rPr>
                <w:rFonts w:cs="Arial"/>
              </w:rPr>
              <w:t>mmunity.  Consider whether the document</w:t>
            </w:r>
            <w:r w:rsidRPr="00333D8E">
              <w:rPr>
                <w:rFonts w:cs="Arial"/>
              </w:rPr>
              <w:t xml:space="preserve"> will have a differential impact on certain groups of patients (such as those with a hearing impairment or those where English</w:t>
            </w:r>
            <w:r>
              <w:rPr>
                <w:rFonts w:cs="Arial"/>
              </w:rPr>
              <w:t xml:space="preserve"> is not their first language).</w:t>
            </w:r>
          </w:p>
        </w:tc>
        <w:tc>
          <w:tcPr>
            <w:tcW w:w="2835" w:type="dxa"/>
          </w:tcPr>
          <w:p w14:paraId="4E0452FB" w14:textId="77777777" w:rsidR="004C3165" w:rsidRPr="00E85E1B" w:rsidRDefault="00B500C0" w:rsidP="004C3165">
            <w:pPr>
              <w:spacing w:before="60" w:after="60"/>
              <w:jc w:val="left"/>
              <w:rPr>
                <w:rFonts w:cs="Arial"/>
                <w:bCs/>
              </w:rPr>
            </w:pPr>
            <w:r>
              <w:rPr>
                <w:rFonts w:cs="Arial"/>
                <w:bCs/>
              </w:rPr>
              <w:t xml:space="preserve">No impact </w:t>
            </w:r>
          </w:p>
        </w:tc>
      </w:tr>
    </w:tbl>
    <w:p w14:paraId="4E0452FD" w14:textId="77777777" w:rsidR="004C3165" w:rsidRPr="008343E4" w:rsidRDefault="002D19AC" w:rsidP="004C3165"/>
    <w:sectPr w:rsidR="004C3165" w:rsidRPr="008343E4" w:rsidSect="004C3165">
      <w:footerReference w:type="default" r:id="rId40"/>
      <w:pgSz w:w="11906" w:h="16838"/>
      <w:pgMar w:top="992" w:right="992" w:bottom="992" w:left="992" w:header="709" w:footer="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045334" w14:textId="77777777" w:rsidR="00570C09" w:rsidRDefault="00B500C0">
      <w:r>
        <w:separator/>
      </w:r>
    </w:p>
  </w:endnote>
  <w:endnote w:type="continuationSeparator" w:id="0">
    <w:p w14:paraId="4E045336" w14:textId="77777777" w:rsidR="00570C09" w:rsidRDefault="00B50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5"/>
      <w:gridCol w:w="2933"/>
    </w:tblGrid>
    <w:tr w:rsidR="00BF10FA" w14:paraId="4E045317" w14:textId="77777777">
      <w:tc>
        <w:tcPr>
          <w:tcW w:w="0" w:type="auto"/>
          <w:gridSpan w:val="2"/>
        </w:tcPr>
        <w:p w14:paraId="4E045315" w14:textId="77777777" w:rsidR="00BF10FA" w:rsidRDefault="00B500C0">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p w14:paraId="4E045316" w14:textId="77777777" w:rsidR="00BF10FA" w:rsidRDefault="00BF10FA">
          <w:pPr>
            <w:jc w:val="center"/>
            <w:rPr>
              <w:rFonts w:eastAsia="Arial" w:cs="Arial"/>
              <w:color w:val="000000"/>
              <w:sz w:val="16"/>
            </w:rPr>
          </w:pPr>
        </w:p>
      </w:tc>
    </w:tr>
    <w:tr w:rsidR="00BF10FA" w14:paraId="4E04531A" w14:textId="77777777">
      <w:tc>
        <w:tcPr>
          <w:tcW w:w="0" w:type="auto"/>
        </w:tcPr>
        <w:p w14:paraId="4E045318" w14:textId="77777777" w:rsidR="00BF10FA" w:rsidRDefault="00B500C0">
          <w:pPr>
            <w:rPr>
              <w:rFonts w:eastAsia="Arial" w:cs="Arial"/>
              <w:color w:val="000000"/>
              <w:sz w:val="16"/>
            </w:rPr>
          </w:pPr>
          <w:r>
            <w:rPr>
              <w:rFonts w:eastAsia="Arial" w:cs="Arial"/>
              <w:color w:val="000000"/>
              <w:sz w:val="16"/>
            </w:rPr>
            <w:t>Version 3.0</w:t>
          </w:r>
        </w:p>
      </w:tc>
      <w:tc>
        <w:tcPr>
          <w:tcW w:w="0" w:type="auto"/>
        </w:tcPr>
        <w:p w14:paraId="4E045319" w14:textId="77777777" w:rsidR="00BF10FA" w:rsidRDefault="00B500C0">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2D19AC">
            <w:rPr>
              <w:rFonts w:eastAsia="Arial" w:cs="Arial"/>
              <w:noProof/>
              <w:color w:val="000000"/>
              <w:sz w:val="16"/>
            </w:rPr>
            <w:t>2</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2D19AC">
            <w:rPr>
              <w:rFonts w:eastAsia="Arial" w:cs="Arial"/>
              <w:noProof/>
              <w:color w:val="000000"/>
              <w:sz w:val="16"/>
            </w:rPr>
            <w:t>12</w:t>
          </w:r>
          <w:r>
            <w:rPr>
              <w:rFonts w:eastAsia="Arial" w:cs="Arial"/>
              <w:color w:val="000000"/>
              <w:sz w:val="16"/>
            </w:rPr>
            <w:fldChar w:fldCharType="end"/>
          </w:r>
        </w:p>
      </w:tc>
    </w:tr>
    <w:tr w:rsidR="00BF10FA" w14:paraId="4E04531C" w14:textId="77777777">
      <w:trPr>
        <w:gridAfter w:val="1"/>
      </w:trPr>
      <w:tc>
        <w:tcPr>
          <w:tcW w:w="0" w:type="auto"/>
        </w:tcPr>
        <w:p w14:paraId="4E04531B" w14:textId="77777777" w:rsidR="00BF10FA" w:rsidRDefault="00B500C0">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sidR="002D19AC">
            <w:rPr>
              <w:rFonts w:eastAsia="Arial" w:cs="Arial"/>
              <w:noProof/>
              <w:color w:val="000000"/>
              <w:sz w:val="16"/>
            </w:rPr>
            <w:t>31/10/2017</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sidR="002D19AC">
            <w:rPr>
              <w:rFonts w:eastAsia="Arial" w:cs="Arial"/>
              <w:noProof/>
              <w:color w:val="000000"/>
              <w:sz w:val="16"/>
            </w:rPr>
            <w:t>1:57 PM</w:t>
          </w:r>
          <w:r>
            <w:rPr>
              <w:rFonts w:eastAsia="Arial" w:cs="Arial"/>
              <w:color w:val="000000"/>
              <w:sz w:val="16"/>
            </w:rPr>
            <w:fldChar w:fldCharType="end"/>
          </w:r>
        </w:p>
      </w:tc>
    </w:tr>
  </w:tbl>
  <w:p w14:paraId="4E04531D" w14:textId="77777777" w:rsidR="00BF10FA" w:rsidRDefault="00BF10F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3"/>
      <w:gridCol w:w="4787"/>
    </w:tblGrid>
    <w:tr w:rsidR="00BF10FA" w14:paraId="4E045320" w14:textId="77777777">
      <w:tc>
        <w:tcPr>
          <w:tcW w:w="0" w:type="auto"/>
          <w:gridSpan w:val="2"/>
        </w:tcPr>
        <w:p w14:paraId="4E04531E" w14:textId="77777777" w:rsidR="004C3165" w:rsidRDefault="00B500C0">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p w14:paraId="4E04531F" w14:textId="77777777" w:rsidR="004C3165" w:rsidRDefault="002D19AC">
          <w:pPr>
            <w:jc w:val="center"/>
            <w:rPr>
              <w:rFonts w:eastAsia="Arial" w:cs="Arial"/>
              <w:color w:val="000000"/>
              <w:sz w:val="16"/>
            </w:rPr>
          </w:pPr>
        </w:p>
      </w:tc>
    </w:tr>
    <w:tr w:rsidR="00BF10FA" w14:paraId="4E045323" w14:textId="77777777">
      <w:tc>
        <w:tcPr>
          <w:tcW w:w="0" w:type="auto"/>
        </w:tcPr>
        <w:p w14:paraId="4E045321" w14:textId="77777777" w:rsidR="004C3165" w:rsidRDefault="00B500C0">
          <w:pPr>
            <w:rPr>
              <w:rFonts w:eastAsia="Arial" w:cs="Arial"/>
              <w:color w:val="000000"/>
              <w:sz w:val="16"/>
            </w:rPr>
          </w:pPr>
          <w:r>
            <w:rPr>
              <w:rFonts w:eastAsia="Arial" w:cs="Arial"/>
              <w:color w:val="000000"/>
              <w:sz w:val="16"/>
            </w:rPr>
            <w:t>Version 1.0</w:t>
          </w:r>
        </w:p>
      </w:tc>
      <w:tc>
        <w:tcPr>
          <w:tcW w:w="0" w:type="auto"/>
        </w:tcPr>
        <w:p w14:paraId="4E045322" w14:textId="77777777" w:rsidR="004C3165" w:rsidRDefault="00B500C0">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2D19AC">
            <w:rPr>
              <w:rFonts w:eastAsia="Arial" w:cs="Arial"/>
              <w:noProof/>
              <w:color w:val="000000"/>
              <w:sz w:val="16"/>
            </w:rPr>
            <w:t>11</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2D19AC">
            <w:rPr>
              <w:rFonts w:eastAsia="Arial" w:cs="Arial"/>
              <w:noProof/>
              <w:color w:val="000000"/>
              <w:sz w:val="16"/>
            </w:rPr>
            <w:t>11</w:t>
          </w:r>
          <w:r>
            <w:rPr>
              <w:rFonts w:eastAsia="Arial" w:cs="Arial"/>
              <w:color w:val="000000"/>
              <w:sz w:val="16"/>
            </w:rPr>
            <w:fldChar w:fldCharType="end"/>
          </w:r>
        </w:p>
      </w:tc>
    </w:tr>
    <w:tr w:rsidR="00BF10FA" w14:paraId="4E045325" w14:textId="77777777">
      <w:trPr>
        <w:gridAfter w:val="1"/>
      </w:trPr>
      <w:tc>
        <w:tcPr>
          <w:tcW w:w="0" w:type="auto"/>
        </w:tcPr>
        <w:p w14:paraId="4E045324" w14:textId="77777777" w:rsidR="004C3165" w:rsidRDefault="00B500C0">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sidR="002D19AC">
            <w:rPr>
              <w:rFonts w:eastAsia="Arial" w:cs="Arial"/>
              <w:noProof/>
              <w:color w:val="000000"/>
              <w:sz w:val="16"/>
            </w:rPr>
            <w:t>31/10/2017</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sidR="002D19AC">
            <w:rPr>
              <w:rFonts w:eastAsia="Arial" w:cs="Arial"/>
              <w:noProof/>
              <w:color w:val="000000"/>
              <w:sz w:val="16"/>
            </w:rPr>
            <w:t>1:57 PM</w:t>
          </w:r>
          <w:r>
            <w:rPr>
              <w:rFonts w:eastAsia="Arial" w:cs="Arial"/>
              <w:color w:val="000000"/>
              <w:sz w:val="16"/>
            </w:rPr>
            <w:fldChar w:fldCharType="end"/>
          </w:r>
        </w:p>
      </w:tc>
    </w:tr>
  </w:tbl>
  <w:p w14:paraId="4E045326" w14:textId="77777777" w:rsidR="004C3165" w:rsidRDefault="002D19A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8"/>
      <w:gridCol w:w="3250"/>
    </w:tblGrid>
    <w:tr w:rsidR="00BF10FA" w14:paraId="4E045329" w14:textId="77777777">
      <w:tc>
        <w:tcPr>
          <w:tcW w:w="0" w:type="auto"/>
          <w:gridSpan w:val="2"/>
        </w:tcPr>
        <w:p w14:paraId="4E045327" w14:textId="77777777" w:rsidR="004C3165" w:rsidRDefault="00B500C0">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p w14:paraId="4E045328" w14:textId="77777777" w:rsidR="004C3165" w:rsidRDefault="002D19AC">
          <w:pPr>
            <w:jc w:val="center"/>
            <w:rPr>
              <w:rFonts w:eastAsia="Arial" w:cs="Arial"/>
              <w:color w:val="000000"/>
              <w:sz w:val="16"/>
            </w:rPr>
          </w:pPr>
        </w:p>
      </w:tc>
    </w:tr>
    <w:tr w:rsidR="00BF10FA" w14:paraId="4E04532C" w14:textId="77777777">
      <w:tc>
        <w:tcPr>
          <w:tcW w:w="0" w:type="auto"/>
        </w:tcPr>
        <w:p w14:paraId="4E04532A" w14:textId="77777777" w:rsidR="004C3165" w:rsidRDefault="00B500C0">
          <w:pPr>
            <w:rPr>
              <w:rFonts w:eastAsia="Arial" w:cs="Arial"/>
              <w:color w:val="000000"/>
              <w:sz w:val="16"/>
            </w:rPr>
          </w:pPr>
          <w:r>
            <w:rPr>
              <w:rFonts w:eastAsia="Arial" w:cs="Arial"/>
              <w:color w:val="000000"/>
              <w:sz w:val="16"/>
            </w:rPr>
            <w:t>Version 1.0</w:t>
          </w:r>
        </w:p>
      </w:tc>
      <w:tc>
        <w:tcPr>
          <w:tcW w:w="0" w:type="auto"/>
        </w:tcPr>
        <w:p w14:paraId="4E04532B" w14:textId="77777777" w:rsidR="004C3165" w:rsidRDefault="00B500C0">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Pr>
              <w:rFonts w:eastAsia="Arial" w:cs="Arial"/>
              <w:noProof/>
              <w:color w:val="000000"/>
              <w:sz w:val="16"/>
            </w:rPr>
            <w:t>11</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Pr>
              <w:rFonts w:eastAsia="Arial" w:cs="Arial"/>
              <w:noProof/>
              <w:color w:val="000000"/>
              <w:sz w:val="16"/>
            </w:rPr>
            <w:t>11</w:t>
          </w:r>
          <w:r>
            <w:rPr>
              <w:rFonts w:eastAsia="Arial" w:cs="Arial"/>
              <w:color w:val="000000"/>
              <w:sz w:val="16"/>
            </w:rPr>
            <w:fldChar w:fldCharType="end"/>
          </w:r>
        </w:p>
      </w:tc>
    </w:tr>
    <w:tr w:rsidR="00BF10FA" w14:paraId="4E04532E" w14:textId="77777777">
      <w:trPr>
        <w:gridAfter w:val="1"/>
      </w:trPr>
      <w:tc>
        <w:tcPr>
          <w:tcW w:w="0" w:type="auto"/>
        </w:tcPr>
        <w:p w14:paraId="4E04532D" w14:textId="77777777" w:rsidR="004C3165" w:rsidRDefault="00B500C0">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sidR="002D19AC">
            <w:rPr>
              <w:rFonts w:eastAsia="Arial" w:cs="Arial"/>
              <w:noProof/>
              <w:color w:val="000000"/>
              <w:sz w:val="16"/>
            </w:rPr>
            <w:t>31/10/2017</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sidR="002D19AC">
            <w:rPr>
              <w:rFonts w:eastAsia="Arial" w:cs="Arial"/>
              <w:noProof/>
              <w:color w:val="000000"/>
              <w:sz w:val="16"/>
            </w:rPr>
            <w:t>1:57 PM</w:t>
          </w:r>
          <w:r>
            <w:rPr>
              <w:rFonts w:eastAsia="Arial" w:cs="Arial"/>
              <w:color w:val="000000"/>
              <w:sz w:val="16"/>
            </w:rPr>
            <w:fldChar w:fldCharType="end"/>
          </w:r>
        </w:p>
      </w:tc>
    </w:tr>
  </w:tbl>
  <w:p w14:paraId="4E04532F" w14:textId="77777777" w:rsidR="004C3165" w:rsidRDefault="002D19A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045330" w14:textId="77777777" w:rsidR="00570C09" w:rsidRDefault="00B500C0">
      <w:r>
        <w:separator/>
      </w:r>
    </w:p>
  </w:footnote>
  <w:footnote w:type="continuationSeparator" w:id="0">
    <w:p w14:paraId="4E045332" w14:textId="77777777" w:rsidR="00570C09" w:rsidRDefault="00B500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45314" w14:textId="77777777" w:rsidR="00BF10FA" w:rsidRDefault="00B500C0">
    <w:pPr>
      <w:jc w:val="center"/>
    </w:pPr>
    <w:r>
      <w:rPr>
        <w:rFonts w:eastAsia="Arial" w:cs="Arial"/>
        <w:color w:val="000000"/>
        <w:sz w:val="20"/>
      </w:rPr>
      <w:t>Document Title: Appraisal Policy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379A"/>
    <w:multiLevelType w:val="hybridMultilevel"/>
    <w:tmpl w:val="FAB6BB3A"/>
    <w:lvl w:ilvl="0" w:tplc="CCC8B216">
      <w:start w:val="1"/>
      <w:numFmt w:val="decimal"/>
      <w:lvlText w:val="1.%1"/>
      <w:lvlJc w:val="left"/>
      <w:pPr>
        <w:ind w:left="717" w:hanging="360"/>
      </w:pPr>
      <w:rPr>
        <w:rFonts w:hint="default"/>
      </w:rPr>
    </w:lvl>
    <w:lvl w:ilvl="1" w:tplc="8D1041A6">
      <w:numFmt w:val="none"/>
      <w:lvlText w:val=""/>
      <w:lvlJc w:val="left"/>
      <w:pPr>
        <w:tabs>
          <w:tab w:val="num" w:pos="360"/>
        </w:tabs>
      </w:pPr>
    </w:lvl>
    <w:lvl w:ilvl="2" w:tplc="EC02C038">
      <w:numFmt w:val="none"/>
      <w:lvlText w:val=""/>
      <w:lvlJc w:val="left"/>
      <w:pPr>
        <w:tabs>
          <w:tab w:val="num" w:pos="360"/>
        </w:tabs>
      </w:pPr>
    </w:lvl>
    <w:lvl w:ilvl="3" w:tplc="B9A69AF6">
      <w:numFmt w:val="none"/>
      <w:lvlText w:val=""/>
      <w:lvlJc w:val="left"/>
      <w:pPr>
        <w:tabs>
          <w:tab w:val="num" w:pos="360"/>
        </w:tabs>
      </w:pPr>
    </w:lvl>
    <w:lvl w:ilvl="4" w:tplc="463CEC5A">
      <w:numFmt w:val="none"/>
      <w:lvlText w:val=""/>
      <w:lvlJc w:val="left"/>
      <w:pPr>
        <w:tabs>
          <w:tab w:val="num" w:pos="360"/>
        </w:tabs>
      </w:pPr>
    </w:lvl>
    <w:lvl w:ilvl="5" w:tplc="C9D6A93E">
      <w:numFmt w:val="none"/>
      <w:lvlText w:val=""/>
      <w:lvlJc w:val="left"/>
      <w:pPr>
        <w:tabs>
          <w:tab w:val="num" w:pos="360"/>
        </w:tabs>
      </w:pPr>
    </w:lvl>
    <w:lvl w:ilvl="6" w:tplc="33326340">
      <w:numFmt w:val="none"/>
      <w:lvlText w:val=""/>
      <w:lvlJc w:val="left"/>
      <w:pPr>
        <w:tabs>
          <w:tab w:val="num" w:pos="360"/>
        </w:tabs>
      </w:pPr>
    </w:lvl>
    <w:lvl w:ilvl="7" w:tplc="0BC49CEA">
      <w:numFmt w:val="none"/>
      <w:lvlText w:val=""/>
      <w:lvlJc w:val="left"/>
      <w:pPr>
        <w:tabs>
          <w:tab w:val="num" w:pos="360"/>
        </w:tabs>
      </w:pPr>
    </w:lvl>
    <w:lvl w:ilvl="8" w:tplc="63F4E634">
      <w:numFmt w:val="none"/>
      <w:lvlText w:val=""/>
      <w:lvlJc w:val="left"/>
      <w:pPr>
        <w:tabs>
          <w:tab w:val="num" w:pos="360"/>
        </w:tabs>
      </w:pPr>
    </w:lvl>
  </w:abstractNum>
  <w:abstractNum w:abstractNumId="1">
    <w:nsid w:val="038B24F6"/>
    <w:multiLevelType w:val="hybridMultilevel"/>
    <w:tmpl w:val="74BAA89C"/>
    <w:lvl w:ilvl="0" w:tplc="E700968A">
      <w:start w:val="1"/>
      <w:numFmt w:val="bullet"/>
      <w:lvlText w:val=""/>
      <w:lvlJc w:val="left"/>
      <w:pPr>
        <w:ind w:left="720" w:hanging="360"/>
      </w:pPr>
      <w:rPr>
        <w:rFonts w:ascii="Symbol" w:hAnsi="Symbol" w:hint="default"/>
      </w:rPr>
    </w:lvl>
    <w:lvl w:ilvl="1" w:tplc="B5643CBC" w:tentative="1">
      <w:start w:val="1"/>
      <w:numFmt w:val="bullet"/>
      <w:lvlText w:val="o"/>
      <w:lvlJc w:val="left"/>
      <w:pPr>
        <w:ind w:left="1440" w:hanging="360"/>
      </w:pPr>
      <w:rPr>
        <w:rFonts w:ascii="Courier New" w:hAnsi="Courier New" w:cs="Courier New" w:hint="default"/>
      </w:rPr>
    </w:lvl>
    <w:lvl w:ilvl="2" w:tplc="78C81758" w:tentative="1">
      <w:start w:val="1"/>
      <w:numFmt w:val="bullet"/>
      <w:lvlText w:val=""/>
      <w:lvlJc w:val="left"/>
      <w:pPr>
        <w:ind w:left="2160" w:hanging="360"/>
      </w:pPr>
      <w:rPr>
        <w:rFonts w:ascii="Wingdings" w:hAnsi="Wingdings" w:hint="default"/>
      </w:rPr>
    </w:lvl>
    <w:lvl w:ilvl="3" w:tplc="022CA55C" w:tentative="1">
      <w:start w:val="1"/>
      <w:numFmt w:val="bullet"/>
      <w:lvlText w:val=""/>
      <w:lvlJc w:val="left"/>
      <w:pPr>
        <w:ind w:left="2880" w:hanging="360"/>
      </w:pPr>
      <w:rPr>
        <w:rFonts w:ascii="Symbol" w:hAnsi="Symbol" w:hint="default"/>
      </w:rPr>
    </w:lvl>
    <w:lvl w:ilvl="4" w:tplc="4F4A3D7A" w:tentative="1">
      <w:start w:val="1"/>
      <w:numFmt w:val="bullet"/>
      <w:lvlText w:val="o"/>
      <w:lvlJc w:val="left"/>
      <w:pPr>
        <w:ind w:left="3600" w:hanging="360"/>
      </w:pPr>
      <w:rPr>
        <w:rFonts w:ascii="Courier New" w:hAnsi="Courier New" w:cs="Courier New" w:hint="default"/>
      </w:rPr>
    </w:lvl>
    <w:lvl w:ilvl="5" w:tplc="DD34B114" w:tentative="1">
      <w:start w:val="1"/>
      <w:numFmt w:val="bullet"/>
      <w:lvlText w:val=""/>
      <w:lvlJc w:val="left"/>
      <w:pPr>
        <w:ind w:left="4320" w:hanging="360"/>
      </w:pPr>
      <w:rPr>
        <w:rFonts w:ascii="Wingdings" w:hAnsi="Wingdings" w:hint="default"/>
      </w:rPr>
    </w:lvl>
    <w:lvl w:ilvl="6" w:tplc="EF123AF4" w:tentative="1">
      <w:start w:val="1"/>
      <w:numFmt w:val="bullet"/>
      <w:lvlText w:val=""/>
      <w:lvlJc w:val="left"/>
      <w:pPr>
        <w:ind w:left="5040" w:hanging="360"/>
      </w:pPr>
      <w:rPr>
        <w:rFonts w:ascii="Symbol" w:hAnsi="Symbol" w:hint="default"/>
      </w:rPr>
    </w:lvl>
    <w:lvl w:ilvl="7" w:tplc="1248BA26" w:tentative="1">
      <w:start w:val="1"/>
      <w:numFmt w:val="bullet"/>
      <w:lvlText w:val="o"/>
      <w:lvlJc w:val="left"/>
      <w:pPr>
        <w:ind w:left="5760" w:hanging="360"/>
      </w:pPr>
      <w:rPr>
        <w:rFonts w:ascii="Courier New" w:hAnsi="Courier New" w:cs="Courier New" w:hint="default"/>
      </w:rPr>
    </w:lvl>
    <w:lvl w:ilvl="8" w:tplc="F31C0844" w:tentative="1">
      <w:start w:val="1"/>
      <w:numFmt w:val="bullet"/>
      <w:lvlText w:val=""/>
      <w:lvlJc w:val="left"/>
      <w:pPr>
        <w:ind w:left="6480" w:hanging="360"/>
      </w:pPr>
      <w:rPr>
        <w:rFonts w:ascii="Wingdings" w:hAnsi="Wingdings" w:hint="default"/>
      </w:rPr>
    </w:lvl>
  </w:abstractNum>
  <w:abstractNum w:abstractNumId="2">
    <w:nsid w:val="054E2004"/>
    <w:multiLevelType w:val="hybridMultilevel"/>
    <w:tmpl w:val="5742F600"/>
    <w:lvl w:ilvl="0" w:tplc="0926699E">
      <w:start w:val="1"/>
      <w:numFmt w:val="bullet"/>
      <w:lvlText w:val=""/>
      <w:lvlJc w:val="left"/>
      <w:pPr>
        <w:tabs>
          <w:tab w:val="num" w:pos="432"/>
        </w:tabs>
        <w:ind w:left="432" w:hanging="288"/>
      </w:pPr>
      <w:rPr>
        <w:rFonts w:ascii="Symbol" w:hAnsi="Symbol" w:hint="default"/>
      </w:rPr>
    </w:lvl>
    <w:lvl w:ilvl="1" w:tplc="634CBF8E" w:tentative="1">
      <w:start w:val="1"/>
      <w:numFmt w:val="bullet"/>
      <w:lvlText w:val="o"/>
      <w:lvlJc w:val="left"/>
      <w:pPr>
        <w:tabs>
          <w:tab w:val="num" w:pos="1440"/>
        </w:tabs>
        <w:ind w:left="1440" w:hanging="360"/>
      </w:pPr>
      <w:rPr>
        <w:rFonts w:ascii="Courier New" w:hAnsi="Courier New" w:cs="Courier New" w:hint="default"/>
      </w:rPr>
    </w:lvl>
    <w:lvl w:ilvl="2" w:tplc="4D5AD9DA" w:tentative="1">
      <w:start w:val="1"/>
      <w:numFmt w:val="bullet"/>
      <w:lvlText w:val=""/>
      <w:lvlJc w:val="left"/>
      <w:pPr>
        <w:tabs>
          <w:tab w:val="num" w:pos="2160"/>
        </w:tabs>
        <w:ind w:left="2160" w:hanging="360"/>
      </w:pPr>
      <w:rPr>
        <w:rFonts w:ascii="Wingdings" w:hAnsi="Wingdings" w:hint="default"/>
      </w:rPr>
    </w:lvl>
    <w:lvl w:ilvl="3" w:tplc="42E83DD4" w:tentative="1">
      <w:start w:val="1"/>
      <w:numFmt w:val="bullet"/>
      <w:lvlText w:val=""/>
      <w:lvlJc w:val="left"/>
      <w:pPr>
        <w:tabs>
          <w:tab w:val="num" w:pos="2880"/>
        </w:tabs>
        <w:ind w:left="2880" w:hanging="360"/>
      </w:pPr>
      <w:rPr>
        <w:rFonts w:ascii="Symbol" w:hAnsi="Symbol" w:hint="default"/>
      </w:rPr>
    </w:lvl>
    <w:lvl w:ilvl="4" w:tplc="40A69A9A" w:tentative="1">
      <w:start w:val="1"/>
      <w:numFmt w:val="bullet"/>
      <w:lvlText w:val="o"/>
      <w:lvlJc w:val="left"/>
      <w:pPr>
        <w:tabs>
          <w:tab w:val="num" w:pos="3600"/>
        </w:tabs>
        <w:ind w:left="3600" w:hanging="360"/>
      </w:pPr>
      <w:rPr>
        <w:rFonts w:ascii="Courier New" w:hAnsi="Courier New" w:cs="Courier New" w:hint="default"/>
      </w:rPr>
    </w:lvl>
    <w:lvl w:ilvl="5" w:tplc="A50E7C9A" w:tentative="1">
      <w:start w:val="1"/>
      <w:numFmt w:val="bullet"/>
      <w:lvlText w:val=""/>
      <w:lvlJc w:val="left"/>
      <w:pPr>
        <w:tabs>
          <w:tab w:val="num" w:pos="4320"/>
        </w:tabs>
        <w:ind w:left="4320" w:hanging="360"/>
      </w:pPr>
      <w:rPr>
        <w:rFonts w:ascii="Wingdings" w:hAnsi="Wingdings" w:hint="default"/>
      </w:rPr>
    </w:lvl>
    <w:lvl w:ilvl="6" w:tplc="7E60B21E" w:tentative="1">
      <w:start w:val="1"/>
      <w:numFmt w:val="bullet"/>
      <w:lvlText w:val=""/>
      <w:lvlJc w:val="left"/>
      <w:pPr>
        <w:tabs>
          <w:tab w:val="num" w:pos="5040"/>
        </w:tabs>
        <w:ind w:left="5040" w:hanging="360"/>
      </w:pPr>
      <w:rPr>
        <w:rFonts w:ascii="Symbol" w:hAnsi="Symbol" w:hint="default"/>
      </w:rPr>
    </w:lvl>
    <w:lvl w:ilvl="7" w:tplc="C12A1A0E" w:tentative="1">
      <w:start w:val="1"/>
      <w:numFmt w:val="bullet"/>
      <w:lvlText w:val="o"/>
      <w:lvlJc w:val="left"/>
      <w:pPr>
        <w:tabs>
          <w:tab w:val="num" w:pos="5760"/>
        </w:tabs>
        <w:ind w:left="5760" w:hanging="360"/>
      </w:pPr>
      <w:rPr>
        <w:rFonts w:ascii="Courier New" w:hAnsi="Courier New" w:cs="Courier New" w:hint="default"/>
      </w:rPr>
    </w:lvl>
    <w:lvl w:ilvl="8" w:tplc="ED3A4826" w:tentative="1">
      <w:start w:val="1"/>
      <w:numFmt w:val="bullet"/>
      <w:lvlText w:val=""/>
      <w:lvlJc w:val="left"/>
      <w:pPr>
        <w:tabs>
          <w:tab w:val="num" w:pos="6480"/>
        </w:tabs>
        <w:ind w:left="6480" w:hanging="360"/>
      </w:pPr>
      <w:rPr>
        <w:rFonts w:ascii="Wingdings" w:hAnsi="Wingdings" w:hint="default"/>
      </w:rPr>
    </w:lvl>
  </w:abstractNum>
  <w:abstractNum w:abstractNumId="3">
    <w:nsid w:val="06604456"/>
    <w:multiLevelType w:val="hybridMultilevel"/>
    <w:tmpl w:val="57DC18A6"/>
    <w:lvl w:ilvl="0" w:tplc="A6604824">
      <w:start w:val="7"/>
      <w:numFmt w:val="decimal"/>
      <w:lvlText w:val="%1."/>
      <w:lvlJc w:val="left"/>
      <w:pPr>
        <w:ind w:left="720" w:hanging="360"/>
      </w:pPr>
      <w:rPr>
        <w:rFonts w:hint="default"/>
      </w:rPr>
    </w:lvl>
    <w:lvl w:ilvl="1" w:tplc="0A64F594" w:tentative="1">
      <w:start w:val="1"/>
      <w:numFmt w:val="lowerLetter"/>
      <w:lvlText w:val="%2."/>
      <w:lvlJc w:val="left"/>
      <w:pPr>
        <w:ind w:left="1440" w:hanging="360"/>
      </w:pPr>
    </w:lvl>
    <w:lvl w:ilvl="2" w:tplc="BE9AC890" w:tentative="1">
      <w:start w:val="1"/>
      <w:numFmt w:val="lowerRoman"/>
      <w:lvlText w:val="%3."/>
      <w:lvlJc w:val="right"/>
      <w:pPr>
        <w:ind w:left="2160" w:hanging="180"/>
      </w:pPr>
    </w:lvl>
    <w:lvl w:ilvl="3" w:tplc="EEACEE62" w:tentative="1">
      <w:start w:val="1"/>
      <w:numFmt w:val="decimal"/>
      <w:lvlText w:val="%4."/>
      <w:lvlJc w:val="left"/>
      <w:pPr>
        <w:ind w:left="2880" w:hanging="360"/>
      </w:pPr>
    </w:lvl>
    <w:lvl w:ilvl="4" w:tplc="CE926C48" w:tentative="1">
      <w:start w:val="1"/>
      <w:numFmt w:val="lowerLetter"/>
      <w:lvlText w:val="%5."/>
      <w:lvlJc w:val="left"/>
      <w:pPr>
        <w:ind w:left="3600" w:hanging="360"/>
      </w:pPr>
    </w:lvl>
    <w:lvl w:ilvl="5" w:tplc="717C3D3C" w:tentative="1">
      <w:start w:val="1"/>
      <w:numFmt w:val="lowerRoman"/>
      <w:lvlText w:val="%6."/>
      <w:lvlJc w:val="right"/>
      <w:pPr>
        <w:ind w:left="4320" w:hanging="180"/>
      </w:pPr>
    </w:lvl>
    <w:lvl w:ilvl="6" w:tplc="83DAA508" w:tentative="1">
      <w:start w:val="1"/>
      <w:numFmt w:val="decimal"/>
      <w:lvlText w:val="%7."/>
      <w:lvlJc w:val="left"/>
      <w:pPr>
        <w:ind w:left="5040" w:hanging="360"/>
      </w:pPr>
    </w:lvl>
    <w:lvl w:ilvl="7" w:tplc="A07E9614" w:tentative="1">
      <w:start w:val="1"/>
      <w:numFmt w:val="lowerLetter"/>
      <w:lvlText w:val="%8."/>
      <w:lvlJc w:val="left"/>
      <w:pPr>
        <w:ind w:left="5760" w:hanging="360"/>
      </w:pPr>
    </w:lvl>
    <w:lvl w:ilvl="8" w:tplc="21C04B90" w:tentative="1">
      <w:start w:val="1"/>
      <w:numFmt w:val="lowerRoman"/>
      <w:lvlText w:val="%9."/>
      <w:lvlJc w:val="right"/>
      <w:pPr>
        <w:ind w:left="6480" w:hanging="180"/>
      </w:pPr>
    </w:lvl>
  </w:abstractNum>
  <w:abstractNum w:abstractNumId="4">
    <w:nsid w:val="089621FB"/>
    <w:multiLevelType w:val="hybridMultilevel"/>
    <w:tmpl w:val="9746F996"/>
    <w:lvl w:ilvl="0" w:tplc="EEB080F4">
      <w:start w:val="1"/>
      <w:numFmt w:val="bullet"/>
      <w:lvlText w:val=""/>
      <w:lvlJc w:val="left"/>
      <w:pPr>
        <w:ind w:left="720" w:hanging="360"/>
      </w:pPr>
      <w:rPr>
        <w:rFonts w:ascii="Symbol" w:hAnsi="Symbol" w:hint="default"/>
      </w:rPr>
    </w:lvl>
    <w:lvl w:ilvl="1" w:tplc="75FE2998" w:tentative="1">
      <w:start w:val="1"/>
      <w:numFmt w:val="bullet"/>
      <w:lvlText w:val="o"/>
      <w:lvlJc w:val="left"/>
      <w:pPr>
        <w:ind w:left="1440" w:hanging="360"/>
      </w:pPr>
      <w:rPr>
        <w:rFonts w:ascii="Courier New" w:hAnsi="Courier New" w:cs="Courier New" w:hint="default"/>
      </w:rPr>
    </w:lvl>
    <w:lvl w:ilvl="2" w:tplc="FBEAD214" w:tentative="1">
      <w:start w:val="1"/>
      <w:numFmt w:val="bullet"/>
      <w:lvlText w:val=""/>
      <w:lvlJc w:val="left"/>
      <w:pPr>
        <w:ind w:left="2160" w:hanging="360"/>
      </w:pPr>
      <w:rPr>
        <w:rFonts w:ascii="Wingdings" w:hAnsi="Wingdings" w:hint="default"/>
      </w:rPr>
    </w:lvl>
    <w:lvl w:ilvl="3" w:tplc="00808490" w:tentative="1">
      <w:start w:val="1"/>
      <w:numFmt w:val="bullet"/>
      <w:lvlText w:val=""/>
      <w:lvlJc w:val="left"/>
      <w:pPr>
        <w:ind w:left="2880" w:hanging="360"/>
      </w:pPr>
      <w:rPr>
        <w:rFonts w:ascii="Symbol" w:hAnsi="Symbol" w:hint="default"/>
      </w:rPr>
    </w:lvl>
    <w:lvl w:ilvl="4" w:tplc="04C8D166" w:tentative="1">
      <w:start w:val="1"/>
      <w:numFmt w:val="bullet"/>
      <w:lvlText w:val="o"/>
      <w:lvlJc w:val="left"/>
      <w:pPr>
        <w:ind w:left="3600" w:hanging="360"/>
      </w:pPr>
      <w:rPr>
        <w:rFonts w:ascii="Courier New" w:hAnsi="Courier New" w:cs="Courier New" w:hint="default"/>
      </w:rPr>
    </w:lvl>
    <w:lvl w:ilvl="5" w:tplc="D22ED7EE" w:tentative="1">
      <w:start w:val="1"/>
      <w:numFmt w:val="bullet"/>
      <w:lvlText w:val=""/>
      <w:lvlJc w:val="left"/>
      <w:pPr>
        <w:ind w:left="4320" w:hanging="360"/>
      </w:pPr>
      <w:rPr>
        <w:rFonts w:ascii="Wingdings" w:hAnsi="Wingdings" w:hint="default"/>
      </w:rPr>
    </w:lvl>
    <w:lvl w:ilvl="6" w:tplc="88BCFBF6" w:tentative="1">
      <w:start w:val="1"/>
      <w:numFmt w:val="bullet"/>
      <w:lvlText w:val=""/>
      <w:lvlJc w:val="left"/>
      <w:pPr>
        <w:ind w:left="5040" w:hanging="360"/>
      </w:pPr>
      <w:rPr>
        <w:rFonts w:ascii="Symbol" w:hAnsi="Symbol" w:hint="default"/>
      </w:rPr>
    </w:lvl>
    <w:lvl w:ilvl="7" w:tplc="99BA18CE" w:tentative="1">
      <w:start w:val="1"/>
      <w:numFmt w:val="bullet"/>
      <w:lvlText w:val="o"/>
      <w:lvlJc w:val="left"/>
      <w:pPr>
        <w:ind w:left="5760" w:hanging="360"/>
      </w:pPr>
      <w:rPr>
        <w:rFonts w:ascii="Courier New" w:hAnsi="Courier New" w:cs="Courier New" w:hint="default"/>
      </w:rPr>
    </w:lvl>
    <w:lvl w:ilvl="8" w:tplc="FC70E5F2" w:tentative="1">
      <w:start w:val="1"/>
      <w:numFmt w:val="bullet"/>
      <w:lvlText w:val=""/>
      <w:lvlJc w:val="left"/>
      <w:pPr>
        <w:ind w:left="6480" w:hanging="360"/>
      </w:pPr>
      <w:rPr>
        <w:rFonts w:ascii="Wingdings" w:hAnsi="Wingdings" w:hint="default"/>
      </w:rPr>
    </w:lvl>
  </w:abstractNum>
  <w:abstractNum w:abstractNumId="5">
    <w:nsid w:val="0A533CF7"/>
    <w:multiLevelType w:val="hybridMultilevel"/>
    <w:tmpl w:val="0092343C"/>
    <w:lvl w:ilvl="0" w:tplc="D1A8A378">
      <w:start w:val="1"/>
      <w:numFmt w:val="bullet"/>
      <w:lvlText w:val=""/>
      <w:lvlJc w:val="left"/>
      <w:pPr>
        <w:ind w:left="720" w:hanging="360"/>
      </w:pPr>
      <w:rPr>
        <w:rFonts w:ascii="Symbol" w:hAnsi="Symbol" w:hint="default"/>
      </w:rPr>
    </w:lvl>
    <w:lvl w:ilvl="1" w:tplc="AD0AEF42" w:tentative="1">
      <w:start w:val="1"/>
      <w:numFmt w:val="bullet"/>
      <w:lvlText w:val="o"/>
      <w:lvlJc w:val="left"/>
      <w:pPr>
        <w:ind w:left="1440" w:hanging="360"/>
      </w:pPr>
      <w:rPr>
        <w:rFonts w:ascii="Courier New" w:hAnsi="Courier New" w:cs="Courier New" w:hint="default"/>
      </w:rPr>
    </w:lvl>
    <w:lvl w:ilvl="2" w:tplc="817A9338" w:tentative="1">
      <w:start w:val="1"/>
      <w:numFmt w:val="bullet"/>
      <w:lvlText w:val=""/>
      <w:lvlJc w:val="left"/>
      <w:pPr>
        <w:ind w:left="2160" w:hanging="360"/>
      </w:pPr>
      <w:rPr>
        <w:rFonts w:ascii="Wingdings" w:hAnsi="Wingdings" w:hint="default"/>
      </w:rPr>
    </w:lvl>
    <w:lvl w:ilvl="3" w:tplc="673CECB8" w:tentative="1">
      <w:start w:val="1"/>
      <w:numFmt w:val="bullet"/>
      <w:lvlText w:val=""/>
      <w:lvlJc w:val="left"/>
      <w:pPr>
        <w:ind w:left="2880" w:hanging="360"/>
      </w:pPr>
      <w:rPr>
        <w:rFonts w:ascii="Symbol" w:hAnsi="Symbol" w:hint="default"/>
      </w:rPr>
    </w:lvl>
    <w:lvl w:ilvl="4" w:tplc="E4646C2E" w:tentative="1">
      <w:start w:val="1"/>
      <w:numFmt w:val="bullet"/>
      <w:lvlText w:val="o"/>
      <w:lvlJc w:val="left"/>
      <w:pPr>
        <w:ind w:left="3600" w:hanging="360"/>
      </w:pPr>
      <w:rPr>
        <w:rFonts w:ascii="Courier New" w:hAnsi="Courier New" w:cs="Courier New" w:hint="default"/>
      </w:rPr>
    </w:lvl>
    <w:lvl w:ilvl="5" w:tplc="A0D0FB48" w:tentative="1">
      <w:start w:val="1"/>
      <w:numFmt w:val="bullet"/>
      <w:lvlText w:val=""/>
      <w:lvlJc w:val="left"/>
      <w:pPr>
        <w:ind w:left="4320" w:hanging="360"/>
      </w:pPr>
      <w:rPr>
        <w:rFonts w:ascii="Wingdings" w:hAnsi="Wingdings" w:hint="default"/>
      </w:rPr>
    </w:lvl>
    <w:lvl w:ilvl="6" w:tplc="B574B174" w:tentative="1">
      <w:start w:val="1"/>
      <w:numFmt w:val="bullet"/>
      <w:lvlText w:val=""/>
      <w:lvlJc w:val="left"/>
      <w:pPr>
        <w:ind w:left="5040" w:hanging="360"/>
      </w:pPr>
      <w:rPr>
        <w:rFonts w:ascii="Symbol" w:hAnsi="Symbol" w:hint="default"/>
      </w:rPr>
    </w:lvl>
    <w:lvl w:ilvl="7" w:tplc="55087AB8" w:tentative="1">
      <w:start w:val="1"/>
      <w:numFmt w:val="bullet"/>
      <w:lvlText w:val="o"/>
      <w:lvlJc w:val="left"/>
      <w:pPr>
        <w:ind w:left="5760" w:hanging="360"/>
      </w:pPr>
      <w:rPr>
        <w:rFonts w:ascii="Courier New" w:hAnsi="Courier New" w:cs="Courier New" w:hint="default"/>
      </w:rPr>
    </w:lvl>
    <w:lvl w:ilvl="8" w:tplc="4AE6B26E" w:tentative="1">
      <w:start w:val="1"/>
      <w:numFmt w:val="bullet"/>
      <w:lvlText w:val=""/>
      <w:lvlJc w:val="left"/>
      <w:pPr>
        <w:ind w:left="6480" w:hanging="360"/>
      </w:pPr>
      <w:rPr>
        <w:rFonts w:ascii="Wingdings" w:hAnsi="Wingdings" w:hint="default"/>
      </w:rPr>
    </w:lvl>
  </w:abstractNum>
  <w:abstractNum w:abstractNumId="6">
    <w:nsid w:val="0AE8234A"/>
    <w:multiLevelType w:val="hybridMultilevel"/>
    <w:tmpl w:val="02FAA256"/>
    <w:lvl w:ilvl="0" w:tplc="FDA445DA">
      <w:start w:val="1"/>
      <w:numFmt w:val="bullet"/>
      <w:lvlText w:val=""/>
      <w:lvlJc w:val="left"/>
      <w:pPr>
        <w:ind w:left="720" w:hanging="360"/>
      </w:pPr>
      <w:rPr>
        <w:rFonts w:ascii="Symbol" w:hAnsi="Symbol" w:hint="default"/>
      </w:rPr>
    </w:lvl>
    <w:lvl w:ilvl="1" w:tplc="11E6F5B0" w:tentative="1">
      <w:start w:val="1"/>
      <w:numFmt w:val="bullet"/>
      <w:lvlText w:val="o"/>
      <w:lvlJc w:val="left"/>
      <w:pPr>
        <w:ind w:left="1440" w:hanging="360"/>
      </w:pPr>
      <w:rPr>
        <w:rFonts w:ascii="Courier New" w:hAnsi="Courier New" w:cs="Courier New" w:hint="default"/>
      </w:rPr>
    </w:lvl>
    <w:lvl w:ilvl="2" w:tplc="1210617C" w:tentative="1">
      <w:start w:val="1"/>
      <w:numFmt w:val="bullet"/>
      <w:lvlText w:val=""/>
      <w:lvlJc w:val="left"/>
      <w:pPr>
        <w:ind w:left="2160" w:hanging="360"/>
      </w:pPr>
      <w:rPr>
        <w:rFonts w:ascii="Wingdings" w:hAnsi="Wingdings" w:hint="default"/>
      </w:rPr>
    </w:lvl>
    <w:lvl w:ilvl="3" w:tplc="56C403A2" w:tentative="1">
      <w:start w:val="1"/>
      <w:numFmt w:val="bullet"/>
      <w:lvlText w:val=""/>
      <w:lvlJc w:val="left"/>
      <w:pPr>
        <w:ind w:left="2880" w:hanging="360"/>
      </w:pPr>
      <w:rPr>
        <w:rFonts w:ascii="Symbol" w:hAnsi="Symbol" w:hint="default"/>
      </w:rPr>
    </w:lvl>
    <w:lvl w:ilvl="4" w:tplc="DD9408E4" w:tentative="1">
      <w:start w:val="1"/>
      <w:numFmt w:val="bullet"/>
      <w:lvlText w:val="o"/>
      <w:lvlJc w:val="left"/>
      <w:pPr>
        <w:ind w:left="3600" w:hanging="360"/>
      </w:pPr>
      <w:rPr>
        <w:rFonts w:ascii="Courier New" w:hAnsi="Courier New" w:cs="Courier New" w:hint="default"/>
      </w:rPr>
    </w:lvl>
    <w:lvl w:ilvl="5" w:tplc="79DC77A6" w:tentative="1">
      <w:start w:val="1"/>
      <w:numFmt w:val="bullet"/>
      <w:lvlText w:val=""/>
      <w:lvlJc w:val="left"/>
      <w:pPr>
        <w:ind w:left="4320" w:hanging="360"/>
      </w:pPr>
      <w:rPr>
        <w:rFonts w:ascii="Wingdings" w:hAnsi="Wingdings" w:hint="default"/>
      </w:rPr>
    </w:lvl>
    <w:lvl w:ilvl="6" w:tplc="A1FEF896" w:tentative="1">
      <w:start w:val="1"/>
      <w:numFmt w:val="bullet"/>
      <w:lvlText w:val=""/>
      <w:lvlJc w:val="left"/>
      <w:pPr>
        <w:ind w:left="5040" w:hanging="360"/>
      </w:pPr>
      <w:rPr>
        <w:rFonts w:ascii="Symbol" w:hAnsi="Symbol" w:hint="default"/>
      </w:rPr>
    </w:lvl>
    <w:lvl w:ilvl="7" w:tplc="50B21324" w:tentative="1">
      <w:start w:val="1"/>
      <w:numFmt w:val="bullet"/>
      <w:lvlText w:val="o"/>
      <w:lvlJc w:val="left"/>
      <w:pPr>
        <w:ind w:left="5760" w:hanging="360"/>
      </w:pPr>
      <w:rPr>
        <w:rFonts w:ascii="Courier New" w:hAnsi="Courier New" w:cs="Courier New" w:hint="default"/>
      </w:rPr>
    </w:lvl>
    <w:lvl w:ilvl="8" w:tplc="D44AC35E" w:tentative="1">
      <w:start w:val="1"/>
      <w:numFmt w:val="bullet"/>
      <w:lvlText w:val=""/>
      <w:lvlJc w:val="left"/>
      <w:pPr>
        <w:ind w:left="6480" w:hanging="360"/>
      </w:pPr>
      <w:rPr>
        <w:rFonts w:ascii="Wingdings" w:hAnsi="Wingdings" w:hint="default"/>
      </w:rPr>
    </w:lvl>
  </w:abstractNum>
  <w:abstractNum w:abstractNumId="7">
    <w:nsid w:val="0CF25C89"/>
    <w:multiLevelType w:val="hybridMultilevel"/>
    <w:tmpl w:val="8F6EE636"/>
    <w:lvl w:ilvl="0" w:tplc="71F2B252">
      <w:start w:val="1838"/>
      <w:numFmt w:val="bullet"/>
      <w:lvlText w:val=""/>
      <w:lvlJc w:val="left"/>
      <w:pPr>
        <w:ind w:left="1800" w:hanging="360"/>
      </w:pPr>
      <w:rPr>
        <w:rFonts w:ascii="Wingdings" w:hAnsi="Wingdings" w:hint="default"/>
      </w:rPr>
    </w:lvl>
    <w:lvl w:ilvl="1" w:tplc="98B4D508" w:tentative="1">
      <w:start w:val="1"/>
      <w:numFmt w:val="bullet"/>
      <w:lvlText w:val="o"/>
      <w:lvlJc w:val="left"/>
      <w:pPr>
        <w:ind w:left="2520" w:hanging="360"/>
      </w:pPr>
      <w:rPr>
        <w:rFonts w:ascii="Courier New" w:hAnsi="Courier New" w:cs="Courier New" w:hint="default"/>
      </w:rPr>
    </w:lvl>
    <w:lvl w:ilvl="2" w:tplc="50BA57AE" w:tentative="1">
      <w:start w:val="1"/>
      <w:numFmt w:val="bullet"/>
      <w:lvlText w:val=""/>
      <w:lvlJc w:val="left"/>
      <w:pPr>
        <w:ind w:left="3240" w:hanging="360"/>
      </w:pPr>
      <w:rPr>
        <w:rFonts w:ascii="Wingdings" w:hAnsi="Wingdings" w:hint="default"/>
      </w:rPr>
    </w:lvl>
    <w:lvl w:ilvl="3" w:tplc="48020C92" w:tentative="1">
      <w:start w:val="1"/>
      <w:numFmt w:val="bullet"/>
      <w:lvlText w:val=""/>
      <w:lvlJc w:val="left"/>
      <w:pPr>
        <w:ind w:left="3960" w:hanging="360"/>
      </w:pPr>
      <w:rPr>
        <w:rFonts w:ascii="Symbol" w:hAnsi="Symbol" w:hint="default"/>
      </w:rPr>
    </w:lvl>
    <w:lvl w:ilvl="4" w:tplc="A2262B9E" w:tentative="1">
      <w:start w:val="1"/>
      <w:numFmt w:val="bullet"/>
      <w:lvlText w:val="o"/>
      <w:lvlJc w:val="left"/>
      <w:pPr>
        <w:ind w:left="4680" w:hanging="360"/>
      </w:pPr>
      <w:rPr>
        <w:rFonts w:ascii="Courier New" w:hAnsi="Courier New" w:cs="Courier New" w:hint="default"/>
      </w:rPr>
    </w:lvl>
    <w:lvl w:ilvl="5" w:tplc="9934EEF0" w:tentative="1">
      <w:start w:val="1"/>
      <w:numFmt w:val="bullet"/>
      <w:lvlText w:val=""/>
      <w:lvlJc w:val="left"/>
      <w:pPr>
        <w:ind w:left="5400" w:hanging="360"/>
      </w:pPr>
      <w:rPr>
        <w:rFonts w:ascii="Wingdings" w:hAnsi="Wingdings" w:hint="default"/>
      </w:rPr>
    </w:lvl>
    <w:lvl w:ilvl="6" w:tplc="EF94B882" w:tentative="1">
      <w:start w:val="1"/>
      <w:numFmt w:val="bullet"/>
      <w:lvlText w:val=""/>
      <w:lvlJc w:val="left"/>
      <w:pPr>
        <w:ind w:left="6120" w:hanging="360"/>
      </w:pPr>
      <w:rPr>
        <w:rFonts w:ascii="Symbol" w:hAnsi="Symbol" w:hint="default"/>
      </w:rPr>
    </w:lvl>
    <w:lvl w:ilvl="7" w:tplc="E77882A8" w:tentative="1">
      <w:start w:val="1"/>
      <w:numFmt w:val="bullet"/>
      <w:lvlText w:val="o"/>
      <w:lvlJc w:val="left"/>
      <w:pPr>
        <w:ind w:left="6840" w:hanging="360"/>
      </w:pPr>
      <w:rPr>
        <w:rFonts w:ascii="Courier New" w:hAnsi="Courier New" w:cs="Courier New" w:hint="default"/>
      </w:rPr>
    </w:lvl>
    <w:lvl w:ilvl="8" w:tplc="C9488DD6" w:tentative="1">
      <w:start w:val="1"/>
      <w:numFmt w:val="bullet"/>
      <w:lvlText w:val=""/>
      <w:lvlJc w:val="left"/>
      <w:pPr>
        <w:ind w:left="7560" w:hanging="360"/>
      </w:pPr>
      <w:rPr>
        <w:rFonts w:ascii="Wingdings" w:hAnsi="Wingdings" w:hint="default"/>
      </w:rPr>
    </w:lvl>
  </w:abstractNum>
  <w:abstractNum w:abstractNumId="8">
    <w:nsid w:val="103F6BA0"/>
    <w:multiLevelType w:val="hybridMultilevel"/>
    <w:tmpl w:val="604238DA"/>
    <w:lvl w:ilvl="0" w:tplc="9BEEA8DA">
      <w:start w:val="1838"/>
      <w:numFmt w:val="bullet"/>
      <w:lvlText w:val=""/>
      <w:lvlJc w:val="left"/>
      <w:pPr>
        <w:ind w:left="1800" w:hanging="360"/>
      </w:pPr>
      <w:rPr>
        <w:rFonts w:ascii="Wingdings" w:hAnsi="Wingdings" w:hint="default"/>
      </w:rPr>
    </w:lvl>
    <w:lvl w:ilvl="1" w:tplc="6268ADB2" w:tentative="1">
      <w:start w:val="1"/>
      <w:numFmt w:val="bullet"/>
      <w:lvlText w:val="o"/>
      <w:lvlJc w:val="left"/>
      <w:pPr>
        <w:ind w:left="2520" w:hanging="360"/>
      </w:pPr>
      <w:rPr>
        <w:rFonts w:ascii="Courier New" w:hAnsi="Courier New" w:cs="Courier New" w:hint="default"/>
      </w:rPr>
    </w:lvl>
    <w:lvl w:ilvl="2" w:tplc="FE5829F8" w:tentative="1">
      <w:start w:val="1"/>
      <w:numFmt w:val="bullet"/>
      <w:lvlText w:val=""/>
      <w:lvlJc w:val="left"/>
      <w:pPr>
        <w:ind w:left="3240" w:hanging="360"/>
      </w:pPr>
      <w:rPr>
        <w:rFonts w:ascii="Wingdings" w:hAnsi="Wingdings" w:hint="default"/>
      </w:rPr>
    </w:lvl>
    <w:lvl w:ilvl="3" w:tplc="864A6348" w:tentative="1">
      <w:start w:val="1"/>
      <w:numFmt w:val="bullet"/>
      <w:lvlText w:val=""/>
      <w:lvlJc w:val="left"/>
      <w:pPr>
        <w:ind w:left="3960" w:hanging="360"/>
      </w:pPr>
      <w:rPr>
        <w:rFonts w:ascii="Symbol" w:hAnsi="Symbol" w:hint="default"/>
      </w:rPr>
    </w:lvl>
    <w:lvl w:ilvl="4" w:tplc="329CDCC8" w:tentative="1">
      <w:start w:val="1"/>
      <w:numFmt w:val="bullet"/>
      <w:lvlText w:val="o"/>
      <w:lvlJc w:val="left"/>
      <w:pPr>
        <w:ind w:left="4680" w:hanging="360"/>
      </w:pPr>
      <w:rPr>
        <w:rFonts w:ascii="Courier New" w:hAnsi="Courier New" w:cs="Courier New" w:hint="default"/>
      </w:rPr>
    </w:lvl>
    <w:lvl w:ilvl="5" w:tplc="A864B5D2" w:tentative="1">
      <w:start w:val="1"/>
      <w:numFmt w:val="bullet"/>
      <w:lvlText w:val=""/>
      <w:lvlJc w:val="left"/>
      <w:pPr>
        <w:ind w:left="5400" w:hanging="360"/>
      </w:pPr>
      <w:rPr>
        <w:rFonts w:ascii="Wingdings" w:hAnsi="Wingdings" w:hint="default"/>
      </w:rPr>
    </w:lvl>
    <w:lvl w:ilvl="6" w:tplc="D0AE508A" w:tentative="1">
      <w:start w:val="1"/>
      <w:numFmt w:val="bullet"/>
      <w:lvlText w:val=""/>
      <w:lvlJc w:val="left"/>
      <w:pPr>
        <w:ind w:left="6120" w:hanging="360"/>
      </w:pPr>
      <w:rPr>
        <w:rFonts w:ascii="Symbol" w:hAnsi="Symbol" w:hint="default"/>
      </w:rPr>
    </w:lvl>
    <w:lvl w:ilvl="7" w:tplc="530EDB14" w:tentative="1">
      <w:start w:val="1"/>
      <w:numFmt w:val="bullet"/>
      <w:lvlText w:val="o"/>
      <w:lvlJc w:val="left"/>
      <w:pPr>
        <w:ind w:left="6840" w:hanging="360"/>
      </w:pPr>
      <w:rPr>
        <w:rFonts w:ascii="Courier New" w:hAnsi="Courier New" w:cs="Courier New" w:hint="default"/>
      </w:rPr>
    </w:lvl>
    <w:lvl w:ilvl="8" w:tplc="4F749676" w:tentative="1">
      <w:start w:val="1"/>
      <w:numFmt w:val="bullet"/>
      <w:lvlText w:val=""/>
      <w:lvlJc w:val="left"/>
      <w:pPr>
        <w:ind w:left="7560" w:hanging="360"/>
      </w:pPr>
      <w:rPr>
        <w:rFonts w:ascii="Wingdings" w:hAnsi="Wingdings" w:hint="default"/>
      </w:rPr>
    </w:lvl>
  </w:abstractNum>
  <w:abstractNum w:abstractNumId="9">
    <w:nsid w:val="14A062F9"/>
    <w:multiLevelType w:val="hybridMultilevel"/>
    <w:tmpl w:val="F77E2114"/>
    <w:lvl w:ilvl="0" w:tplc="711808F2">
      <w:start w:val="7"/>
      <w:numFmt w:val="decimal"/>
      <w:lvlText w:val="%1."/>
      <w:lvlJc w:val="left"/>
      <w:pPr>
        <w:ind w:left="720" w:hanging="360"/>
      </w:pPr>
      <w:rPr>
        <w:rFonts w:hint="default"/>
      </w:rPr>
    </w:lvl>
    <w:lvl w:ilvl="1" w:tplc="9222B316" w:tentative="1">
      <w:start w:val="1"/>
      <w:numFmt w:val="lowerLetter"/>
      <w:lvlText w:val="%2."/>
      <w:lvlJc w:val="left"/>
      <w:pPr>
        <w:ind w:left="1440" w:hanging="360"/>
      </w:pPr>
    </w:lvl>
    <w:lvl w:ilvl="2" w:tplc="C5FC0EB4" w:tentative="1">
      <w:start w:val="1"/>
      <w:numFmt w:val="lowerRoman"/>
      <w:lvlText w:val="%3."/>
      <w:lvlJc w:val="right"/>
      <w:pPr>
        <w:ind w:left="2160" w:hanging="180"/>
      </w:pPr>
    </w:lvl>
    <w:lvl w:ilvl="3" w:tplc="7444B5E6" w:tentative="1">
      <w:start w:val="1"/>
      <w:numFmt w:val="decimal"/>
      <w:lvlText w:val="%4."/>
      <w:lvlJc w:val="left"/>
      <w:pPr>
        <w:ind w:left="2880" w:hanging="360"/>
      </w:pPr>
    </w:lvl>
    <w:lvl w:ilvl="4" w:tplc="CD5A8370" w:tentative="1">
      <w:start w:val="1"/>
      <w:numFmt w:val="lowerLetter"/>
      <w:lvlText w:val="%5."/>
      <w:lvlJc w:val="left"/>
      <w:pPr>
        <w:ind w:left="3600" w:hanging="360"/>
      </w:pPr>
    </w:lvl>
    <w:lvl w:ilvl="5" w:tplc="CD909B12" w:tentative="1">
      <w:start w:val="1"/>
      <w:numFmt w:val="lowerRoman"/>
      <w:lvlText w:val="%6."/>
      <w:lvlJc w:val="right"/>
      <w:pPr>
        <w:ind w:left="4320" w:hanging="180"/>
      </w:pPr>
    </w:lvl>
    <w:lvl w:ilvl="6" w:tplc="A1EA2832" w:tentative="1">
      <w:start w:val="1"/>
      <w:numFmt w:val="decimal"/>
      <w:lvlText w:val="%7."/>
      <w:lvlJc w:val="left"/>
      <w:pPr>
        <w:ind w:left="5040" w:hanging="360"/>
      </w:pPr>
    </w:lvl>
    <w:lvl w:ilvl="7" w:tplc="8AAC4E62" w:tentative="1">
      <w:start w:val="1"/>
      <w:numFmt w:val="lowerLetter"/>
      <w:lvlText w:val="%8."/>
      <w:lvlJc w:val="left"/>
      <w:pPr>
        <w:ind w:left="5760" w:hanging="360"/>
      </w:pPr>
    </w:lvl>
    <w:lvl w:ilvl="8" w:tplc="67B4F920" w:tentative="1">
      <w:start w:val="1"/>
      <w:numFmt w:val="lowerRoman"/>
      <w:lvlText w:val="%9."/>
      <w:lvlJc w:val="right"/>
      <w:pPr>
        <w:ind w:left="6480" w:hanging="180"/>
      </w:pPr>
    </w:lvl>
  </w:abstractNum>
  <w:abstractNum w:abstractNumId="10">
    <w:nsid w:val="21D948B9"/>
    <w:multiLevelType w:val="hybridMultilevel"/>
    <w:tmpl w:val="15DE3F58"/>
    <w:lvl w:ilvl="0" w:tplc="8D7E8D14">
      <w:start w:val="1838"/>
      <w:numFmt w:val="bullet"/>
      <w:lvlText w:val=""/>
      <w:lvlJc w:val="left"/>
      <w:pPr>
        <w:ind w:left="1800" w:hanging="360"/>
      </w:pPr>
      <w:rPr>
        <w:rFonts w:ascii="Wingdings" w:hAnsi="Wingdings" w:hint="default"/>
      </w:rPr>
    </w:lvl>
    <w:lvl w:ilvl="1" w:tplc="D3F04238" w:tentative="1">
      <w:start w:val="1"/>
      <w:numFmt w:val="bullet"/>
      <w:lvlText w:val="o"/>
      <w:lvlJc w:val="left"/>
      <w:pPr>
        <w:ind w:left="2520" w:hanging="360"/>
      </w:pPr>
      <w:rPr>
        <w:rFonts w:ascii="Courier New" w:hAnsi="Courier New" w:cs="Courier New" w:hint="default"/>
      </w:rPr>
    </w:lvl>
    <w:lvl w:ilvl="2" w:tplc="F266D41C" w:tentative="1">
      <w:start w:val="1"/>
      <w:numFmt w:val="bullet"/>
      <w:lvlText w:val=""/>
      <w:lvlJc w:val="left"/>
      <w:pPr>
        <w:ind w:left="3240" w:hanging="360"/>
      </w:pPr>
      <w:rPr>
        <w:rFonts w:ascii="Wingdings" w:hAnsi="Wingdings" w:hint="default"/>
      </w:rPr>
    </w:lvl>
    <w:lvl w:ilvl="3" w:tplc="B05422C6" w:tentative="1">
      <w:start w:val="1"/>
      <w:numFmt w:val="bullet"/>
      <w:lvlText w:val=""/>
      <w:lvlJc w:val="left"/>
      <w:pPr>
        <w:ind w:left="3960" w:hanging="360"/>
      </w:pPr>
      <w:rPr>
        <w:rFonts w:ascii="Symbol" w:hAnsi="Symbol" w:hint="default"/>
      </w:rPr>
    </w:lvl>
    <w:lvl w:ilvl="4" w:tplc="490A7A70" w:tentative="1">
      <w:start w:val="1"/>
      <w:numFmt w:val="bullet"/>
      <w:lvlText w:val="o"/>
      <w:lvlJc w:val="left"/>
      <w:pPr>
        <w:ind w:left="4680" w:hanging="360"/>
      </w:pPr>
      <w:rPr>
        <w:rFonts w:ascii="Courier New" w:hAnsi="Courier New" w:cs="Courier New" w:hint="default"/>
      </w:rPr>
    </w:lvl>
    <w:lvl w:ilvl="5" w:tplc="A8D215A6" w:tentative="1">
      <w:start w:val="1"/>
      <w:numFmt w:val="bullet"/>
      <w:lvlText w:val=""/>
      <w:lvlJc w:val="left"/>
      <w:pPr>
        <w:ind w:left="5400" w:hanging="360"/>
      </w:pPr>
      <w:rPr>
        <w:rFonts w:ascii="Wingdings" w:hAnsi="Wingdings" w:hint="default"/>
      </w:rPr>
    </w:lvl>
    <w:lvl w:ilvl="6" w:tplc="DA4AC36C" w:tentative="1">
      <w:start w:val="1"/>
      <w:numFmt w:val="bullet"/>
      <w:lvlText w:val=""/>
      <w:lvlJc w:val="left"/>
      <w:pPr>
        <w:ind w:left="6120" w:hanging="360"/>
      </w:pPr>
      <w:rPr>
        <w:rFonts w:ascii="Symbol" w:hAnsi="Symbol" w:hint="default"/>
      </w:rPr>
    </w:lvl>
    <w:lvl w:ilvl="7" w:tplc="C2E6AD46" w:tentative="1">
      <w:start w:val="1"/>
      <w:numFmt w:val="bullet"/>
      <w:lvlText w:val="o"/>
      <w:lvlJc w:val="left"/>
      <w:pPr>
        <w:ind w:left="6840" w:hanging="360"/>
      </w:pPr>
      <w:rPr>
        <w:rFonts w:ascii="Courier New" w:hAnsi="Courier New" w:cs="Courier New" w:hint="default"/>
      </w:rPr>
    </w:lvl>
    <w:lvl w:ilvl="8" w:tplc="DE202A7A" w:tentative="1">
      <w:start w:val="1"/>
      <w:numFmt w:val="bullet"/>
      <w:lvlText w:val=""/>
      <w:lvlJc w:val="left"/>
      <w:pPr>
        <w:ind w:left="7560" w:hanging="360"/>
      </w:pPr>
      <w:rPr>
        <w:rFonts w:ascii="Wingdings" w:hAnsi="Wingdings" w:hint="default"/>
      </w:rPr>
    </w:lvl>
  </w:abstractNum>
  <w:abstractNum w:abstractNumId="11">
    <w:nsid w:val="28086BB1"/>
    <w:multiLevelType w:val="hybridMultilevel"/>
    <w:tmpl w:val="E2BCF2BA"/>
    <w:lvl w:ilvl="0" w:tplc="E3607D82">
      <w:start w:val="1"/>
      <w:numFmt w:val="bullet"/>
      <w:lvlText w:val=""/>
      <w:lvlJc w:val="left"/>
      <w:pPr>
        <w:tabs>
          <w:tab w:val="num" w:pos="928"/>
        </w:tabs>
        <w:ind w:left="928" w:hanging="360"/>
      </w:pPr>
      <w:rPr>
        <w:rFonts w:ascii="Symbol" w:hAnsi="Symbol" w:hint="default"/>
        <w:sz w:val="18"/>
        <w:szCs w:val="18"/>
      </w:rPr>
    </w:lvl>
    <w:lvl w:ilvl="1" w:tplc="5B9A8466" w:tentative="1">
      <w:start w:val="1"/>
      <w:numFmt w:val="bullet"/>
      <w:lvlText w:val="o"/>
      <w:lvlJc w:val="left"/>
      <w:pPr>
        <w:tabs>
          <w:tab w:val="num" w:pos="1648"/>
        </w:tabs>
        <w:ind w:left="1648" w:hanging="360"/>
      </w:pPr>
      <w:rPr>
        <w:rFonts w:ascii="Courier New" w:hAnsi="Courier New" w:cs="Courier New" w:hint="default"/>
      </w:rPr>
    </w:lvl>
    <w:lvl w:ilvl="2" w:tplc="BBC86EC6" w:tentative="1">
      <w:start w:val="1"/>
      <w:numFmt w:val="bullet"/>
      <w:lvlText w:val=""/>
      <w:lvlJc w:val="left"/>
      <w:pPr>
        <w:tabs>
          <w:tab w:val="num" w:pos="2368"/>
        </w:tabs>
        <w:ind w:left="2368" w:hanging="360"/>
      </w:pPr>
      <w:rPr>
        <w:rFonts w:ascii="Wingdings" w:hAnsi="Wingdings" w:hint="default"/>
      </w:rPr>
    </w:lvl>
    <w:lvl w:ilvl="3" w:tplc="0CCE8286" w:tentative="1">
      <w:start w:val="1"/>
      <w:numFmt w:val="bullet"/>
      <w:lvlText w:val=""/>
      <w:lvlJc w:val="left"/>
      <w:pPr>
        <w:tabs>
          <w:tab w:val="num" w:pos="3088"/>
        </w:tabs>
        <w:ind w:left="3088" w:hanging="360"/>
      </w:pPr>
      <w:rPr>
        <w:rFonts w:ascii="Symbol" w:hAnsi="Symbol" w:hint="default"/>
      </w:rPr>
    </w:lvl>
    <w:lvl w:ilvl="4" w:tplc="B440A0EE" w:tentative="1">
      <w:start w:val="1"/>
      <w:numFmt w:val="bullet"/>
      <w:lvlText w:val="o"/>
      <w:lvlJc w:val="left"/>
      <w:pPr>
        <w:tabs>
          <w:tab w:val="num" w:pos="3808"/>
        </w:tabs>
        <w:ind w:left="3808" w:hanging="360"/>
      </w:pPr>
      <w:rPr>
        <w:rFonts w:ascii="Courier New" w:hAnsi="Courier New" w:cs="Courier New" w:hint="default"/>
      </w:rPr>
    </w:lvl>
    <w:lvl w:ilvl="5" w:tplc="5D061E44" w:tentative="1">
      <w:start w:val="1"/>
      <w:numFmt w:val="bullet"/>
      <w:lvlText w:val=""/>
      <w:lvlJc w:val="left"/>
      <w:pPr>
        <w:tabs>
          <w:tab w:val="num" w:pos="4528"/>
        </w:tabs>
        <w:ind w:left="4528" w:hanging="360"/>
      </w:pPr>
      <w:rPr>
        <w:rFonts w:ascii="Wingdings" w:hAnsi="Wingdings" w:hint="default"/>
      </w:rPr>
    </w:lvl>
    <w:lvl w:ilvl="6" w:tplc="5A56F382" w:tentative="1">
      <w:start w:val="1"/>
      <w:numFmt w:val="bullet"/>
      <w:lvlText w:val=""/>
      <w:lvlJc w:val="left"/>
      <w:pPr>
        <w:tabs>
          <w:tab w:val="num" w:pos="5248"/>
        </w:tabs>
        <w:ind w:left="5248" w:hanging="360"/>
      </w:pPr>
      <w:rPr>
        <w:rFonts w:ascii="Symbol" w:hAnsi="Symbol" w:hint="default"/>
      </w:rPr>
    </w:lvl>
    <w:lvl w:ilvl="7" w:tplc="47C2557C" w:tentative="1">
      <w:start w:val="1"/>
      <w:numFmt w:val="bullet"/>
      <w:lvlText w:val="o"/>
      <w:lvlJc w:val="left"/>
      <w:pPr>
        <w:tabs>
          <w:tab w:val="num" w:pos="5968"/>
        </w:tabs>
        <w:ind w:left="5968" w:hanging="360"/>
      </w:pPr>
      <w:rPr>
        <w:rFonts w:ascii="Courier New" w:hAnsi="Courier New" w:cs="Courier New" w:hint="default"/>
      </w:rPr>
    </w:lvl>
    <w:lvl w:ilvl="8" w:tplc="CD9A2BAC" w:tentative="1">
      <w:start w:val="1"/>
      <w:numFmt w:val="bullet"/>
      <w:lvlText w:val=""/>
      <w:lvlJc w:val="left"/>
      <w:pPr>
        <w:tabs>
          <w:tab w:val="num" w:pos="6688"/>
        </w:tabs>
        <w:ind w:left="6688" w:hanging="360"/>
      </w:pPr>
      <w:rPr>
        <w:rFonts w:ascii="Wingdings" w:hAnsi="Wingdings" w:hint="default"/>
      </w:rPr>
    </w:lvl>
  </w:abstractNum>
  <w:abstractNum w:abstractNumId="12">
    <w:nsid w:val="29D915C0"/>
    <w:multiLevelType w:val="hybridMultilevel"/>
    <w:tmpl w:val="24984306"/>
    <w:lvl w:ilvl="0" w:tplc="8AB0E446">
      <w:start w:val="1"/>
      <w:numFmt w:val="bullet"/>
      <w:lvlText w:val=""/>
      <w:lvlJc w:val="left"/>
      <w:pPr>
        <w:ind w:left="720" w:hanging="360"/>
      </w:pPr>
      <w:rPr>
        <w:rFonts w:ascii="Symbol" w:hAnsi="Symbol" w:hint="default"/>
      </w:rPr>
    </w:lvl>
    <w:lvl w:ilvl="1" w:tplc="E0AA7174" w:tentative="1">
      <w:start w:val="1"/>
      <w:numFmt w:val="bullet"/>
      <w:lvlText w:val="o"/>
      <w:lvlJc w:val="left"/>
      <w:pPr>
        <w:ind w:left="1440" w:hanging="360"/>
      </w:pPr>
      <w:rPr>
        <w:rFonts w:ascii="Courier New" w:hAnsi="Courier New" w:cs="Courier New" w:hint="default"/>
      </w:rPr>
    </w:lvl>
    <w:lvl w:ilvl="2" w:tplc="118CADFE" w:tentative="1">
      <w:start w:val="1"/>
      <w:numFmt w:val="bullet"/>
      <w:lvlText w:val=""/>
      <w:lvlJc w:val="left"/>
      <w:pPr>
        <w:ind w:left="2160" w:hanging="360"/>
      </w:pPr>
      <w:rPr>
        <w:rFonts w:ascii="Wingdings" w:hAnsi="Wingdings" w:hint="default"/>
      </w:rPr>
    </w:lvl>
    <w:lvl w:ilvl="3" w:tplc="5FC473D8" w:tentative="1">
      <w:start w:val="1"/>
      <w:numFmt w:val="bullet"/>
      <w:lvlText w:val=""/>
      <w:lvlJc w:val="left"/>
      <w:pPr>
        <w:ind w:left="2880" w:hanging="360"/>
      </w:pPr>
      <w:rPr>
        <w:rFonts w:ascii="Symbol" w:hAnsi="Symbol" w:hint="default"/>
      </w:rPr>
    </w:lvl>
    <w:lvl w:ilvl="4" w:tplc="B3CE69DE" w:tentative="1">
      <w:start w:val="1"/>
      <w:numFmt w:val="bullet"/>
      <w:lvlText w:val="o"/>
      <w:lvlJc w:val="left"/>
      <w:pPr>
        <w:ind w:left="3600" w:hanging="360"/>
      </w:pPr>
      <w:rPr>
        <w:rFonts w:ascii="Courier New" w:hAnsi="Courier New" w:cs="Courier New" w:hint="default"/>
      </w:rPr>
    </w:lvl>
    <w:lvl w:ilvl="5" w:tplc="C3B23680" w:tentative="1">
      <w:start w:val="1"/>
      <w:numFmt w:val="bullet"/>
      <w:lvlText w:val=""/>
      <w:lvlJc w:val="left"/>
      <w:pPr>
        <w:ind w:left="4320" w:hanging="360"/>
      </w:pPr>
      <w:rPr>
        <w:rFonts w:ascii="Wingdings" w:hAnsi="Wingdings" w:hint="default"/>
      </w:rPr>
    </w:lvl>
    <w:lvl w:ilvl="6" w:tplc="15F8190C" w:tentative="1">
      <w:start w:val="1"/>
      <w:numFmt w:val="bullet"/>
      <w:lvlText w:val=""/>
      <w:lvlJc w:val="left"/>
      <w:pPr>
        <w:ind w:left="5040" w:hanging="360"/>
      </w:pPr>
      <w:rPr>
        <w:rFonts w:ascii="Symbol" w:hAnsi="Symbol" w:hint="default"/>
      </w:rPr>
    </w:lvl>
    <w:lvl w:ilvl="7" w:tplc="576E8D20" w:tentative="1">
      <w:start w:val="1"/>
      <w:numFmt w:val="bullet"/>
      <w:lvlText w:val="o"/>
      <w:lvlJc w:val="left"/>
      <w:pPr>
        <w:ind w:left="5760" w:hanging="360"/>
      </w:pPr>
      <w:rPr>
        <w:rFonts w:ascii="Courier New" w:hAnsi="Courier New" w:cs="Courier New" w:hint="default"/>
      </w:rPr>
    </w:lvl>
    <w:lvl w:ilvl="8" w:tplc="854C1C7A" w:tentative="1">
      <w:start w:val="1"/>
      <w:numFmt w:val="bullet"/>
      <w:lvlText w:val=""/>
      <w:lvlJc w:val="left"/>
      <w:pPr>
        <w:ind w:left="6480" w:hanging="360"/>
      </w:pPr>
      <w:rPr>
        <w:rFonts w:ascii="Wingdings" w:hAnsi="Wingdings" w:hint="default"/>
      </w:rPr>
    </w:lvl>
  </w:abstractNum>
  <w:abstractNum w:abstractNumId="13">
    <w:nsid w:val="2A07190E"/>
    <w:multiLevelType w:val="multilevel"/>
    <w:tmpl w:val="B9A68442"/>
    <w:lvl w:ilvl="0">
      <w:start w:val="1"/>
      <w:numFmt w:val="decimal"/>
      <w:pStyle w:val="Heading1"/>
      <w:lvlText w:val="%1"/>
      <w:lvlJc w:val="left"/>
      <w:pPr>
        <w:ind w:left="1077" w:hanging="357"/>
      </w:pPr>
      <w:rPr>
        <w:rFonts w:hint="default"/>
      </w:rPr>
    </w:lvl>
    <w:lvl w:ilvl="1">
      <w:start w:val="1"/>
      <w:numFmt w:val="decimal"/>
      <w:pStyle w:val="Heading2"/>
      <w:lvlText w:val="%1.%2"/>
      <w:lvlJc w:val="left"/>
      <w:pPr>
        <w:tabs>
          <w:tab w:val="num" w:pos="1296"/>
        </w:tabs>
        <w:ind w:left="1077" w:hanging="357"/>
      </w:pPr>
      <w:rPr>
        <w:rFonts w:hint="default"/>
      </w:rPr>
    </w:lvl>
    <w:lvl w:ilvl="2">
      <w:start w:val="1"/>
      <w:numFmt w:val="decimal"/>
      <w:lvlRestart w:val="1"/>
      <w:pStyle w:val="Heading3"/>
      <w:lvlText w:val="%1.%2.%3"/>
      <w:lvlJc w:val="left"/>
      <w:pPr>
        <w:tabs>
          <w:tab w:val="num" w:pos="1440"/>
        </w:tabs>
        <w:ind w:left="1077" w:hanging="357"/>
      </w:pPr>
      <w:rPr>
        <w:rFonts w:hint="default"/>
      </w:rPr>
    </w:lvl>
    <w:lvl w:ilvl="3">
      <w:start w:val="1"/>
      <w:numFmt w:val="decimal"/>
      <w:lvlText w:val="%1.%2.%3.%4"/>
      <w:lvlJc w:val="left"/>
      <w:pPr>
        <w:tabs>
          <w:tab w:val="num" w:pos="1584"/>
        </w:tabs>
        <w:ind w:left="1077" w:hanging="357"/>
      </w:pPr>
      <w:rPr>
        <w:rFonts w:hint="default"/>
      </w:rPr>
    </w:lvl>
    <w:lvl w:ilvl="4">
      <w:start w:val="1"/>
      <w:numFmt w:val="decimal"/>
      <w:lvlText w:val="%1.%2.%3.%4.%5"/>
      <w:lvlJc w:val="left"/>
      <w:pPr>
        <w:tabs>
          <w:tab w:val="num" w:pos="1728"/>
        </w:tabs>
        <w:ind w:left="1077" w:hanging="357"/>
      </w:pPr>
      <w:rPr>
        <w:rFonts w:hint="default"/>
      </w:rPr>
    </w:lvl>
    <w:lvl w:ilvl="5">
      <w:start w:val="1"/>
      <w:numFmt w:val="decimal"/>
      <w:lvlText w:val="%1.%2.%3.%4.%5.%6"/>
      <w:lvlJc w:val="left"/>
      <w:pPr>
        <w:tabs>
          <w:tab w:val="num" w:pos="1872"/>
        </w:tabs>
        <w:ind w:left="1077" w:hanging="357"/>
      </w:pPr>
      <w:rPr>
        <w:rFonts w:hint="default"/>
      </w:rPr>
    </w:lvl>
    <w:lvl w:ilvl="6">
      <w:start w:val="1"/>
      <w:numFmt w:val="decimal"/>
      <w:lvlText w:val="%1.%2.%3.%4.%5.%6.%7"/>
      <w:lvlJc w:val="left"/>
      <w:pPr>
        <w:tabs>
          <w:tab w:val="num" w:pos="2016"/>
        </w:tabs>
        <w:ind w:left="1077" w:hanging="357"/>
      </w:pPr>
      <w:rPr>
        <w:rFonts w:hint="default"/>
      </w:rPr>
    </w:lvl>
    <w:lvl w:ilvl="7">
      <w:start w:val="1"/>
      <w:numFmt w:val="decimal"/>
      <w:lvlText w:val="%1.%2.%3.%4.%5.%6.%7.%8"/>
      <w:lvlJc w:val="left"/>
      <w:pPr>
        <w:tabs>
          <w:tab w:val="num" w:pos="2160"/>
        </w:tabs>
        <w:ind w:left="1077" w:hanging="357"/>
      </w:pPr>
      <w:rPr>
        <w:rFonts w:hint="default"/>
      </w:rPr>
    </w:lvl>
    <w:lvl w:ilvl="8">
      <w:start w:val="1"/>
      <w:numFmt w:val="decimal"/>
      <w:lvlText w:val="%1.%2.%3.%4.%5.%6.%7.%8.%9"/>
      <w:lvlJc w:val="left"/>
      <w:pPr>
        <w:tabs>
          <w:tab w:val="num" w:pos="2304"/>
        </w:tabs>
        <w:ind w:left="1077" w:hanging="357"/>
      </w:pPr>
      <w:rPr>
        <w:rFonts w:hint="default"/>
      </w:rPr>
    </w:lvl>
  </w:abstractNum>
  <w:abstractNum w:abstractNumId="14">
    <w:nsid w:val="392860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4DB4837"/>
    <w:multiLevelType w:val="hybridMultilevel"/>
    <w:tmpl w:val="34A61F7C"/>
    <w:lvl w:ilvl="0" w:tplc="E89A0A32">
      <w:start w:val="1"/>
      <w:numFmt w:val="decimal"/>
      <w:lvlText w:val="%1)"/>
      <w:lvlJc w:val="left"/>
      <w:pPr>
        <w:ind w:left="720" w:hanging="360"/>
      </w:pPr>
      <w:rPr>
        <w:rFonts w:hint="default"/>
      </w:rPr>
    </w:lvl>
    <w:lvl w:ilvl="1" w:tplc="98A43E22">
      <w:start w:val="1"/>
      <w:numFmt w:val="bullet"/>
      <w:lvlText w:val="o"/>
      <w:lvlJc w:val="left"/>
      <w:pPr>
        <w:ind w:left="1440" w:hanging="360"/>
      </w:pPr>
      <w:rPr>
        <w:rFonts w:ascii="Courier New" w:hAnsi="Courier New" w:cs="Courier New" w:hint="default"/>
      </w:rPr>
    </w:lvl>
    <w:lvl w:ilvl="2" w:tplc="F6B870FE" w:tentative="1">
      <w:start w:val="1"/>
      <w:numFmt w:val="bullet"/>
      <w:lvlText w:val=""/>
      <w:lvlJc w:val="left"/>
      <w:pPr>
        <w:ind w:left="2160" w:hanging="360"/>
      </w:pPr>
      <w:rPr>
        <w:rFonts w:ascii="Wingdings" w:hAnsi="Wingdings" w:hint="default"/>
      </w:rPr>
    </w:lvl>
    <w:lvl w:ilvl="3" w:tplc="2E8066B8" w:tentative="1">
      <w:start w:val="1"/>
      <w:numFmt w:val="bullet"/>
      <w:lvlText w:val=""/>
      <w:lvlJc w:val="left"/>
      <w:pPr>
        <w:ind w:left="2880" w:hanging="360"/>
      </w:pPr>
      <w:rPr>
        <w:rFonts w:ascii="Symbol" w:hAnsi="Symbol" w:hint="default"/>
      </w:rPr>
    </w:lvl>
    <w:lvl w:ilvl="4" w:tplc="182A7E46" w:tentative="1">
      <w:start w:val="1"/>
      <w:numFmt w:val="bullet"/>
      <w:lvlText w:val="o"/>
      <w:lvlJc w:val="left"/>
      <w:pPr>
        <w:ind w:left="3600" w:hanging="360"/>
      </w:pPr>
      <w:rPr>
        <w:rFonts w:ascii="Courier New" w:hAnsi="Courier New" w:cs="Courier New" w:hint="default"/>
      </w:rPr>
    </w:lvl>
    <w:lvl w:ilvl="5" w:tplc="AF82A5AA" w:tentative="1">
      <w:start w:val="1"/>
      <w:numFmt w:val="bullet"/>
      <w:lvlText w:val=""/>
      <w:lvlJc w:val="left"/>
      <w:pPr>
        <w:ind w:left="4320" w:hanging="360"/>
      </w:pPr>
      <w:rPr>
        <w:rFonts w:ascii="Wingdings" w:hAnsi="Wingdings" w:hint="default"/>
      </w:rPr>
    </w:lvl>
    <w:lvl w:ilvl="6" w:tplc="15967312" w:tentative="1">
      <w:start w:val="1"/>
      <w:numFmt w:val="bullet"/>
      <w:lvlText w:val=""/>
      <w:lvlJc w:val="left"/>
      <w:pPr>
        <w:ind w:left="5040" w:hanging="360"/>
      </w:pPr>
      <w:rPr>
        <w:rFonts w:ascii="Symbol" w:hAnsi="Symbol" w:hint="default"/>
      </w:rPr>
    </w:lvl>
    <w:lvl w:ilvl="7" w:tplc="D70C7A64" w:tentative="1">
      <w:start w:val="1"/>
      <w:numFmt w:val="bullet"/>
      <w:lvlText w:val="o"/>
      <w:lvlJc w:val="left"/>
      <w:pPr>
        <w:ind w:left="5760" w:hanging="360"/>
      </w:pPr>
      <w:rPr>
        <w:rFonts w:ascii="Courier New" w:hAnsi="Courier New" w:cs="Courier New" w:hint="default"/>
      </w:rPr>
    </w:lvl>
    <w:lvl w:ilvl="8" w:tplc="D8F6E194" w:tentative="1">
      <w:start w:val="1"/>
      <w:numFmt w:val="bullet"/>
      <w:lvlText w:val=""/>
      <w:lvlJc w:val="left"/>
      <w:pPr>
        <w:ind w:left="6480" w:hanging="360"/>
      </w:pPr>
      <w:rPr>
        <w:rFonts w:ascii="Wingdings" w:hAnsi="Wingdings" w:hint="default"/>
      </w:rPr>
    </w:lvl>
  </w:abstractNum>
  <w:abstractNum w:abstractNumId="16">
    <w:nsid w:val="501B62FB"/>
    <w:multiLevelType w:val="hybridMultilevel"/>
    <w:tmpl w:val="EA068C10"/>
    <w:lvl w:ilvl="0" w:tplc="D5128D0A">
      <w:start w:val="1"/>
      <w:numFmt w:val="bullet"/>
      <w:lvlText w:val=""/>
      <w:lvlJc w:val="left"/>
      <w:pPr>
        <w:ind w:left="720" w:hanging="360"/>
      </w:pPr>
      <w:rPr>
        <w:rFonts w:ascii="Symbol" w:hAnsi="Symbol" w:hint="default"/>
      </w:rPr>
    </w:lvl>
    <w:lvl w:ilvl="1" w:tplc="2674AEF2" w:tentative="1">
      <w:start w:val="1"/>
      <w:numFmt w:val="bullet"/>
      <w:lvlText w:val="o"/>
      <w:lvlJc w:val="left"/>
      <w:pPr>
        <w:ind w:left="1440" w:hanging="360"/>
      </w:pPr>
      <w:rPr>
        <w:rFonts w:ascii="Courier New" w:hAnsi="Courier New" w:cs="Courier New" w:hint="default"/>
      </w:rPr>
    </w:lvl>
    <w:lvl w:ilvl="2" w:tplc="27369132" w:tentative="1">
      <w:start w:val="1"/>
      <w:numFmt w:val="bullet"/>
      <w:lvlText w:val=""/>
      <w:lvlJc w:val="left"/>
      <w:pPr>
        <w:ind w:left="2160" w:hanging="360"/>
      </w:pPr>
      <w:rPr>
        <w:rFonts w:ascii="Wingdings" w:hAnsi="Wingdings" w:hint="default"/>
      </w:rPr>
    </w:lvl>
    <w:lvl w:ilvl="3" w:tplc="952C4772" w:tentative="1">
      <w:start w:val="1"/>
      <w:numFmt w:val="bullet"/>
      <w:lvlText w:val=""/>
      <w:lvlJc w:val="left"/>
      <w:pPr>
        <w:ind w:left="2880" w:hanging="360"/>
      </w:pPr>
      <w:rPr>
        <w:rFonts w:ascii="Symbol" w:hAnsi="Symbol" w:hint="default"/>
      </w:rPr>
    </w:lvl>
    <w:lvl w:ilvl="4" w:tplc="6240AC8E" w:tentative="1">
      <w:start w:val="1"/>
      <w:numFmt w:val="bullet"/>
      <w:lvlText w:val="o"/>
      <w:lvlJc w:val="left"/>
      <w:pPr>
        <w:ind w:left="3600" w:hanging="360"/>
      </w:pPr>
      <w:rPr>
        <w:rFonts w:ascii="Courier New" w:hAnsi="Courier New" w:cs="Courier New" w:hint="default"/>
      </w:rPr>
    </w:lvl>
    <w:lvl w:ilvl="5" w:tplc="3D625962" w:tentative="1">
      <w:start w:val="1"/>
      <w:numFmt w:val="bullet"/>
      <w:lvlText w:val=""/>
      <w:lvlJc w:val="left"/>
      <w:pPr>
        <w:ind w:left="4320" w:hanging="360"/>
      </w:pPr>
      <w:rPr>
        <w:rFonts w:ascii="Wingdings" w:hAnsi="Wingdings" w:hint="default"/>
      </w:rPr>
    </w:lvl>
    <w:lvl w:ilvl="6" w:tplc="658AFD8E" w:tentative="1">
      <w:start w:val="1"/>
      <w:numFmt w:val="bullet"/>
      <w:lvlText w:val=""/>
      <w:lvlJc w:val="left"/>
      <w:pPr>
        <w:ind w:left="5040" w:hanging="360"/>
      </w:pPr>
      <w:rPr>
        <w:rFonts w:ascii="Symbol" w:hAnsi="Symbol" w:hint="default"/>
      </w:rPr>
    </w:lvl>
    <w:lvl w:ilvl="7" w:tplc="ED9ADEBC" w:tentative="1">
      <w:start w:val="1"/>
      <w:numFmt w:val="bullet"/>
      <w:lvlText w:val="o"/>
      <w:lvlJc w:val="left"/>
      <w:pPr>
        <w:ind w:left="5760" w:hanging="360"/>
      </w:pPr>
      <w:rPr>
        <w:rFonts w:ascii="Courier New" w:hAnsi="Courier New" w:cs="Courier New" w:hint="default"/>
      </w:rPr>
    </w:lvl>
    <w:lvl w:ilvl="8" w:tplc="7AE06C54" w:tentative="1">
      <w:start w:val="1"/>
      <w:numFmt w:val="bullet"/>
      <w:lvlText w:val=""/>
      <w:lvlJc w:val="left"/>
      <w:pPr>
        <w:ind w:left="6480" w:hanging="360"/>
      </w:pPr>
      <w:rPr>
        <w:rFonts w:ascii="Wingdings" w:hAnsi="Wingdings" w:hint="default"/>
      </w:rPr>
    </w:lvl>
  </w:abstractNum>
  <w:abstractNum w:abstractNumId="17">
    <w:nsid w:val="539961C4"/>
    <w:multiLevelType w:val="hybridMultilevel"/>
    <w:tmpl w:val="F29CD490"/>
    <w:lvl w:ilvl="0" w:tplc="D4EAD764">
      <w:start w:val="1"/>
      <w:numFmt w:val="bullet"/>
      <w:lvlText w:val=""/>
      <w:lvlJc w:val="left"/>
      <w:pPr>
        <w:ind w:left="720" w:hanging="360"/>
      </w:pPr>
      <w:rPr>
        <w:rFonts w:ascii="Symbol" w:hAnsi="Symbol" w:hint="default"/>
      </w:rPr>
    </w:lvl>
    <w:lvl w:ilvl="1" w:tplc="C43CD88A" w:tentative="1">
      <w:start w:val="1"/>
      <w:numFmt w:val="bullet"/>
      <w:lvlText w:val="o"/>
      <w:lvlJc w:val="left"/>
      <w:pPr>
        <w:ind w:left="1440" w:hanging="360"/>
      </w:pPr>
      <w:rPr>
        <w:rFonts w:ascii="Courier New" w:hAnsi="Courier New" w:cs="Courier New" w:hint="default"/>
      </w:rPr>
    </w:lvl>
    <w:lvl w:ilvl="2" w:tplc="A8765FDA" w:tentative="1">
      <w:start w:val="1"/>
      <w:numFmt w:val="bullet"/>
      <w:lvlText w:val=""/>
      <w:lvlJc w:val="left"/>
      <w:pPr>
        <w:ind w:left="2160" w:hanging="360"/>
      </w:pPr>
      <w:rPr>
        <w:rFonts w:ascii="Wingdings" w:hAnsi="Wingdings" w:hint="default"/>
      </w:rPr>
    </w:lvl>
    <w:lvl w:ilvl="3" w:tplc="BA0AB4E2" w:tentative="1">
      <w:start w:val="1"/>
      <w:numFmt w:val="bullet"/>
      <w:lvlText w:val=""/>
      <w:lvlJc w:val="left"/>
      <w:pPr>
        <w:ind w:left="2880" w:hanging="360"/>
      </w:pPr>
      <w:rPr>
        <w:rFonts w:ascii="Symbol" w:hAnsi="Symbol" w:hint="default"/>
      </w:rPr>
    </w:lvl>
    <w:lvl w:ilvl="4" w:tplc="EA08D810" w:tentative="1">
      <w:start w:val="1"/>
      <w:numFmt w:val="bullet"/>
      <w:lvlText w:val="o"/>
      <w:lvlJc w:val="left"/>
      <w:pPr>
        <w:ind w:left="3600" w:hanging="360"/>
      </w:pPr>
      <w:rPr>
        <w:rFonts w:ascii="Courier New" w:hAnsi="Courier New" w:cs="Courier New" w:hint="default"/>
      </w:rPr>
    </w:lvl>
    <w:lvl w:ilvl="5" w:tplc="7652BC4E" w:tentative="1">
      <w:start w:val="1"/>
      <w:numFmt w:val="bullet"/>
      <w:lvlText w:val=""/>
      <w:lvlJc w:val="left"/>
      <w:pPr>
        <w:ind w:left="4320" w:hanging="360"/>
      </w:pPr>
      <w:rPr>
        <w:rFonts w:ascii="Wingdings" w:hAnsi="Wingdings" w:hint="default"/>
      </w:rPr>
    </w:lvl>
    <w:lvl w:ilvl="6" w:tplc="9A2CF018" w:tentative="1">
      <w:start w:val="1"/>
      <w:numFmt w:val="bullet"/>
      <w:lvlText w:val=""/>
      <w:lvlJc w:val="left"/>
      <w:pPr>
        <w:ind w:left="5040" w:hanging="360"/>
      </w:pPr>
      <w:rPr>
        <w:rFonts w:ascii="Symbol" w:hAnsi="Symbol" w:hint="default"/>
      </w:rPr>
    </w:lvl>
    <w:lvl w:ilvl="7" w:tplc="699CF2F4" w:tentative="1">
      <w:start w:val="1"/>
      <w:numFmt w:val="bullet"/>
      <w:lvlText w:val="o"/>
      <w:lvlJc w:val="left"/>
      <w:pPr>
        <w:ind w:left="5760" w:hanging="360"/>
      </w:pPr>
      <w:rPr>
        <w:rFonts w:ascii="Courier New" w:hAnsi="Courier New" w:cs="Courier New" w:hint="default"/>
      </w:rPr>
    </w:lvl>
    <w:lvl w:ilvl="8" w:tplc="0666D20E" w:tentative="1">
      <w:start w:val="1"/>
      <w:numFmt w:val="bullet"/>
      <w:lvlText w:val=""/>
      <w:lvlJc w:val="left"/>
      <w:pPr>
        <w:ind w:left="6480" w:hanging="360"/>
      </w:pPr>
      <w:rPr>
        <w:rFonts w:ascii="Wingdings" w:hAnsi="Wingdings" w:hint="default"/>
      </w:rPr>
    </w:lvl>
  </w:abstractNum>
  <w:abstractNum w:abstractNumId="18">
    <w:nsid w:val="60E33852"/>
    <w:multiLevelType w:val="hybridMultilevel"/>
    <w:tmpl w:val="878A4212"/>
    <w:lvl w:ilvl="0" w:tplc="0D527D6A">
      <w:start w:val="1"/>
      <w:numFmt w:val="bullet"/>
      <w:lvlText w:val=""/>
      <w:lvlJc w:val="left"/>
      <w:pPr>
        <w:ind w:left="720" w:hanging="360"/>
      </w:pPr>
      <w:rPr>
        <w:rFonts w:ascii="Symbol" w:hAnsi="Symbol" w:hint="default"/>
      </w:rPr>
    </w:lvl>
    <w:lvl w:ilvl="1" w:tplc="C9206A62">
      <w:start w:val="1"/>
      <w:numFmt w:val="bullet"/>
      <w:lvlText w:val="o"/>
      <w:lvlJc w:val="left"/>
      <w:pPr>
        <w:ind w:left="1440" w:hanging="360"/>
      </w:pPr>
      <w:rPr>
        <w:rFonts w:ascii="Courier New" w:hAnsi="Courier New" w:cs="Courier New" w:hint="default"/>
      </w:rPr>
    </w:lvl>
    <w:lvl w:ilvl="2" w:tplc="C66E0E32" w:tentative="1">
      <w:start w:val="1"/>
      <w:numFmt w:val="bullet"/>
      <w:lvlText w:val=""/>
      <w:lvlJc w:val="left"/>
      <w:pPr>
        <w:ind w:left="2160" w:hanging="360"/>
      </w:pPr>
      <w:rPr>
        <w:rFonts w:ascii="Wingdings" w:hAnsi="Wingdings" w:hint="default"/>
      </w:rPr>
    </w:lvl>
    <w:lvl w:ilvl="3" w:tplc="08F4C954" w:tentative="1">
      <w:start w:val="1"/>
      <w:numFmt w:val="bullet"/>
      <w:lvlText w:val=""/>
      <w:lvlJc w:val="left"/>
      <w:pPr>
        <w:ind w:left="2880" w:hanging="360"/>
      </w:pPr>
      <w:rPr>
        <w:rFonts w:ascii="Symbol" w:hAnsi="Symbol" w:hint="default"/>
      </w:rPr>
    </w:lvl>
    <w:lvl w:ilvl="4" w:tplc="581E0ED2" w:tentative="1">
      <w:start w:val="1"/>
      <w:numFmt w:val="bullet"/>
      <w:lvlText w:val="o"/>
      <w:lvlJc w:val="left"/>
      <w:pPr>
        <w:ind w:left="3600" w:hanging="360"/>
      </w:pPr>
      <w:rPr>
        <w:rFonts w:ascii="Courier New" w:hAnsi="Courier New" w:cs="Courier New" w:hint="default"/>
      </w:rPr>
    </w:lvl>
    <w:lvl w:ilvl="5" w:tplc="EEBAFCAC" w:tentative="1">
      <w:start w:val="1"/>
      <w:numFmt w:val="bullet"/>
      <w:lvlText w:val=""/>
      <w:lvlJc w:val="left"/>
      <w:pPr>
        <w:ind w:left="4320" w:hanging="360"/>
      </w:pPr>
      <w:rPr>
        <w:rFonts w:ascii="Wingdings" w:hAnsi="Wingdings" w:hint="default"/>
      </w:rPr>
    </w:lvl>
    <w:lvl w:ilvl="6" w:tplc="FDBCDF92" w:tentative="1">
      <w:start w:val="1"/>
      <w:numFmt w:val="bullet"/>
      <w:lvlText w:val=""/>
      <w:lvlJc w:val="left"/>
      <w:pPr>
        <w:ind w:left="5040" w:hanging="360"/>
      </w:pPr>
      <w:rPr>
        <w:rFonts w:ascii="Symbol" w:hAnsi="Symbol" w:hint="default"/>
      </w:rPr>
    </w:lvl>
    <w:lvl w:ilvl="7" w:tplc="7882970C" w:tentative="1">
      <w:start w:val="1"/>
      <w:numFmt w:val="bullet"/>
      <w:lvlText w:val="o"/>
      <w:lvlJc w:val="left"/>
      <w:pPr>
        <w:ind w:left="5760" w:hanging="360"/>
      </w:pPr>
      <w:rPr>
        <w:rFonts w:ascii="Courier New" w:hAnsi="Courier New" w:cs="Courier New" w:hint="default"/>
      </w:rPr>
    </w:lvl>
    <w:lvl w:ilvl="8" w:tplc="1C2AE6F4" w:tentative="1">
      <w:start w:val="1"/>
      <w:numFmt w:val="bullet"/>
      <w:lvlText w:val=""/>
      <w:lvlJc w:val="left"/>
      <w:pPr>
        <w:ind w:left="6480" w:hanging="360"/>
      </w:pPr>
      <w:rPr>
        <w:rFonts w:ascii="Wingdings" w:hAnsi="Wingdings" w:hint="default"/>
      </w:rPr>
    </w:lvl>
  </w:abstractNum>
  <w:abstractNum w:abstractNumId="19">
    <w:nsid w:val="684C6C90"/>
    <w:multiLevelType w:val="multilevel"/>
    <w:tmpl w:val="54E2E0CA"/>
    <w:lvl w:ilvl="0">
      <w:start w:val="1"/>
      <w:numFmt w:val="none"/>
      <w:lvlText w:val="2."/>
      <w:lvlJc w:val="left"/>
      <w:pPr>
        <w:ind w:left="360" w:hanging="360"/>
      </w:pPr>
      <w:rPr>
        <w:rFonts w:hint="default"/>
      </w:rPr>
    </w:lvl>
    <w:lvl w:ilvl="1">
      <w:start w:val="1"/>
      <w:numFmt w:val="decimal"/>
      <w:lvlText w:val="2%1.%2."/>
      <w:lvlJc w:val="left"/>
      <w:pPr>
        <w:ind w:left="792" w:hanging="432"/>
      </w:pPr>
      <w:rPr>
        <w:rFonts w:hint="default"/>
      </w:rPr>
    </w:lvl>
    <w:lvl w:ilvl="2">
      <w:start w:val="1"/>
      <w:numFmt w:val="decimal"/>
      <w:lvlText w:val="2%1.%2.%3."/>
      <w:lvlJc w:val="left"/>
      <w:pPr>
        <w:ind w:left="1224" w:hanging="504"/>
      </w:pPr>
      <w:rPr>
        <w:rFonts w:hint="default"/>
      </w:rPr>
    </w:lvl>
    <w:lvl w:ilvl="3">
      <w:start w:val="1"/>
      <w:numFmt w:val="decimal"/>
      <w:lvlText w:val="2%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1581C44"/>
    <w:multiLevelType w:val="hybridMultilevel"/>
    <w:tmpl w:val="2AD0CD18"/>
    <w:lvl w:ilvl="0" w:tplc="BEF8D3AE">
      <w:start w:val="1838"/>
      <w:numFmt w:val="bullet"/>
      <w:lvlText w:val=""/>
      <w:lvlJc w:val="left"/>
      <w:pPr>
        <w:tabs>
          <w:tab w:val="num" w:pos="1800"/>
        </w:tabs>
        <w:ind w:left="1800" w:hanging="360"/>
      </w:pPr>
      <w:rPr>
        <w:rFonts w:ascii="Wingdings" w:hAnsi="Wingdings" w:hint="default"/>
      </w:rPr>
    </w:lvl>
    <w:lvl w:ilvl="1" w:tplc="76A65D50">
      <w:start w:val="1"/>
      <w:numFmt w:val="bullet"/>
      <w:lvlText w:val="•"/>
      <w:lvlJc w:val="left"/>
      <w:pPr>
        <w:tabs>
          <w:tab w:val="num" w:pos="2520"/>
        </w:tabs>
        <w:ind w:left="2520" w:hanging="360"/>
      </w:pPr>
      <w:rPr>
        <w:rFonts w:ascii="Arial" w:hAnsi="Arial" w:hint="default"/>
      </w:rPr>
    </w:lvl>
    <w:lvl w:ilvl="2" w:tplc="36BC13FA" w:tentative="1">
      <w:start w:val="1"/>
      <w:numFmt w:val="bullet"/>
      <w:lvlText w:val="•"/>
      <w:lvlJc w:val="left"/>
      <w:pPr>
        <w:tabs>
          <w:tab w:val="num" w:pos="3240"/>
        </w:tabs>
        <w:ind w:left="3240" w:hanging="360"/>
      </w:pPr>
      <w:rPr>
        <w:rFonts w:ascii="Arial" w:hAnsi="Arial" w:hint="default"/>
      </w:rPr>
    </w:lvl>
    <w:lvl w:ilvl="3" w:tplc="9E500552" w:tentative="1">
      <w:start w:val="1"/>
      <w:numFmt w:val="bullet"/>
      <w:lvlText w:val="•"/>
      <w:lvlJc w:val="left"/>
      <w:pPr>
        <w:tabs>
          <w:tab w:val="num" w:pos="3960"/>
        </w:tabs>
        <w:ind w:left="3960" w:hanging="360"/>
      </w:pPr>
      <w:rPr>
        <w:rFonts w:ascii="Arial" w:hAnsi="Arial" w:hint="default"/>
      </w:rPr>
    </w:lvl>
    <w:lvl w:ilvl="4" w:tplc="5906B474" w:tentative="1">
      <w:start w:val="1"/>
      <w:numFmt w:val="bullet"/>
      <w:lvlText w:val="•"/>
      <w:lvlJc w:val="left"/>
      <w:pPr>
        <w:tabs>
          <w:tab w:val="num" w:pos="4680"/>
        </w:tabs>
        <w:ind w:left="4680" w:hanging="360"/>
      </w:pPr>
      <w:rPr>
        <w:rFonts w:ascii="Arial" w:hAnsi="Arial" w:hint="default"/>
      </w:rPr>
    </w:lvl>
    <w:lvl w:ilvl="5" w:tplc="76447C6C" w:tentative="1">
      <w:start w:val="1"/>
      <w:numFmt w:val="bullet"/>
      <w:lvlText w:val="•"/>
      <w:lvlJc w:val="left"/>
      <w:pPr>
        <w:tabs>
          <w:tab w:val="num" w:pos="5400"/>
        </w:tabs>
        <w:ind w:left="5400" w:hanging="360"/>
      </w:pPr>
      <w:rPr>
        <w:rFonts w:ascii="Arial" w:hAnsi="Arial" w:hint="default"/>
      </w:rPr>
    </w:lvl>
    <w:lvl w:ilvl="6" w:tplc="A46AEE0E" w:tentative="1">
      <w:start w:val="1"/>
      <w:numFmt w:val="bullet"/>
      <w:lvlText w:val="•"/>
      <w:lvlJc w:val="left"/>
      <w:pPr>
        <w:tabs>
          <w:tab w:val="num" w:pos="6120"/>
        </w:tabs>
        <w:ind w:left="6120" w:hanging="360"/>
      </w:pPr>
      <w:rPr>
        <w:rFonts w:ascii="Arial" w:hAnsi="Arial" w:hint="default"/>
      </w:rPr>
    </w:lvl>
    <w:lvl w:ilvl="7" w:tplc="0EB235DE" w:tentative="1">
      <w:start w:val="1"/>
      <w:numFmt w:val="bullet"/>
      <w:lvlText w:val="•"/>
      <w:lvlJc w:val="left"/>
      <w:pPr>
        <w:tabs>
          <w:tab w:val="num" w:pos="6840"/>
        </w:tabs>
        <w:ind w:left="6840" w:hanging="360"/>
      </w:pPr>
      <w:rPr>
        <w:rFonts w:ascii="Arial" w:hAnsi="Arial" w:hint="default"/>
      </w:rPr>
    </w:lvl>
    <w:lvl w:ilvl="8" w:tplc="E01A048A" w:tentative="1">
      <w:start w:val="1"/>
      <w:numFmt w:val="bullet"/>
      <w:lvlText w:val="•"/>
      <w:lvlJc w:val="left"/>
      <w:pPr>
        <w:tabs>
          <w:tab w:val="num" w:pos="7560"/>
        </w:tabs>
        <w:ind w:left="7560" w:hanging="360"/>
      </w:pPr>
      <w:rPr>
        <w:rFonts w:ascii="Arial" w:hAnsi="Arial" w:hint="default"/>
      </w:rPr>
    </w:lvl>
  </w:abstractNum>
  <w:abstractNum w:abstractNumId="21">
    <w:nsid w:val="76561A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A556E03"/>
    <w:multiLevelType w:val="hybridMultilevel"/>
    <w:tmpl w:val="8488E73A"/>
    <w:lvl w:ilvl="0" w:tplc="58843CCA">
      <w:start w:val="1"/>
      <w:numFmt w:val="bullet"/>
      <w:lvlText w:val=""/>
      <w:lvlJc w:val="left"/>
      <w:pPr>
        <w:ind w:left="720" w:hanging="360"/>
      </w:pPr>
      <w:rPr>
        <w:rFonts w:ascii="Symbol" w:hAnsi="Symbol" w:hint="default"/>
      </w:rPr>
    </w:lvl>
    <w:lvl w:ilvl="1" w:tplc="5BA0789E" w:tentative="1">
      <w:start w:val="1"/>
      <w:numFmt w:val="bullet"/>
      <w:lvlText w:val="o"/>
      <w:lvlJc w:val="left"/>
      <w:pPr>
        <w:ind w:left="1440" w:hanging="360"/>
      </w:pPr>
      <w:rPr>
        <w:rFonts w:ascii="Courier New" w:hAnsi="Courier New" w:cs="Courier New" w:hint="default"/>
      </w:rPr>
    </w:lvl>
    <w:lvl w:ilvl="2" w:tplc="CE6A41EC" w:tentative="1">
      <w:start w:val="1"/>
      <w:numFmt w:val="bullet"/>
      <w:lvlText w:val=""/>
      <w:lvlJc w:val="left"/>
      <w:pPr>
        <w:ind w:left="2160" w:hanging="360"/>
      </w:pPr>
      <w:rPr>
        <w:rFonts w:ascii="Wingdings" w:hAnsi="Wingdings" w:hint="default"/>
      </w:rPr>
    </w:lvl>
    <w:lvl w:ilvl="3" w:tplc="73FC2750" w:tentative="1">
      <w:start w:val="1"/>
      <w:numFmt w:val="bullet"/>
      <w:lvlText w:val=""/>
      <w:lvlJc w:val="left"/>
      <w:pPr>
        <w:ind w:left="2880" w:hanging="360"/>
      </w:pPr>
      <w:rPr>
        <w:rFonts w:ascii="Symbol" w:hAnsi="Symbol" w:hint="default"/>
      </w:rPr>
    </w:lvl>
    <w:lvl w:ilvl="4" w:tplc="713C845C" w:tentative="1">
      <w:start w:val="1"/>
      <w:numFmt w:val="bullet"/>
      <w:lvlText w:val="o"/>
      <w:lvlJc w:val="left"/>
      <w:pPr>
        <w:ind w:left="3600" w:hanging="360"/>
      </w:pPr>
      <w:rPr>
        <w:rFonts w:ascii="Courier New" w:hAnsi="Courier New" w:cs="Courier New" w:hint="default"/>
      </w:rPr>
    </w:lvl>
    <w:lvl w:ilvl="5" w:tplc="1EEC99D2" w:tentative="1">
      <w:start w:val="1"/>
      <w:numFmt w:val="bullet"/>
      <w:lvlText w:val=""/>
      <w:lvlJc w:val="left"/>
      <w:pPr>
        <w:ind w:left="4320" w:hanging="360"/>
      </w:pPr>
      <w:rPr>
        <w:rFonts w:ascii="Wingdings" w:hAnsi="Wingdings" w:hint="default"/>
      </w:rPr>
    </w:lvl>
    <w:lvl w:ilvl="6" w:tplc="AC0CF41C" w:tentative="1">
      <w:start w:val="1"/>
      <w:numFmt w:val="bullet"/>
      <w:lvlText w:val=""/>
      <w:lvlJc w:val="left"/>
      <w:pPr>
        <w:ind w:left="5040" w:hanging="360"/>
      </w:pPr>
      <w:rPr>
        <w:rFonts w:ascii="Symbol" w:hAnsi="Symbol" w:hint="default"/>
      </w:rPr>
    </w:lvl>
    <w:lvl w:ilvl="7" w:tplc="8B76C2F4" w:tentative="1">
      <w:start w:val="1"/>
      <w:numFmt w:val="bullet"/>
      <w:lvlText w:val="o"/>
      <w:lvlJc w:val="left"/>
      <w:pPr>
        <w:ind w:left="5760" w:hanging="360"/>
      </w:pPr>
      <w:rPr>
        <w:rFonts w:ascii="Courier New" w:hAnsi="Courier New" w:cs="Courier New" w:hint="default"/>
      </w:rPr>
    </w:lvl>
    <w:lvl w:ilvl="8" w:tplc="98C2CBE4"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9"/>
  </w:num>
  <w:num w:numId="6">
    <w:abstractNumId w:val="3"/>
  </w:num>
  <w:num w:numId="7">
    <w:abstractNumId w:val="21"/>
  </w:num>
  <w:num w:numId="8">
    <w:abstractNumId w:val="19"/>
  </w:num>
  <w:num w:numId="9">
    <w:abstractNumId w:val="14"/>
  </w:num>
  <w:num w:numId="10">
    <w:abstractNumId w:val="17"/>
  </w:num>
  <w:num w:numId="11">
    <w:abstractNumId w:val="18"/>
  </w:num>
  <w:num w:numId="12">
    <w:abstractNumId w:val="10"/>
  </w:num>
  <w:num w:numId="13">
    <w:abstractNumId w:val="20"/>
  </w:num>
  <w:num w:numId="14">
    <w:abstractNumId w:val="8"/>
  </w:num>
  <w:num w:numId="15">
    <w:abstractNumId w:val="7"/>
  </w:num>
  <w:num w:numId="16">
    <w:abstractNumId w:val="5"/>
  </w:num>
  <w:num w:numId="17">
    <w:abstractNumId w:val="15"/>
  </w:num>
  <w:num w:numId="18">
    <w:abstractNumId w:val="4"/>
  </w:num>
  <w:num w:numId="19">
    <w:abstractNumId w:val="22"/>
  </w:num>
  <w:num w:numId="20">
    <w:abstractNumId w:val="1"/>
  </w:num>
  <w:num w:numId="21">
    <w:abstractNumId w:val="16"/>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0FA"/>
    <w:rsid w:val="002D19AC"/>
    <w:rsid w:val="00570C09"/>
    <w:rsid w:val="00B500C0"/>
    <w:rsid w:val="00BF1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4E04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54FC"/>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link w:val="Heading1Char"/>
    <w:qFormat/>
    <w:rsid w:val="001354FC"/>
    <w:pPr>
      <w:keepNext/>
      <w:numPr>
        <w:numId w:val="1"/>
      </w:numPr>
      <w:spacing w:before="120" w:after="120"/>
      <w:ind w:left="737" w:hanging="737"/>
      <w:outlineLvl w:val="0"/>
    </w:pPr>
    <w:rPr>
      <w:rFonts w:eastAsia="Arial Unicode MS"/>
      <w:b/>
      <w:bCs/>
      <w:sz w:val="28"/>
    </w:rPr>
  </w:style>
  <w:style w:type="paragraph" w:styleId="Heading2">
    <w:name w:val="heading 2"/>
    <w:basedOn w:val="Normal"/>
    <w:next w:val="Normal"/>
    <w:link w:val="Heading2Char"/>
    <w:qFormat/>
    <w:rsid w:val="00C106A5"/>
    <w:pPr>
      <w:keepNext/>
      <w:numPr>
        <w:ilvl w:val="1"/>
        <w:numId w:val="1"/>
      </w:numPr>
      <w:spacing w:after="120"/>
      <w:ind w:left="737" w:hanging="737"/>
      <w:outlineLvl w:val="1"/>
    </w:pPr>
    <w:rPr>
      <w:rFonts w:cs="Arial"/>
      <w:b/>
      <w:bCs/>
      <w:color w:val="000000"/>
    </w:rPr>
  </w:style>
  <w:style w:type="paragraph" w:styleId="Heading3">
    <w:name w:val="heading 3"/>
    <w:basedOn w:val="Normal"/>
    <w:next w:val="Normal"/>
    <w:link w:val="Heading3Char"/>
    <w:qFormat/>
    <w:rsid w:val="00CE3C4B"/>
    <w:pPr>
      <w:keepNext/>
      <w:numPr>
        <w:ilvl w:val="2"/>
        <w:numId w:val="1"/>
      </w:numPr>
      <w:jc w:val="center"/>
      <w:outlineLvl w:val="2"/>
    </w:pPr>
    <w:rPr>
      <w:rFonts w:cs="Arial"/>
      <w:b/>
      <w:bCs/>
      <w:color w:val="000000"/>
    </w:rPr>
  </w:style>
  <w:style w:type="paragraph" w:styleId="Heading4">
    <w:name w:val="heading 4"/>
    <w:basedOn w:val="Normal"/>
    <w:next w:val="Normal"/>
    <w:link w:val="Heading4Char"/>
    <w:qFormat/>
    <w:rsid w:val="00CE3C4B"/>
    <w:pPr>
      <w:keepNext/>
      <w:jc w:val="center"/>
      <w:outlineLvl w:val="3"/>
    </w:pPr>
    <w:rPr>
      <w:b/>
      <w:bCs/>
    </w:rPr>
  </w:style>
  <w:style w:type="paragraph" w:styleId="Heading5">
    <w:name w:val="heading 5"/>
    <w:basedOn w:val="Normal"/>
    <w:next w:val="Normal"/>
    <w:link w:val="Heading5Char"/>
    <w:qFormat/>
    <w:rsid w:val="00CE3C4B"/>
    <w:pPr>
      <w:keepNext/>
      <w:jc w:val="center"/>
      <w:outlineLvl w:val="4"/>
    </w:pPr>
    <w:rPr>
      <w:b/>
      <w:bCs/>
      <w:color w:val="FF0000"/>
    </w:rPr>
  </w:style>
  <w:style w:type="paragraph" w:styleId="Heading6">
    <w:name w:val="heading 6"/>
    <w:basedOn w:val="Normal"/>
    <w:next w:val="Normal"/>
    <w:link w:val="Heading6Char"/>
    <w:qFormat/>
    <w:rsid w:val="00CE3C4B"/>
    <w:pPr>
      <w:keepNext/>
      <w:jc w:val="center"/>
      <w:outlineLvl w:val="5"/>
    </w:pPr>
    <w:rPr>
      <w:b/>
      <w:bCs/>
      <w:color w:val="008080"/>
    </w:rPr>
  </w:style>
  <w:style w:type="paragraph" w:styleId="Heading7">
    <w:name w:val="heading 7"/>
    <w:basedOn w:val="Normal"/>
    <w:next w:val="Normal"/>
    <w:link w:val="Heading7Char"/>
    <w:qFormat/>
    <w:rsid w:val="00CE3C4B"/>
    <w:pPr>
      <w:keepNext/>
      <w:ind w:left="720"/>
      <w:outlineLvl w:val="6"/>
    </w:pPr>
    <w:rPr>
      <w:rFonts w:cs="Arial"/>
      <w:b/>
    </w:rPr>
  </w:style>
  <w:style w:type="paragraph" w:styleId="Heading8">
    <w:name w:val="heading 8"/>
    <w:basedOn w:val="Normal"/>
    <w:next w:val="Normal"/>
    <w:link w:val="Heading8Char"/>
    <w:qFormat/>
    <w:rsid w:val="00CE3C4B"/>
    <w:pPr>
      <w:keepNext/>
      <w:tabs>
        <w:tab w:val="num" w:pos="720"/>
      </w:tabs>
      <w:outlineLvl w:val="7"/>
    </w:pPr>
    <w:rPr>
      <w:rFonts w:cs="Arial"/>
      <w:b/>
      <w:bCs/>
      <w:color w:val="000000"/>
    </w:rPr>
  </w:style>
  <w:style w:type="paragraph" w:styleId="Heading9">
    <w:name w:val="heading 9"/>
    <w:basedOn w:val="Normal"/>
    <w:next w:val="Normal"/>
    <w:link w:val="Heading9Char"/>
    <w:qFormat/>
    <w:rsid w:val="00CE3C4B"/>
    <w:pPr>
      <w:keepNext/>
      <w:jc w:val="both"/>
      <w:outlineLvl w:val="8"/>
    </w:pPr>
    <w:rPr>
      <w:rFonts w:cs="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334CAB"/>
    <w:rPr>
      <w:b/>
      <w:bCs/>
    </w:rPr>
  </w:style>
  <w:style w:type="paragraph" w:styleId="ListParagraph">
    <w:name w:val="List Paragraph"/>
    <w:basedOn w:val="Normal"/>
    <w:uiPriority w:val="99"/>
    <w:qFormat/>
    <w:rsid w:val="00334CAB"/>
    <w:pPr>
      <w:ind w:left="720"/>
    </w:pPr>
  </w:style>
  <w:style w:type="character" w:customStyle="1" w:styleId="Heading1Char">
    <w:name w:val="Heading 1 Char"/>
    <w:basedOn w:val="DefaultParagraphFont"/>
    <w:link w:val="Heading1"/>
    <w:rsid w:val="001354FC"/>
    <w:rPr>
      <w:rFonts w:ascii="Arial" w:eastAsia="Arial Unicode MS" w:hAnsi="Arial"/>
      <w:b/>
      <w:bCs/>
      <w:sz w:val="28"/>
      <w:lang w:eastAsia="en-US"/>
    </w:rPr>
  </w:style>
  <w:style w:type="character" w:customStyle="1" w:styleId="Heading2Char">
    <w:name w:val="Heading 2 Char"/>
    <w:basedOn w:val="DefaultParagraphFont"/>
    <w:link w:val="Heading2"/>
    <w:rsid w:val="00C106A5"/>
    <w:rPr>
      <w:rFonts w:ascii="Arial" w:hAnsi="Arial" w:cs="Arial"/>
      <w:b/>
      <w:bCs/>
      <w:color w:val="000000"/>
      <w:lang w:eastAsia="en-US"/>
    </w:rPr>
  </w:style>
  <w:style w:type="character" w:customStyle="1" w:styleId="Heading3Char">
    <w:name w:val="Heading 3 Char"/>
    <w:basedOn w:val="DefaultParagraphFont"/>
    <w:link w:val="Heading3"/>
    <w:rsid w:val="00CE3C4B"/>
    <w:rPr>
      <w:rFonts w:ascii="Arial" w:hAnsi="Arial" w:cs="Arial"/>
      <w:b/>
      <w:bCs/>
      <w:color w:val="000000"/>
      <w:lang w:eastAsia="en-US"/>
    </w:rPr>
  </w:style>
  <w:style w:type="character" w:customStyle="1" w:styleId="Heading4Char">
    <w:name w:val="Heading 4 Char"/>
    <w:basedOn w:val="DefaultParagraphFont"/>
    <w:link w:val="Heading4"/>
    <w:rsid w:val="00CE3C4B"/>
    <w:rPr>
      <w:rFonts w:ascii="Arial" w:hAnsi="Arial"/>
      <w:b/>
      <w:bCs/>
      <w:sz w:val="24"/>
      <w:szCs w:val="24"/>
      <w:lang w:eastAsia="en-US"/>
    </w:rPr>
  </w:style>
  <w:style w:type="character" w:customStyle="1" w:styleId="Heading5Char">
    <w:name w:val="Heading 5 Char"/>
    <w:basedOn w:val="DefaultParagraphFont"/>
    <w:link w:val="Heading5"/>
    <w:rsid w:val="00CE3C4B"/>
    <w:rPr>
      <w:rFonts w:ascii="Arial" w:hAnsi="Arial"/>
      <w:b/>
      <w:bCs/>
      <w:color w:val="FF0000"/>
      <w:sz w:val="24"/>
      <w:szCs w:val="24"/>
      <w:lang w:eastAsia="en-US"/>
    </w:rPr>
  </w:style>
  <w:style w:type="character" w:customStyle="1" w:styleId="Heading6Char">
    <w:name w:val="Heading 6 Char"/>
    <w:basedOn w:val="DefaultParagraphFont"/>
    <w:link w:val="Heading6"/>
    <w:rsid w:val="00CE3C4B"/>
    <w:rPr>
      <w:rFonts w:ascii="Arial" w:hAnsi="Arial"/>
      <w:b/>
      <w:bCs/>
      <w:color w:val="008080"/>
      <w:sz w:val="24"/>
      <w:szCs w:val="24"/>
      <w:lang w:eastAsia="en-US"/>
    </w:rPr>
  </w:style>
  <w:style w:type="character" w:customStyle="1" w:styleId="Heading7Char">
    <w:name w:val="Heading 7 Char"/>
    <w:basedOn w:val="DefaultParagraphFont"/>
    <w:link w:val="Heading7"/>
    <w:rsid w:val="00CE3C4B"/>
    <w:rPr>
      <w:rFonts w:ascii="Arial" w:hAnsi="Arial" w:cs="Arial"/>
      <w:b/>
      <w:sz w:val="24"/>
      <w:szCs w:val="24"/>
      <w:lang w:eastAsia="en-US"/>
    </w:rPr>
  </w:style>
  <w:style w:type="character" w:customStyle="1" w:styleId="Heading8Char">
    <w:name w:val="Heading 8 Char"/>
    <w:basedOn w:val="DefaultParagraphFont"/>
    <w:link w:val="Heading8"/>
    <w:rsid w:val="00CE3C4B"/>
    <w:rPr>
      <w:rFonts w:ascii="Arial" w:hAnsi="Arial" w:cs="Arial"/>
      <w:b/>
      <w:bCs/>
      <w:color w:val="000000"/>
      <w:sz w:val="24"/>
      <w:szCs w:val="24"/>
      <w:lang w:eastAsia="en-US"/>
    </w:rPr>
  </w:style>
  <w:style w:type="character" w:customStyle="1" w:styleId="Heading9Char">
    <w:name w:val="Heading 9 Char"/>
    <w:basedOn w:val="DefaultParagraphFont"/>
    <w:link w:val="Heading9"/>
    <w:rsid w:val="00CE3C4B"/>
    <w:rPr>
      <w:rFonts w:ascii="Arial" w:hAnsi="Arial" w:cs="Arial"/>
      <w:b/>
      <w:bCs/>
      <w:color w:val="000000"/>
      <w:sz w:val="24"/>
      <w:szCs w:val="24"/>
      <w:lang w:eastAsia="en-US"/>
    </w:rPr>
  </w:style>
  <w:style w:type="table" w:styleId="TableGrid">
    <w:name w:val="Table Grid"/>
    <w:basedOn w:val="TableNormal"/>
    <w:rsid w:val="008343E4"/>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343E4"/>
    <w:pPr>
      <w:autoSpaceDE w:val="0"/>
      <w:autoSpaceDN w:val="0"/>
      <w:adjustRightInd w:val="0"/>
    </w:pPr>
    <w:rPr>
      <w:rFonts w:ascii="Arial" w:hAnsi="Arial" w:cs="Arial"/>
      <w:color w:val="000000"/>
      <w:sz w:val="24"/>
      <w:szCs w:val="24"/>
      <w:lang w:val="en-US" w:eastAsia="en-US"/>
    </w:rPr>
  </w:style>
  <w:style w:type="paragraph" w:styleId="BalloonText">
    <w:name w:val="Balloon Text"/>
    <w:basedOn w:val="Normal"/>
    <w:link w:val="BalloonTextChar"/>
    <w:rsid w:val="008343E4"/>
    <w:rPr>
      <w:rFonts w:ascii="Tahoma" w:hAnsi="Tahoma" w:cs="Tahoma"/>
      <w:sz w:val="16"/>
      <w:szCs w:val="16"/>
    </w:rPr>
  </w:style>
  <w:style w:type="character" w:customStyle="1" w:styleId="BalloonTextChar">
    <w:name w:val="Balloon Text Char"/>
    <w:basedOn w:val="DefaultParagraphFont"/>
    <w:link w:val="BalloonText"/>
    <w:rsid w:val="008343E4"/>
    <w:rPr>
      <w:rFonts w:ascii="Tahoma" w:hAnsi="Tahoma" w:cs="Tahoma"/>
      <w:sz w:val="16"/>
      <w:szCs w:val="16"/>
      <w:lang w:eastAsia="en-US"/>
    </w:rPr>
  </w:style>
  <w:style w:type="paragraph" w:styleId="TOCHeading">
    <w:name w:val="TOC Heading"/>
    <w:basedOn w:val="Heading1"/>
    <w:next w:val="Normal"/>
    <w:uiPriority w:val="39"/>
    <w:semiHidden/>
    <w:unhideWhenUsed/>
    <w:qFormat/>
    <w:rsid w:val="00C45A04"/>
    <w:pPr>
      <w:keepLines/>
      <w:numPr>
        <w:numId w:val="0"/>
      </w:numPr>
      <w:overflowPunct/>
      <w:autoSpaceDE/>
      <w:autoSpaceDN/>
      <w:adjustRightInd/>
      <w:spacing w:before="480" w:line="276" w:lineRule="auto"/>
      <w:textAlignment w:val="auto"/>
      <w:outlineLvl w:val="9"/>
    </w:pPr>
    <w:rPr>
      <w:rFonts w:asciiTheme="majorHAnsi" w:eastAsiaTheme="majorEastAsia" w:hAnsiTheme="majorHAnsi" w:cstheme="majorBidi"/>
      <w:color w:val="365F91" w:themeColor="accent1" w:themeShade="BF"/>
      <w:szCs w:val="28"/>
      <w:lang w:val="en-US"/>
    </w:rPr>
  </w:style>
  <w:style w:type="paragraph" w:styleId="TOC1">
    <w:name w:val="toc 1"/>
    <w:basedOn w:val="Normal"/>
    <w:next w:val="Normal"/>
    <w:autoRedefine/>
    <w:uiPriority w:val="39"/>
    <w:rsid w:val="00C23009"/>
    <w:pPr>
      <w:tabs>
        <w:tab w:val="left" w:pos="851"/>
        <w:tab w:val="right" w:leader="dot" w:pos="9912"/>
      </w:tabs>
      <w:spacing w:after="100"/>
    </w:pPr>
    <w:rPr>
      <w:rFonts w:eastAsia="Arial Unicode MS"/>
      <w:b/>
      <w:bCs/>
      <w:noProof/>
    </w:rPr>
  </w:style>
  <w:style w:type="paragraph" w:styleId="TOC2">
    <w:name w:val="toc 2"/>
    <w:basedOn w:val="Normal"/>
    <w:next w:val="Normal"/>
    <w:autoRedefine/>
    <w:uiPriority w:val="39"/>
    <w:rsid w:val="00B83684"/>
    <w:pPr>
      <w:tabs>
        <w:tab w:val="left" w:pos="880"/>
        <w:tab w:val="right" w:leader="dot" w:pos="9912"/>
      </w:tabs>
      <w:spacing w:after="100"/>
    </w:pPr>
  </w:style>
  <w:style w:type="character" w:styleId="Hyperlink">
    <w:name w:val="Hyperlink"/>
    <w:basedOn w:val="DefaultParagraphFont"/>
    <w:uiPriority w:val="99"/>
    <w:unhideWhenUsed/>
    <w:rsid w:val="00C45A04"/>
    <w:rPr>
      <w:color w:val="0000FF" w:themeColor="hyperlink"/>
      <w:u w:val="single"/>
    </w:rPr>
  </w:style>
  <w:style w:type="character" w:styleId="Emphasis">
    <w:name w:val="Emphasis"/>
    <w:basedOn w:val="DefaultParagraphFont"/>
    <w:qFormat/>
    <w:rsid w:val="00A77E8C"/>
    <w:rPr>
      <w:i/>
      <w:iCs/>
    </w:rPr>
  </w:style>
  <w:style w:type="paragraph" w:styleId="NormalWeb">
    <w:name w:val="Normal (Web)"/>
    <w:basedOn w:val="Normal"/>
    <w:uiPriority w:val="99"/>
    <w:unhideWhenUsed/>
    <w:rsid w:val="00B83684"/>
    <w:pPr>
      <w:overflowPunct/>
      <w:autoSpaceDE/>
      <w:autoSpaceDN/>
      <w:adjustRightInd/>
      <w:spacing w:before="100" w:beforeAutospacing="1" w:after="100" w:afterAutospacing="1"/>
      <w:textAlignment w:val="auto"/>
    </w:pPr>
    <w:rPr>
      <w:rFonts w:ascii="Times New Roman" w:eastAsiaTheme="minorEastAsia" w:hAnsi="Times New Roman"/>
      <w:sz w:val="24"/>
      <w:szCs w:val="24"/>
      <w:lang w:eastAsia="en-GB"/>
    </w:rPr>
  </w:style>
  <w:style w:type="character" w:styleId="CommentReference">
    <w:name w:val="annotation reference"/>
    <w:basedOn w:val="DefaultParagraphFont"/>
    <w:rsid w:val="00B83684"/>
    <w:rPr>
      <w:sz w:val="16"/>
      <w:szCs w:val="16"/>
    </w:rPr>
  </w:style>
  <w:style w:type="paragraph" w:styleId="CommentText">
    <w:name w:val="annotation text"/>
    <w:basedOn w:val="Normal"/>
    <w:link w:val="CommentTextChar"/>
    <w:rsid w:val="00B83684"/>
    <w:rPr>
      <w:sz w:val="20"/>
    </w:rPr>
  </w:style>
  <w:style w:type="character" w:customStyle="1" w:styleId="CommentTextChar">
    <w:name w:val="Comment Text Char"/>
    <w:basedOn w:val="DefaultParagraphFont"/>
    <w:link w:val="CommentText"/>
    <w:rsid w:val="00B83684"/>
    <w:rPr>
      <w:rFonts w:ascii="Arial" w:hAnsi="Arial"/>
      <w:lang w:eastAsia="en-US"/>
    </w:rPr>
  </w:style>
  <w:style w:type="paragraph" w:styleId="NoSpacing">
    <w:name w:val="No Spacing"/>
    <w:uiPriority w:val="1"/>
    <w:qFormat/>
    <w:rsid w:val="00B83684"/>
    <w:pPr>
      <w:overflowPunct w:val="0"/>
      <w:autoSpaceDE w:val="0"/>
      <w:autoSpaceDN w:val="0"/>
      <w:adjustRightInd w:val="0"/>
      <w:textAlignment w:val="baseline"/>
    </w:pPr>
    <w:rPr>
      <w:rFonts w:ascii="Arial" w:hAnsi="Arial"/>
      <w:sz w:val="22"/>
      <w:lang w:eastAsia="en-US"/>
    </w:rPr>
  </w:style>
  <w:style w:type="character" w:styleId="HTMLCite">
    <w:name w:val="HTML Cite"/>
    <w:basedOn w:val="DefaultParagraphFont"/>
    <w:uiPriority w:val="99"/>
    <w:unhideWhenUsed/>
    <w:rsid w:val="00B83684"/>
    <w:rPr>
      <w:i/>
      <w:iCs/>
    </w:rPr>
  </w:style>
  <w:style w:type="paragraph" w:styleId="TOC3">
    <w:name w:val="toc 3"/>
    <w:basedOn w:val="Normal"/>
    <w:next w:val="Normal"/>
    <w:autoRedefine/>
    <w:uiPriority w:val="39"/>
    <w:rsid w:val="00B83684"/>
    <w:pPr>
      <w:tabs>
        <w:tab w:val="left" w:pos="851"/>
        <w:tab w:val="right" w:leader="dot" w:pos="9912"/>
      </w:tabs>
      <w:spacing w:after="100"/>
    </w:pPr>
  </w:style>
  <w:style w:type="paragraph" w:styleId="Header">
    <w:name w:val="header"/>
    <w:basedOn w:val="Normal"/>
    <w:link w:val="HeaderChar"/>
    <w:rsid w:val="00136A6D"/>
    <w:pPr>
      <w:tabs>
        <w:tab w:val="center" w:pos="4513"/>
        <w:tab w:val="right" w:pos="9026"/>
      </w:tabs>
    </w:pPr>
  </w:style>
  <w:style w:type="character" w:customStyle="1" w:styleId="HeaderChar">
    <w:name w:val="Header Char"/>
    <w:basedOn w:val="DefaultParagraphFont"/>
    <w:link w:val="Header"/>
    <w:rsid w:val="00136A6D"/>
    <w:rPr>
      <w:rFonts w:ascii="Arial" w:hAnsi="Arial"/>
      <w:sz w:val="22"/>
      <w:lang w:eastAsia="en-US"/>
    </w:rPr>
  </w:style>
  <w:style w:type="paragraph" w:styleId="Footer">
    <w:name w:val="footer"/>
    <w:basedOn w:val="Normal"/>
    <w:link w:val="FooterChar"/>
    <w:rsid w:val="00136A6D"/>
    <w:pPr>
      <w:tabs>
        <w:tab w:val="center" w:pos="4513"/>
        <w:tab w:val="right" w:pos="9026"/>
      </w:tabs>
    </w:pPr>
  </w:style>
  <w:style w:type="character" w:customStyle="1" w:styleId="FooterChar">
    <w:name w:val="Footer Char"/>
    <w:basedOn w:val="DefaultParagraphFont"/>
    <w:link w:val="Footer"/>
    <w:rsid w:val="00136A6D"/>
    <w:rPr>
      <w:rFonts w:ascii="Arial" w:hAnsi="Arial"/>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54FC"/>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link w:val="Heading1Char"/>
    <w:qFormat/>
    <w:rsid w:val="001354FC"/>
    <w:pPr>
      <w:keepNext/>
      <w:numPr>
        <w:numId w:val="1"/>
      </w:numPr>
      <w:spacing w:before="120" w:after="120"/>
      <w:ind w:left="737" w:hanging="737"/>
      <w:outlineLvl w:val="0"/>
    </w:pPr>
    <w:rPr>
      <w:rFonts w:eastAsia="Arial Unicode MS"/>
      <w:b/>
      <w:bCs/>
      <w:sz w:val="28"/>
    </w:rPr>
  </w:style>
  <w:style w:type="paragraph" w:styleId="Heading2">
    <w:name w:val="heading 2"/>
    <w:basedOn w:val="Normal"/>
    <w:next w:val="Normal"/>
    <w:link w:val="Heading2Char"/>
    <w:qFormat/>
    <w:rsid w:val="00C106A5"/>
    <w:pPr>
      <w:keepNext/>
      <w:numPr>
        <w:ilvl w:val="1"/>
        <w:numId w:val="1"/>
      </w:numPr>
      <w:spacing w:after="120"/>
      <w:ind w:left="737" w:hanging="737"/>
      <w:outlineLvl w:val="1"/>
    </w:pPr>
    <w:rPr>
      <w:rFonts w:cs="Arial"/>
      <w:b/>
      <w:bCs/>
      <w:color w:val="000000"/>
    </w:rPr>
  </w:style>
  <w:style w:type="paragraph" w:styleId="Heading3">
    <w:name w:val="heading 3"/>
    <w:basedOn w:val="Normal"/>
    <w:next w:val="Normal"/>
    <w:link w:val="Heading3Char"/>
    <w:qFormat/>
    <w:rsid w:val="00CE3C4B"/>
    <w:pPr>
      <w:keepNext/>
      <w:numPr>
        <w:ilvl w:val="2"/>
        <w:numId w:val="1"/>
      </w:numPr>
      <w:jc w:val="center"/>
      <w:outlineLvl w:val="2"/>
    </w:pPr>
    <w:rPr>
      <w:rFonts w:cs="Arial"/>
      <w:b/>
      <w:bCs/>
      <w:color w:val="000000"/>
    </w:rPr>
  </w:style>
  <w:style w:type="paragraph" w:styleId="Heading4">
    <w:name w:val="heading 4"/>
    <w:basedOn w:val="Normal"/>
    <w:next w:val="Normal"/>
    <w:link w:val="Heading4Char"/>
    <w:qFormat/>
    <w:rsid w:val="00CE3C4B"/>
    <w:pPr>
      <w:keepNext/>
      <w:jc w:val="center"/>
      <w:outlineLvl w:val="3"/>
    </w:pPr>
    <w:rPr>
      <w:b/>
      <w:bCs/>
    </w:rPr>
  </w:style>
  <w:style w:type="paragraph" w:styleId="Heading5">
    <w:name w:val="heading 5"/>
    <w:basedOn w:val="Normal"/>
    <w:next w:val="Normal"/>
    <w:link w:val="Heading5Char"/>
    <w:qFormat/>
    <w:rsid w:val="00CE3C4B"/>
    <w:pPr>
      <w:keepNext/>
      <w:jc w:val="center"/>
      <w:outlineLvl w:val="4"/>
    </w:pPr>
    <w:rPr>
      <w:b/>
      <w:bCs/>
      <w:color w:val="FF0000"/>
    </w:rPr>
  </w:style>
  <w:style w:type="paragraph" w:styleId="Heading6">
    <w:name w:val="heading 6"/>
    <w:basedOn w:val="Normal"/>
    <w:next w:val="Normal"/>
    <w:link w:val="Heading6Char"/>
    <w:qFormat/>
    <w:rsid w:val="00CE3C4B"/>
    <w:pPr>
      <w:keepNext/>
      <w:jc w:val="center"/>
      <w:outlineLvl w:val="5"/>
    </w:pPr>
    <w:rPr>
      <w:b/>
      <w:bCs/>
      <w:color w:val="008080"/>
    </w:rPr>
  </w:style>
  <w:style w:type="paragraph" w:styleId="Heading7">
    <w:name w:val="heading 7"/>
    <w:basedOn w:val="Normal"/>
    <w:next w:val="Normal"/>
    <w:link w:val="Heading7Char"/>
    <w:qFormat/>
    <w:rsid w:val="00CE3C4B"/>
    <w:pPr>
      <w:keepNext/>
      <w:ind w:left="720"/>
      <w:outlineLvl w:val="6"/>
    </w:pPr>
    <w:rPr>
      <w:rFonts w:cs="Arial"/>
      <w:b/>
    </w:rPr>
  </w:style>
  <w:style w:type="paragraph" w:styleId="Heading8">
    <w:name w:val="heading 8"/>
    <w:basedOn w:val="Normal"/>
    <w:next w:val="Normal"/>
    <w:link w:val="Heading8Char"/>
    <w:qFormat/>
    <w:rsid w:val="00CE3C4B"/>
    <w:pPr>
      <w:keepNext/>
      <w:tabs>
        <w:tab w:val="num" w:pos="720"/>
      </w:tabs>
      <w:outlineLvl w:val="7"/>
    </w:pPr>
    <w:rPr>
      <w:rFonts w:cs="Arial"/>
      <w:b/>
      <w:bCs/>
      <w:color w:val="000000"/>
    </w:rPr>
  </w:style>
  <w:style w:type="paragraph" w:styleId="Heading9">
    <w:name w:val="heading 9"/>
    <w:basedOn w:val="Normal"/>
    <w:next w:val="Normal"/>
    <w:link w:val="Heading9Char"/>
    <w:qFormat/>
    <w:rsid w:val="00CE3C4B"/>
    <w:pPr>
      <w:keepNext/>
      <w:jc w:val="both"/>
      <w:outlineLvl w:val="8"/>
    </w:pPr>
    <w:rPr>
      <w:rFonts w:cs="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334CAB"/>
    <w:rPr>
      <w:b/>
      <w:bCs/>
    </w:rPr>
  </w:style>
  <w:style w:type="paragraph" w:styleId="ListParagraph">
    <w:name w:val="List Paragraph"/>
    <w:basedOn w:val="Normal"/>
    <w:uiPriority w:val="99"/>
    <w:qFormat/>
    <w:rsid w:val="00334CAB"/>
    <w:pPr>
      <w:ind w:left="720"/>
    </w:pPr>
  </w:style>
  <w:style w:type="character" w:customStyle="1" w:styleId="Heading1Char">
    <w:name w:val="Heading 1 Char"/>
    <w:basedOn w:val="DefaultParagraphFont"/>
    <w:link w:val="Heading1"/>
    <w:rsid w:val="001354FC"/>
    <w:rPr>
      <w:rFonts w:ascii="Arial" w:eastAsia="Arial Unicode MS" w:hAnsi="Arial"/>
      <w:b/>
      <w:bCs/>
      <w:sz w:val="28"/>
      <w:lang w:eastAsia="en-US"/>
    </w:rPr>
  </w:style>
  <w:style w:type="character" w:customStyle="1" w:styleId="Heading2Char">
    <w:name w:val="Heading 2 Char"/>
    <w:basedOn w:val="DefaultParagraphFont"/>
    <w:link w:val="Heading2"/>
    <w:rsid w:val="00C106A5"/>
    <w:rPr>
      <w:rFonts w:ascii="Arial" w:hAnsi="Arial" w:cs="Arial"/>
      <w:b/>
      <w:bCs/>
      <w:color w:val="000000"/>
      <w:lang w:eastAsia="en-US"/>
    </w:rPr>
  </w:style>
  <w:style w:type="character" w:customStyle="1" w:styleId="Heading3Char">
    <w:name w:val="Heading 3 Char"/>
    <w:basedOn w:val="DefaultParagraphFont"/>
    <w:link w:val="Heading3"/>
    <w:rsid w:val="00CE3C4B"/>
    <w:rPr>
      <w:rFonts w:ascii="Arial" w:hAnsi="Arial" w:cs="Arial"/>
      <w:b/>
      <w:bCs/>
      <w:color w:val="000000"/>
      <w:lang w:eastAsia="en-US"/>
    </w:rPr>
  </w:style>
  <w:style w:type="character" w:customStyle="1" w:styleId="Heading4Char">
    <w:name w:val="Heading 4 Char"/>
    <w:basedOn w:val="DefaultParagraphFont"/>
    <w:link w:val="Heading4"/>
    <w:rsid w:val="00CE3C4B"/>
    <w:rPr>
      <w:rFonts w:ascii="Arial" w:hAnsi="Arial"/>
      <w:b/>
      <w:bCs/>
      <w:sz w:val="24"/>
      <w:szCs w:val="24"/>
      <w:lang w:eastAsia="en-US"/>
    </w:rPr>
  </w:style>
  <w:style w:type="character" w:customStyle="1" w:styleId="Heading5Char">
    <w:name w:val="Heading 5 Char"/>
    <w:basedOn w:val="DefaultParagraphFont"/>
    <w:link w:val="Heading5"/>
    <w:rsid w:val="00CE3C4B"/>
    <w:rPr>
      <w:rFonts w:ascii="Arial" w:hAnsi="Arial"/>
      <w:b/>
      <w:bCs/>
      <w:color w:val="FF0000"/>
      <w:sz w:val="24"/>
      <w:szCs w:val="24"/>
      <w:lang w:eastAsia="en-US"/>
    </w:rPr>
  </w:style>
  <w:style w:type="character" w:customStyle="1" w:styleId="Heading6Char">
    <w:name w:val="Heading 6 Char"/>
    <w:basedOn w:val="DefaultParagraphFont"/>
    <w:link w:val="Heading6"/>
    <w:rsid w:val="00CE3C4B"/>
    <w:rPr>
      <w:rFonts w:ascii="Arial" w:hAnsi="Arial"/>
      <w:b/>
      <w:bCs/>
      <w:color w:val="008080"/>
      <w:sz w:val="24"/>
      <w:szCs w:val="24"/>
      <w:lang w:eastAsia="en-US"/>
    </w:rPr>
  </w:style>
  <w:style w:type="character" w:customStyle="1" w:styleId="Heading7Char">
    <w:name w:val="Heading 7 Char"/>
    <w:basedOn w:val="DefaultParagraphFont"/>
    <w:link w:val="Heading7"/>
    <w:rsid w:val="00CE3C4B"/>
    <w:rPr>
      <w:rFonts w:ascii="Arial" w:hAnsi="Arial" w:cs="Arial"/>
      <w:b/>
      <w:sz w:val="24"/>
      <w:szCs w:val="24"/>
      <w:lang w:eastAsia="en-US"/>
    </w:rPr>
  </w:style>
  <w:style w:type="character" w:customStyle="1" w:styleId="Heading8Char">
    <w:name w:val="Heading 8 Char"/>
    <w:basedOn w:val="DefaultParagraphFont"/>
    <w:link w:val="Heading8"/>
    <w:rsid w:val="00CE3C4B"/>
    <w:rPr>
      <w:rFonts w:ascii="Arial" w:hAnsi="Arial" w:cs="Arial"/>
      <w:b/>
      <w:bCs/>
      <w:color w:val="000000"/>
      <w:sz w:val="24"/>
      <w:szCs w:val="24"/>
      <w:lang w:eastAsia="en-US"/>
    </w:rPr>
  </w:style>
  <w:style w:type="character" w:customStyle="1" w:styleId="Heading9Char">
    <w:name w:val="Heading 9 Char"/>
    <w:basedOn w:val="DefaultParagraphFont"/>
    <w:link w:val="Heading9"/>
    <w:rsid w:val="00CE3C4B"/>
    <w:rPr>
      <w:rFonts w:ascii="Arial" w:hAnsi="Arial" w:cs="Arial"/>
      <w:b/>
      <w:bCs/>
      <w:color w:val="000000"/>
      <w:sz w:val="24"/>
      <w:szCs w:val="24"/>
      <w:lang w:eastAsia="en-US"/>
    </w:rPr>
  </w:style>
  <w:style w:type="table" w:styleId="TableGrid">
    <w:name w:val="Table Grid"/>
    <w:basedOn w:val="TableNormal"/>
    <w:rsid w:val="008343E4"/>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343E4"/>
    <w:pPr>
      <w:autoSpaceDE w:val="0"/>
      <w:autoSpaceDN w:val="0"/>
      <w:adjustRightInd w:val="0"/>
    </w:pPr>
    <w:rPr>
      <w:rFonts w:ascii="Arial" w:hAnsi="Arial" w:cs="Arial"/>
      <w:color w:val="000000"/>
      <w:sz w:val="24"/>
      <w:szCs w:val="24"/>
      <w:lang w:val="en-US" w:eastAsia="en-US"/>
    </w:rPr>
  </w:style>
  <w:style w:type="paragraph" w:styleId="BalloonText">
    <w:name w:val="Balloon Text"/>
    <w:basedOn w:val="Normal"/>
    <w:link w:val="BalloonTextChar"/>
    <w:rsid w:val="008343E4"/>
    <w:rPr>
      <w:rFonts w:ascii="Tahoma" w:hAnsi="Tahoma" w:cs="Tahoma"/>
      <w:sz w:val="16"/>
      <w:szCs w:val="16"/>
    </w:rPr>
  </w:style>
  <w:style w:type="character" w:customStyle="1" w:styleId="BalloonTextChar">
    <w:name w:val="Balloon Text Char"/>
    <w:basedOn w:val="DefaultParagraphFont"/>
    <w:link w:val="BalloonText"/>
    <w:rsid w:val="008343E4"/>
    <w:rPr>
      <w:rFonts w:ascii="Tahoma" w:hAnsi="Tahoma" w:cs="Tahoma"/>
      <w:sz w:val="16"/>
      <w:szCs w:val="16"/>
      <w:lang w:eastAsia="en-US"/>
    </w:rPr>
  </w:style>
  <w:style w:type="paragraph" w:styleId="TOCHeading">
    <w:name w:val="TOC Heading"/>
    <w:basedOn w:val="Heading1"/>
    <w:next w:val="Normal"/>
    <w:uiPriority w:val="39"/>
    <w:semiHidden/>
    <w:unhideWhenUsed/>
    <w:qFormat/>
    <w:rsid w:val="00C45A04"/>
    <w:pPr>
      <w:keepLines/>
      <w:numPr>
        <w:numId w:val="0"/>
      </w:numPr>
      <w:overflowPunct/>
      <w:autoSpaceDE/>
      <w:autoSpaceDN/>
      <w:adjustRightInd/>
      <w:spacing w:before="480" w:line="276" w:lineRule="auto"/>
      <w:textAlignment w:val="auto"/>
      <w:outlineLvl w:val="9"/>
    </w:pPr>
    <w:rPr>
      <w:rFonts w:asciiTheme="majorHAnsi" w:eastAsiaTheme="majorEastAsia" w:hAnsiTheme="majorHAnsi" w:cstheme="majorBidi"/>
      <w:color w:val="365F91" w:themeColor="accent1" w:themeShade="BF"/>
      <w:szCs w:val="28"/>
      <w:lang w:val="en-US"/>
    </w:rPr>
  </w:style>
  <w:style w:type="paragraph" w:styleId="TOC1">
    <w:name w:val="toc 1"/>
    <w:basedOn w:val="Normal"/>
    <w:next w:val="Normal"/>
    <w:autoRedefine/>
    <w:uiPriority w:val="39"/>
    <w:rsid w:val="00C23009"/>
    <w:pPr>
      <w:tabs>
        <w:tab w:val="left" w:pos="851"/>
        <w:tab w:val="right" w:leader="dot" w:pos="9912"/>
      </w:tabs>
      <w:spacing w:after="100"/>
    </w:pPr>
    <w:rPr>
      <w:rFonts w:eastAsia="Arial Unicode MS"/>
      <w:b/>
      <w:bCs/>
      <w:noProof/>
    </w:rPr>
  </w:style>
  <w:style w:type="paragraph" w:styleId="TOC2">
    <w:name w:val="toc 2"/>
    <w:basedOn w:val="Normal"/>
    <w:next w:val="Normal"/>
    <w:autoRedefine/>
    <w:uiPriority w:val="39"/>
    <w:rsid w:val="00B83684"/>
    <w:pPr>
      <w:tabs>
        <w:tab w:val="left" w:pos="880"/>
        <w:tab w:val="right" w:leader="dot" w:pos="9912"/>
      </w:tabs>
      <w:spacing w:after="100"/>
    </w:pPr>
  </w:style>
  <w:style w:type="character" w:styleId="Hyperlink">
    <w:name w:val="Hyperlink"/>
    <w:basedOn w:val="DefaultParagraphFont"/>
    <w:uiPriority w:val="99"/>
    <w:unhideWhenUsed/>
    <w:rsid w:val="00C45A04"/>
    <w:rPr>
      <w:color w:val="0000FF" w:themeColor="hyperlink"/>
      <w:u w:val="single"/>
    </w:rPr>
  </w:style>
  <w:style w:type="character" w:styleId="Emphasis">
    <w:name w:val="Emphasis"/>
    <w:basedOn w:val="DefaultParagraphFont"/>
    <w:qFormat/>
    <w:rsid w:val="00A77E8C"/>
    <w:rPr>
      <w:i/>
      <w:iCs/>
    </w:rPr>
  </w:style>
  <w:style w:type="paragraph" w:styleId="NormalWeb">
    <w:name w:val="Normal (Web)"/>
    <w:basedOn w:val="Normal"/>
    <w:uiPriority w:val="99"/>
    <w:unhideWhenUsed/>
    <w:rsid w:val="00B83684"/>
    <w:pPr>
      <w:overflowPunct/>
      <w:autoSpaceDE/>
      <w:autoSpaceDN/>
      <w:adjustRightInd/>
      <w:spacing w:before="100" w:beforeAutospacing="1" w:after="100" w:afterAutospacing="1"/>
      <w:textAlignment w:val="auto"/>
    </w:pPr>
    <w:rPr>
      <w:rFonts w:ascii="Times New Roman" w:eastAsiaTheme="minorEastAsia" w:hAnsi="Times New Roman"/>
      <w:sz w:val="24"/>
      <w:szCs w:val="24"/>
      <w:lang w:eastAsia="en-GB"/>
    </w:rPr>
  </w:style>
  <w:style w:type="character" w:styleId="CommentReference">
    <w:name w:val="annotation reference"/>
    <w:basedOn w:val="DefaultParagraphFont"/>
    <w:rsid w:val="00B83684"/>
    <w:rPr>
      <w:sz w:val="16"/>
      <w:szCs w:val="16"/>
    </w:rPr>
  </w:style>
  <w:style w:type="paragraph" w:styleId="CommentText">
    <w:name w:val="annotation text"/>
    <w:basedOn w:val="Normal"/>
    <w:link w:val="CommentTextChar"/>
    <w:rsid w:val="00B83684"/>
    <w:rPr>
      <w:sz w:val="20"/>
    </w:rPr>
  </w:style>
  <w:style w:type="character" w:customStyle="1" w:styleId="CommentTextChar">
    <w:name w:val="Comment Text Char"/>
    <w:basedOn w:val="DefaultParagraphFont"/>
    <w:link w:val="CommentText"/>
    <w:rsid w:val="00B83684"/>
    <w:rPr>
      <w:rFonts w:ascii="Arial" w:hAnsi="Arial"/>
      <w:lang w:eastAsia="en-US"/>
    </w:rPr>
  </w:style>
  <w:style w:type="paragraph" w:styleId="NoSpacing">
    <w:name w:val="No Spacing"/>
    <w:uiPriority w:val="1"/>
    <w:qFormat/>
    <w:rsid w:val="00B83684"/>
    <w:pPr>
      <w:overflowPunct w:val="0"/>
      <w:autoSpaceDE w:val="0"/>
      <w:autoSpaceDN w:val="0"/>
      <w:adjustRightInd w:val="0"/>
      <w:textAlignment w:val="baseline"/>
    </w:pPr>
    <w:rPr>
      <w:rFonts w:ascii="Arial" w:hAnsi="Arial"/>
      <w:sz w:val="22"/>
      <w:lang w:eastAsia="en-US"/>
    </w:rPr>
  </w:style>
  <w:style w:type="character" w:styleId="HTMLCite">
    <w:name w:val="HTML Cite"/>
    <w:basedOn w:val="DefaultParagraphFont"/>
    <w:uiPriority w:val="99"/>
    <w:unhideWhenUsed/>
    <w:rsid w:val="00B83684"/>
    <w:rPr>
      <w:i/>
      <w:iCs/>
    </w:rPr>
  </w:style>
  <w:style w:type="paragraph" w:styleId="TOC3">
    <w:name w:val="toc 3"/>
    <w:basedOn w:val="Normal"/>
    <w:next w:val="Normal"/>
    <w:autoRedefine/>
    <w:uiPriority w:val="39"/>
    <w:rsid w:val="00B83684"/>
    <w:pPr>
      <w:tabs>
        <w:tab w:val="left" w:pos="851"/>
        <w:tab w:val="right" w:leader="dot" w:pos="9912"/>
      </w:tabs>
      <w:spacing w:after="100"/>
    </w:pPr>
  </w:style>
  <w:style w:type="paragraph" w:styleId="Header">
    <w:name w:val="header"/>
    <w:basedOn w:val="Normal"/>
    <w:link w:val="HeaderChar"/>
    <w:rsid w:val="00136A6D"/>
    <w:pPr>
      <w:tabs>
        <w:tab w:val="center" w:pos="4513"/>
        <w:tab w:val="right" w:pos="9026"/>
      </w:tabs>
    </w:pPr>
  </w:style>
  <w:style w:type="character" w:customStyle="1" w:styleId="HeaderChar">
    <w:name w:val="Header Char"/>
    <w:basedOn w:val="DefaultParagraphFont"/>
    <w:link w:val="Header"/>
    <w:rsid w:val="00136A6D"/>
    <w:rPr>
      <w:rFonts w:ascii="Arial" w:hAnsi="Arial"/>
      <w:sz w:val="22"/>
      <w:lang w:eastAsia="en-US"/>
    </w:rPr>
  </w:style>
  <w:style w:type="paragraph" w:styleId="Footer">
    <w:name w:val="footer"/>
    <w:basedOn w:val="Normal"/>
    <w:link w:val="FooterChar"/>
    <w:rsid w:val="00136A6D"/>
    <w:pPr>
      <w:tabs>
        <w:tab w:val="center" w:pos="4513"/>
        <w:tab w:val="right" w:pos="9026"/>
      </w:tabs>
    </w:pPr>
  </w:style>
  <w:style w:type="character" w:customStyle="1" w:styleId="FooterChar">
    <w:name w:val="Footer Char"/>
    <w:basedOn w:val="DefaultParagraphFont"/>
    <w:link w:val="Footer"/>
    <w:rsid w:val="00136A6D"/>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3.jpeg"/><Relationship Id="rId26" Type="http://schemas.openxmlformats.org/officeDocument/2006/relationships/diagramQuickStyle" Target="diagrams/quickStyle2.xml"/><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diagramQuickStyle" Target="diagrams/quickStyle1.xml"/><Relationship Id="rId34" Type="http://schemas.openxmlformats.org/officeDocument/2006/relationships/diagramData" Target="diagrams/data4.xml"/><Relationship Id="rId42"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diagramLayout" Target="diagrams/layout1.xml"/><Relationship Id="rId29" Type="http://schemas.openxmlformats.org/officeDocument/2006/relationships/diagramData" Target="diagrams/data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2.jpeg"/><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10" Type="http://schemas.openxmlformats.org/officeDocument/2006/relationships/settings" Target="settings.xml"/><Relationship Id="rId19" Type="http://schemas.openxmlformats.org/officeDocument/2006/relationships/diagramData" Target="diagrams/data1.xml"/><Relationship Id="rId31" Type="http://schemas.openxmlformats.org/officeDocument/2006/relationships/diagramQuickStyle" Target="diagrams/quickStyle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46F471-AEDA-4A0F-B673-12A0C3B1FB48}" type="doc">
      <dgm:prSet loTypeId="urn:microsoft.com/office/officeart/2005/8/layout/cycle2" loCatId="cycle" qsTypeId="urn:microsoft.com/office/officeart/2005/8/quickstyle/3d1" qsCatId="3D" csTypeId="urn:microsoft.com/office/officeart/2005/8/colors/accent1_1" csCatId="accent1" phldr="1"/>
      <dgm:spPr/>
      <dgm:t>
        <a:bodyPr/>
        <a:lstStyle/>
        <a:p>
          <a:endParaRPr lang="en-GB"/>
        </a:p>
      </dgm:t>
    </dgm:pt>
    <dgm:pt modelId="{2FDDB707-B7CC-4A39-BC88-06D58350B7BD}">
      <dgm:prSet phldrT="[Text]" custT="1"/>
      <dgm:spPr>
        <a:xfrm>
          <a:off x="1691000" y="1038"/>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900" b="0" dirty="0" smtClean="0">
              <a:solidFill>
                <a:sysClr val="windowText" lastClr="000000">
                  <a:hueOff val="0"/>
                  <a:satOff val="0"/>
                  <a:lumOff val="0"/>
                  <a:alphaOff val="0"/>
                </a:sysClr>
              </a:solidFill>
              <a:latin typeface="Arial" pitchFamily="34" charset="0"/>
              <a:ea typeface="+mn-ea"/>
              <a:cs typeface="Arial" pitchFamily="34" charset="0"/>
            </a:rPr>
            <a:t>Age</a:t>
          </a:r>
          <a:endParaRPr lang="en-GB" sz="900" b="0" dirty="0">
            <a:solidFill>
              <a:sysClr val="windowText" lastClr="000000">
                <a:hueOff val="0"/>
                <a:satOff val="0"/>
                <a:lumOff val="0"/>
                <a:alphaOff val="0"/>
              </a:sysClr>
            </a:solidFill>
            <a:latin typeface="Arial" pitchFamily="34" charset="0"/>
            <a:ea typeface="+mn-ea"/>
            <a:cs typeface="Arial" pitchFamily="34" charset="0"/>
          </a:endParaRPr>
        </a:p>
      </dgm:t>
    </dgm:pt>
    <dgm:pt modelId="{09F66B65-E58C-48EB-A927-C0D8C4094124}" type="parTrans" cxnId="{B2557E26-EC07-4315-9147-A5C7163A5B80}">
      <dgm:prSet/>
      <dgm:spPr/>
      <dgm:t>
        <a:bodyPr/>
        <a:lstStyle/>
        <a:p>
          <a:endParaRPr lang="en-GB"/>
        </a:p>
      </dgm:t>
    </dgm:pt>
    <dgm:pt modelId="{84273E22-4C05-481B-A556-26F42838E3FA}" type="sibTrans" cxnId="{B2557E26-EC07-4315-9147-A5C7163A5B80}">
      <dgm:prSet/>
      <dgm:spPr>
        <a:xfrm rot="1318054">
          <a:off x="2471271" y="450137"/>
          <a:ext cx="190287"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5C865A85-EE83-41D7-A998-FB314F8E77D1}">
      <dgm:prSet custT="1"/>
      <dgm:spPr>
        <a:xfrm>
          <a:off x="1134630" y="3156373"/>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750" dirty="0" smtClean="0">
              <a:solidFill>
                <a:sysClr val="windowText" lastClr="000000">
                  <a:hueOff val="0"/>
                  <a:satOff val="0"/>
                  <a:lumOff val="0"/>
                  <a:alphaOff val="0"/>
                </a:sysClr>
              </a:solidFill>
              <a:latin typeface="Arial" pitchFamily="34" charset="0"/>
              <a:ea typeface="+mn-ea"/>
              <a:cs typeface="Arial" pitchFamily="34" charset="0"/>
            </a:rPr>
            <a:t>Race - including Nationality and Ethnicity</a:t>
          </a:r>
          <a:endParaRPr lang="en-GB" sz="750" dirty="0">
            <a:solidFill>
              <a:sysClr val="windowText" lastClr="000000">
                <a:hueOff val="0"/>
                <a:satOff val="0"/>
                <a:lumOff val="0"/>
                <a:alphaOff val="0"/>
              </a:sysClr>
            </a:solidFill>
            <a:latin typeface="Arial" pitchFamily="34" charset="0"/>
            <a:ea typeface="+mn-ea"/>
            <a:cs typeface="Arial" pitchFamily="34" charset="0"/>
          </a:endParaRPr>
        </a:p>
      </dgm:t>
    </dgm:pt>
    <dgm:pt modelId="{C4933D83-BD04-407F-9DB0-594C47A83110}" type="parTrans" cxnId="{BF8298D0-7DDD-44D6-BE4C-8D010AE25860}">
      <dgm:prSet/>
      <dgm:spPr/>
      <dgm:t>
        <a:bodyPr/>
        <a:lstStyle/>
        <a:p>
          <a:endParaRPr lang="en-GB"/>
        </a:p>
      </dgm:t>
    </dgm:pt>
    <dgm:pt modelId="{F0EC03BB-A0B9-4A90-9DE5-DBE770D0A860}" type="sibTrans" cxnId="{BF8298D0-7DDD-44D6-BE4C-8D010AE25860}">
      <dgm:prSet/>
      <dgm:spPr>
        <a:xfrm rot="13200000">
          <a:off x="984549" y="3047727"/>
          <a:ext cx="19711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283E2861-3FC0-46AE-8CC5-194E78AF57BF}">
      <dgm:prSet custT="1"/>
      <dgm:spPr>
        <a:xfrm>
          <a:off x="3053061" y="2445313"/>
          <a:ext cx="834258" cy="732425"/>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Marriage and </a:t>
          </a:r>
        </a:p>
        <a:p>
          <a:r>
            <a:rPr lang="en-GB" sz="800" dirty="0" smtClean="0">
              <a:solidFill>
                <a:sysClr val="windowText" lastClr="000000">
                  <a:hueOff val="0"/>
                  <a:satOff val="0"/>
                  <a:lumOff val="0"/>
                  <a:alphaOff val="0"/>
                </a:sysClr>
              </a:solidFill>
              <a:latin typeface="Arial" pitchFamily="34" charset="0"/>
              <a:ea typeface="+mn-ea"/>
              <a:cs typeface="Arial" pitchFamily="34" charset="0"/>
            </a:rPr>
            <a:t>Civil Partnership</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10F8BAAD-587D-487D-833E-698A2A4F62B8}" type="parTrans" cxnId="{25306489-8A01-404C-A26A-CCB5E22CB163}">
      <dgm:prSet/>
      <dgm:spPr/>
      <dgm:t>
        <a:bodyPr/>
        <a:lstStyle/>
        <a:p>
          <a:endParaRPr lang="en-GB"/>
        </a:p>
      </dgm:t>
    </dgm:pt>
    <dgm:pt modelId="{3BC1FBD5-900C-4A09-B1B7-4F5C4CC89509}" type="sibTrans" cxnId="{25306489-8A01-404C-A26A-CCB5E22CB163}">
      <dgm:prSet/>
      <dgm:spPr>
        <a:xfrm rot="8400000">
          <a:off x="2946691" y="3048247"/>
          <a:ext cx="184804"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8DF86A33-B97E-4BEA-848E-80A9BF35FF31}">
      <dgm:prSet custT="1"/>
      <dgm:spPr>
        <a:xfrm>
          <a:off x="282220" y="2441117"/>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Religion or Belief</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34E7FEF7-B057-4CBF-BBF5-4518C0B06DE9}" type="parTrans" cxnId="{1EC0763B-3079-4019-8CCE-027B050FAE26}">
      <dgm:prSet/>
      <dgm:spPr/>
      <dgm:t>
        <a:bodyPr/>
        <a:lstStyle/>
        <a:p>
          <a:endParaRPr lang="en-GB"/>
        </a:p>
      </dgm:t>
    </dgm:pt>
    <dgm:pt modelId="{97984E06-A2E9-40F6-BD00-6D8BE0DABEB4}" type="sibTrans" cxnId="{1EC0763B-3079-4019-8CCE-027B050FAE26}">
      <dgm:prSet/>
      <dgm:spPr>
        <a:xfrm rot="15600000">
          <a:off x="458426" y="2144089"/>
          <a:ext cx="19711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03BED0B6-376D-4028-82F1-2E4D43AE8708}">
      <dgm:prSet custT="1"/>
      <dgm:spPr>
        <a:xfrm>
          <a:off x="2247371" y="3156373"/>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Pregnancy and Maternity</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E6660E1A-D04C-4577-9B80-C8B84E42301E}" type="parTrans" cxnId="{F4AAEE74-C0EB-460B-B195-4F81CEDB8068}">
      <dgm:prSet/>
      <dgm:spPr/>
      <dgm:t>
        <a:bodyPr/>
        <a:lstStyle/>
        <a:p>
          <a:endParaRPr lang="en-GB"/>
        </a:p>
      </dgm:t>
    </dgm:pt>
    <dgm:pt modelId="{651419AB-F872-43C6-9A4B-CD40893FCEB3}" type="sibTrans" cxnId="{F4AAEE74-C0EB-460B-B195-4F81CEDB8068}">
      <dgm:prSet/>
      <dgm:spPr>
        <a:xfrm rot="10800000">
          <a:off x="1968429" y="3401769"/>
          <a:ext cx="19711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3DFEA564-B7EA-4DB1-9E0A-0B323211C140}">
      <dgm:prSet custT="1"/>
      <dgm:spPr>
        <a:xfrm>
          <a:off x="2710998" y="412472"/>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900" dirty="0" smtClean="0">
              <a:solidFill>
                <a:sysClr val="windowText" lastClr="000000">
                  <a:hueOff val="0"/>
                  <a:satOff val="0"/>
                  <a:lumOff val="0"/>
                  <a:alphaOff val="0"/>
                </a:sysClr>
              </a:solidFill>
              <a:latin typeface="Arial" pitchFamily="34" charset="0"/>
              <a:ea typeface="+mn-ea"/>
              <a:cs typeface="Arial" pitchFamily="34" charset="0"/>
            </a:rPr>
            <a:t>Disability</a:t>
          </a:r>
          <a:endParaRPr lang="en-GB" sz="900" dirty="0">
            <a:solidFill>
              <a:sysClr val="windowText" lastClr="000000">
                <a:hueOff val="0"/>
                <a:satOff val="0"/>
                <a:lumOff val="0"/>
                <a:alphaOff val="0"/>
              </a:sysClr>
            </a:solidFill>
            <a:latin typeface="Arial" pitchFamily="34" charset="0"/>
            <a:ea typeface="+mn-ea"/>
            <a:cs typeface="Arial" pitchFamily="34" charset="0"/>
          </a:endParaRPr>
        </a:p>
      </dgm:t>
    </dgm:pt>
    <dgm:pt modelId="{9F587A79-176A-4111-8D32-8198A5338AB3}" type="parTrans" cxnId="{580652AE-1822-4E8F-AF13-009C223549E4}">
      <dgm:prSet/>
      <dgm:spPr/>
      <dgm:t>
        <a:bodyPr/>
        <a:lstStyle/>
        <a:p>
          <a:endParaRPr lang="en-GB"/>
        </a:p>
      </dgm:t>
    </dgm:pt>
    <dgm:pt modelId="{C3792897-0280-4359-980D-02DF145A6DAF}" type="sibTrans" cxnId="{580652AE-1822-4E8F-AF13-009C223549E4}">
      <dgm:prSet/>
      <dgm:spPr>
        <a:xfrm rot="3482321">
          <a:off x="3274518" y="1119708"/>
          <a:ext cx="190091"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5ECCF007-891B-459D-9FC0-A29F321EDEDB}">
      <dgm:prSet custT="1"/>
      <dgm:spPr>
        <a:xfrm>
          <a:off x="3293006" y="1345280"/>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750" dirty="0" smtClean="0">
              <a:solidFill>
                <a:sysClr val="windowText" lastClr="000000">
                  <a:hueOff val="0"/>
                  <a:satOff val="0"/>
                  <a:lumOff val="0"/>
                  <a:alphaOff val="0"/>
                </a:sysClr>
              </a:solidFill>
              <a:latin typeface="Arial" pitchFamily="34" charset="0"/>
              <a:ea typeface="+mn-ea"/>
              <a:cs typeface="Arial" pitchFamily="34" charset="0"/>
            </a:rPr>
            <a:t>Gender Re- assignment</a:t>
          </a:r>
          <a:endParaRPr lang="en-GB" sz="750" dirty="0">
            <a:solidFill>
              <a:sysClr val="windowText" lastClr="000000">
                <a:hueOff val="0"/>
                <a:satOff val="0"/>
                <a:lumOff val="0"/>
                <a:alphaOff val="0"/>
              </a:sysClr>
            </a:solidFill>
            <a:latin typeface="Arial" pitchFamily="34" charset="0"/>
            <a:ea typeface="+mn-ea"/>
            <a:cs typeface="Arial" pitchFamily="34" charset="0"/>
          </a:endParaRPr>
        </a:p>
      </dgm:t>
    </dgm:pt>
    <dgm:pt modelId="{78AAE2A1-D7ED-424D-8F03-9CD569EFABEC}" type="parTrans" cxnId="{9796068D-B471-40CE-AFAE-4DF6CA82B576}">
      <dgm:prSet/>
      <dgm:spPr/>
      <dgm:t>
        <a:bodyPr/>
        <a:lstStyle/>
        <a:p>
          <a:endParaRPr lang="en-GB"/>
        </a:p>
      </dgm:t>
    </dgm:pt>
    <dgm:pt modelId="{22AB4648-8301-475C-92E3-4DCC2D054692}" type="sibTrans" cxnId="{9796068D-B471-40CE-AFAE-4DF6CA82B576}">
      <dgm:prSet/>
      <dgm:spPr>
        <a:xfrm rot="6000000">
          <a:off x="3468191" y="2134497"/>
          <a:ext cx="19866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A7FA9208-399B-4C9A-80BD-0DD28DF6E08D}">
      <dgm:prSet custT="1"/>
      <dgm:spPr>
        <a:xfrm>
          <a:off x="615862" y="386018"/>
          <a:ext cx="799825" cy="732018"/>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Sexual Orientation</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F1937FF8-E569-433A-8842-58F88A04B59A}" type="parTrans" cxnId="{AE647D1B-CA9C-422E-85A3-736AB4FD8754}">
      <dgm:prSet/>
      <dgm:spPr/>
      <dgm:t>
        <a:bodyPr/>
        <a:lstStyle/>
        <a:p>
          <a:endParaRPr lang="en-GB"/>
        </a:p>
      </dgm:t>
    </dgm:pt>
    <dgm:pt modelId="{660E9905-FCEF-4D61-BE1C-5593CFDF70E8}" type="sibTrans" cxnId="{AE647D1B-CA9C-422E-85A3-736AB4FD8754}">
      <dgm:prSet/>
      <dgm:spPr>
        <a:xfrm rot="20400000">
          <a:off x="1453548" y="434221"/>
          <a:ext cx="183844"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E0E841DB-899D-47FD-8812-7B46F1B0D1A6}">
      <dgm:prSet custT="1"/>
      <dgm:spPr>
        <a:xfrm>
          <a:off x="88995" y="1345280"/>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900" dirty="0" smtClean="0">
              <a:solidFill>
                <a:sysClr val="windowText" lastClr="000000">
                  <a:hueOff val="0"/>
                  <a:satOff val="0"/>
                  <a:lumOff val="0"/>
                  <a:alphaOff val="0"/>
                </a:sysClr>
              </a:solidFill>
              <a:latin typeface="Arial" pitchFamily="34" charset="0"/>
              <a:ea typeface="+mn-ea"/>
              <a:cs typeface="Arial" pitchFamily="34" charset="0"/>
            </a:rPr>
            <a:t>Sex</a:t>
          </a:r>
          <a:endParaRPr lang="en-GB" sz="900" dirty="0">
            <a:solidFill>
              <a:sysClr val="windowText" lastClr="000000">
                <a:hueOff val="0"/>
                <a:satOff val="0"/>
                <a:lumOff val="0"/>
                <a:alphaOff val="0"/>
              </a:sysClr>
            </a:solidFill>
            <a:latin typeface="Arial" pitchFamily="34" charset="0"/>
            <a:ea typeface="+mn-ea"/>
            <a:cs typeface="Arial" pitchFamily="34" charset="0"/>
          </a:endParaRPr>
        </a:p>
      </dgm:t>
    </dgm:pt>
    <dgm:pt modelId="{0BB411B1-8F7D-466E-9293-FBCC7A2CDE19}" type="parTrans" cxnId="{071494A6-A6DF-47F0-82E1-B8C8A8A3D06A}">
      <dgm:prSet/>
      <dgm:spPr/>
      <dgm:t>
        <a:bodyPr/>
        <a:lstStyle/>
        <a:p>
          <a:endParaRPr lang="en-GB"/>
        </a:p>
      </dgm:t>
    </dgm:pt>
    <dgm:pt modelId="{42A1D839-C81A-4A84-9697-CFE539D7364A}" type="sibTrans" cxnId="{071494A6-A6DF-47F0-82E1-B8C8A8A3D06A}">
      <dgm:prSet/>
      <dgm:spPr>
        <a:xfrm rot="18000000">
          <a:off x="636314" y="1115047"/>
          <a:ext cx="195389"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ED14A804-7A2D-40C0-B916-2BE340BFD96A}" type="pres">
      <dgm:prSet presAssocID="{3446F471-AEDA-4A0F-B673-12A0C3B1FB48}" presName="cycle" presStyleCnt="0">
        <dgm:presLayoutVars>
          <dgm:dir/>
          <dgm:resizeHandles val="exact"/>
        </dgm:presLayoutVars>
      </dgm:prSet>
      <dgm:spPr/>
      <dgm:t>
        <a:bodyPr/>
        <a:lstStyle/>
        <a:p>
          <a:endParaRPr lang="en-GB"/>
        </a:p>
      </dgm:t>
    </dgm:pt>
    <dgm:pt modelId="{713E567C-770B-49AD-A4FE-F13812A75ED7}" type="pres">
      <dgm:prSet presAssocID="{2FDDB707-B7CC-4A39-BC88-06D58350B7BD}" presName="node" presStyleLbl="node1" presStyleIdx="0" presStyleCnt="9">
        <dgm:presLayoutVars>
          <dgm:bulletEnabled val="1"/>
        </dgm:presLayoutVars>
      </dgm:prSet>
      <dgm:spPr>
        <a:prstGeom prst="ellipse">
          <a:avLst/>
        </a:prstGeom>
      </dgm:spPr>
      <dgm:t>
        <a:bodyPr/>
        <a:lstStyle/>
        <a:p>
          <a:endParaRPr lang="en-GB"/>
        </a:p>
      </dgm:t>
    </dgm:pt>
    <dgm:pt modelId="{8BCBE82B-6EEA-4F56-AB7D-78E7366BCA60}" type="pres">
      <dgm:prSet presAssocID="{84273E22-4C05-481B-A556-26F42838E3FA}" presName="sibTrans" presStyleLbl="sibTrans2D1" presStyleIdx="0" presStyleCnt="9"/>
      <dgm:spPr>
        <a:prstGeom prst="rightArrow">
          <a:avLst>
            <a:gd name="adj1" fmla="val 60000"/>
            <a:gd name="adj2" fmla="val 50000"/>
          </a:avLst>
        </a:prstGeom>
      </dgm:spPr>
      <dgm:t>
        <a:bodyPr/>
        <a:lstStyle/>
        <a:p>
          <a:endParaRPr lang="en-GB"/>
        </a:p>
      </dgm:t>
    </dgm:pt>
    <dgm:pt modelId="{84A60F20-8489-4645-BF4D-083D9A1EF1D0}" type="pres">
      <dgm:prSet presAssocID="{84273E22-4C05-481B-A556-26F42838E3FA}" presName="connectorText" presStyleLbl="sibTrans2D1" presStyleIdx="0" presStyleCnt="9"/>
      <dgm:spPr/>
      <dgm:t>
        <a:bodyPr/>
        <a:lstStyle/>
        <a:p>
          <a:endParaRPr lang="en-GB"/>
        </a:p>
      </dgm:t>
    </dgm:pt>
    <dgm:pt modelId="{3C62DCCB-C2DC-4698-8B1D-FC7852B6A44F}" type="pres">
      <dgm:prSet presAssocID="{3DFEA564-B7EA-4DB1-9E0A-0B323211C140}" presName="node" presStyleLbl="node1" presStyleIdx="1" presStyleCnt="9" custRadScaleRad="97534" custRadScaleInc="35">
        <dgm:presLayoutVars>
          <dgm:bulletEnabled val="1"/>
        </dgm:presLayoutVars>
      </dgm:prSet>
      <dgm:spPr>
        <a:prstGeom prst="ellipse">
          <a:avLst/>
        </a:prstGeom>
      </dgm:spPr>
      <dgm:t>
        <a:bodyPr/>
        <a:lstStyle/>
        <a:p>
          <a:endParaRPr lang="en-GB"/>
        </a:p>
      </dgm:t>
    </dgm:pt>
    <dgm:pt modelId="{F2DCCCE8-EA27-48DF-86CA-43E35D8E9CDB}" type="pres">
      <dgm:prSet presAssocID="{C3792897-0280-4359-980D-02DF145A6DAF}" presName="sibTrans" presStyleLbl="sibTrans2D1" presStyleIdx="1" presStyleCnt="9"/>
      <dgm:spPr>
        <a:prstGeom prst="rightArrow">
          <a:avLst>
            <a:gd name="adj1" fmla="val 60000"/>
            <a:gd name="adj2" fmla="val 50000"/>
          </a:avLst>
        </a:prstGeom>
      </dgm:spPr>
      <dgm:t>
        <a:bodyPr/>
        <a:lstStyle/>
        <a:p>
          <a:endParaRPr lang="en-GB"/>
        </a:p>
      </dgm:t>
    </dgm:pt>
    <dgm:pt modelId="{4F695FA8-2056-4666-ACD3-AE890DFC36A5}" type="pres">
      <dgm:prSet presAssocID="{C3792897-0280-4359-980D-02DF145A6DAF}" presName="connectorText" presStyleLbl="sibTrans2D1" presStyleIdx="1" presStyleCnt="9"/>
      <dgm:spPr/>
      <dgm:t>
        <a:bodyPr/>
        <a:lstStyle/>
        <a:p>
          <a:endParaRPr lang="en-GB"/>
        </a:p>
      </dgm:t>
    </dgm:pt>
    <dgm:pt modelId="{8C740BE1-74E2-49D8-A6AD-6E8520C28BCB}" type="pres">
      <dgm:prSet presAssocID="{5ECCF007-891B-459D-9FC0-A29F321EDEDB}" presName="node" presStyleLbl="node1" presStyleIdx="2" presStyleCnt="9" custScaleX="107531" custScaleY="114074">
        <dgm:presLayoutVars>
          <dgm:bulletEnabled val="1"/>
        </dgm:presLayoutVars>
      </dgm:prSet>
      <dgm:spPr>
        <a:prstGeom prst="ellipse">
          <a:avLst/>
        </a:prstGeom>
      </dgm:spPr>
      <dgm:t>
        <a:bodyPr/>
        <a:lstStyle/>
        <a:p>
          <a:endParaRPr lang="en-GB"/>
        </a:p>
      </dgm:t>
    </dgm:pt>
    <dgm:pt modelId="{E46CFB50-0129-4F19-BEC0-55852E5FB04B}" type="pres">
      <dgm:prSet presAssocID="{22AB4648-8301-475C-92E3-4DCC2D054692}" presName="sibTrans" presStyleLbl="sibTrans2D1" presStyleIdx="2" presStyleCnt="9"/>
      <dgm:spPr>
        <a:prstGeom prst="rightArrow">
          <a:avLst>
            <a:gd name="adj1" fmla="val 60000"/>
            <a:gd name="adj2" fmla="val 50000"/>
          </a:avLst>
        </a:prstGeom>
      </dgm:spPr>
      <dgm:t>
        <a:bodyPr/>
        <a:lstStyle/>
        <a:p>
          <a:endParaRPr lang="en-GB"/>
        </a:p>
      </dgm:t>
    </dgm:pt>
    <dgm:pt modelId="{4440B5EE-4A81-4F01-88B4-D433F82646EB}" type="pres">
      <dgm:prSet presAssocID="{22AB4648-8301-475C-92E3-4DCC2D054692}" presName="connectorText" presStyleLbl="sibTrans2D1" presStyleIdx="2" presStyleCnt="9"/>
      <dgm:spPr/>
      <dgm:t>
        <a:bodyPr/>
        <a:lstStyle/>
        <a:p>
          <a:endParaRPr lang="en-GB"/>
        </a:p>
      </dgm:t>
    </dgm:pt>
    <dgm:pt modelId="{54B3CBC3-118B-4826-AAEB-575DF6CF338C}" type="pres">
      <dgm:prSet presAssocID="{283E2861-3FC0-46AE-8CC5-194E78AF57BF}" presName="node" presStyleLbl="node1" presStyleIdx="3" presStyleCnt="9" custScaleX="112613" custScaleY="98867">
        <dgm:presLayoutVars>
          <dgm:bulletEnabled val="1"/>
        </dgm:presLayoutVars>
      </dgm:prSet>
      <dgm:spPr>
        <a:prstGeom prst="ellipse">
          <a:avLst/>
        </a:prstGeom>
      </dgm:spPr>
      <dgm:t>
        <a:bodyPr/>
        <a:lstStyle/>
        <a:p>
          <a:endParaRPr lang="en-GB"/>
        </a:p>
      </dgm:t>
    </dgm:pt>
    <dgm:pt modelId="{7BD625C7-2838-45AA-9CC7-DC4E0180B2F9}" type="pres">
      <dgm:prSet presAssocID="{3BC1FBD5-900C-4A09-B1B7-4F5C4CC89509}" presName="sibTrans" presStyleLbl="sibTrans2D1" presStyleIdx="3" presStyleCnt="9"/>
      <dgm:spPr>
        <a:prstGeom prst="rightArrow">
          <a:avLst>
            <a:gd name="adj1" fmla="val 60000"/>
            <a:gd name="adj2" fmla="val 50000"/>
          </a:avLst>
        </a:prstGeom>
      </dgm:spPr>
      <dgm:t>
        <a:bodyPr/>
        <a:lstStyle/>
        <a:p>
          <a:endParaRPr lang="en-GB"/>
        </a:p>
      </dgm:t>
    </dgm:pt>
    <dgm:pt modelId="{9981AD69-443E-4DBE-998B-E1CE72A4BE0A}" type="pres">
      <dgm:prSet presAssocID="{3BC1FBD5-900C-4A09-B1B7-4F5C4CC89509}" presName="connectorText" presStyleLbl="sibTrans2D1" presStyleIdx="3" presStyleCnt="9"/>
      <dgm:spPr/>
      <dgm:t>
        <a:bodyPr/>
        <a:lstStyle/>
        <a:p>
          <a:endParaRPr lang="en-GB"/>
        </a:p>
      </dgm:t>
    </dgm:pt>
    <dgm:pt modelId="{94B37CEC-70CC-4976-8034-6A7E08F2D8D1}" type="pres">
      <dgm:prSet presAssocID="{03BED0B6-376D-4028-82F1-2E4D43AE8708}" presName="node" presStyleLbl="node1" presStyleIdx="4" presStyleCnt="9" custScaleX="123294" custScaleY="100253">
        <dgm:presLayoutVars>
          <dgm:bulletEnabled val="1"/>
        </dgm:presLayoutVars>
      </dgm:prSet>
      <dgm:spPr>
        <a:prstGeom prst="ellipse">
          <a:avLst/>
        </a:prstGeom>
      </dgm:spPr>
      <dgm:t>
        <a:bodyPr/>
        <a:lstStyle/>
        <a:p>
          <a:endParaRPr lang="en-GB"/>
        </a:p>
      </dgm:t>
    </dgm:pt>
    <dgm:pt modelId="{74F76A37-EE0E-4EB2-B94F-DAAF43239738}" type="pres">
      <dgm:prSet presAssocID="{651419AB-F872-43C6-9A4B-CD40893FCEB3}" presName="sibTrans" presStyleLbl="sibTrans2D1" presStyleIdx="4" presStyleCnt="9"/>
      <dgm:spPr>
        <a:prstGeom prst="rightArrow">
          <a:avLst>
            <a:gd name="adj1" fmla="val 60000"/>
            <a:gd name="adj2" fmla="val 50000"/>
          </a:avLst>
        </a:prstGeom>
      </dgm:spPr>
      <dgm:t>
        <a:bodyPr/>
        <a:lstStyle/>
        <a:p>
          <a:endParaRPr lang="en-GB"/>
        </a:p>
      </dgm:t>
    </dgm:pt>
    <dgm:pt modelId="{1A74F360-D107-451D-B0E9-7ED1AC9DE88F}" type="pres">
      <dgm:prSet presAssocID="{651419AB-F872-43C6-9A4B-CD40893FCEB3}" presName="connectorText" presStyleLbl="sibTrans2D1" presStyleIdx="4" presStyleCnt="9"/>
      <dgm:spPr/>
      <dgm:t>
        <a:bodyPr/>
        <a:lstStyle/>
        <a:p>
          <a:endParaRPr lang="en-GB"/>
        </a:p>
      </dgm:t>
    </dgm:pt>
    <dgm:pt modelId="{F0BC837F-5BD3-47B3-A57B-4F5903B1F573}" type="pres">
      <dgm:prSet presAssocID="{5C865A85-EE83-41D7-A998-FB314F8E77D1}" presName="node" presStyleLbl="node1" presStyleIdx="5" presStyleCnt="9">
        <dgm:presLayoutVars>
          <dgm:bulletEnabled val="1"/>
        </dgm:presLayoutVars>
      </dgm:prSet>
      <dgm:spPr>
        <a:prstGeom prst="ellipse">
          <a:avLst/>
        </a:prstGeom>
      </dgm:spPr>
      <dgm:t>
        <a:bodyPr/>
        <a:lstStyle/>
        <a:p>
          <a:endParaRPr lang="en-GB"/>
        </a:p>
      </dgm:t>
    </dgm:pt>
    <dgm:pt modelId="{5EF02A2C-9564-4FE5-89DE-56AB23D6FE77}" type="pres">
      <dgm:prSet presAssocID="{F0EC03BB-A0B9-4A90-9DE5-DBE770D0A860}" presName="sibTrans" presStyleLbl="sibTrans2D1" presStyleIdx="5" presStyleCnt="9"/>
      <dgm:spPr>
        <a:prstGeom prst="rightArrow">
          <a:avLst>
            <a:gd name="adj1" fmla="val 60000"/>
            <a:gd name="adj2" fmla="val 50000"/>
          </a:avLst>
        </a:prstGeom>
      </dgm:spPr>
      <dgm:t>
        <a:bodyPr/>
        <a:lstStyle/>
        <a:p>
          <a:endParaRPr lang="en-GB"/>
        </a:p>
      </dgm:t>
    </dgm:pt>
    <dgm:pt modelId="{4EFEC576-309B-416F-8812-CCC110511940}" type="pres">
      <dgm:prSet presAssocID="{F0EC03BB-A0B9-4A90-9DE5-DBE770D0A860}" presName="connectorText" presStyleLbl="sibTrans2D1" presStyleIdx="5" presStyleCnt="9"/>
      <dgm:spPr/>
      <dgm:t>
        <a:bodyPr/>
        <a:lstStyle/>
        <a:p>
          <a:endParaRPr lang="en-GB"/>
        </a:p>
      </dgm:t>
    </dgm:pt>
    <dgm:pt modelId="{34772CE4-96E2-4C7E-A091-0D97CCD06F42}" type="pres">
      <dgm:prSet presAssocID="{8DF86A33-B97E-4BEA-848E-80A9BF35FF31}" presName="node" presStyleLbl="node1" presStyleIdx="6" presStyleCnt="9">
        <dgm:presLayoutVars>
          <dgm:bulletEnabled val="1"/>
        </dgm:presLayoutVars>
      </dgm:prSet>
      <dgm:spPr>
        <a:prstGeom prst="ellipse">
          <a:avLst/>
        </a:prstGeom>
      </dgm:spPr>
      <dgm:t>
        <a:bodyPr/>
        <a:lstStyle/>
        <a:p>
          <a:endParaRPr lang="en-GB"/>
        </a:p>
      </dgm:t>
    </dgm:pt>
    <dgm:pt modelId="{3ADCCB3F-80C8-48AF-8F45-8503B0F0981B}" type="pres">
      <dgm:prSet presAssocID="{97984E06-A2E9-40F6-BD00-6D8BE0DABEB4}" presName="sibTrans" presStyleLbl="sibTrans2D1" presStyleIdx="6" presStyleCnt="9"/>
      <dgm:spPr>
        <a:prstGeom prst="rightArrow">
          <a:avLst>
            <a:gd name="adj1" fmla="val 60000"/>
            <a:gd name="adj2" fmla="val 50000"/>
          </a:avLst>
        </a:prstGeom>
      </dgm:spPr>
      <dgm:t>
        <a:bodyPr/>
        <a:lstStyle/>
        <a:p>
          <a:endParaRPr lang="en-GB"/>
        </a:p>
      </dgm:t>
    </dgm:pt>
    <dgm:pt modelId="{9073489D-95DC-4B83-A15E-E33D4B34BED7}" type="pres">
      <dgm:prSet presAssocID="{97984E06-A2E9-40F6-BD00-6D8BE0DABEB4}" presName="connectorText" presStyleLbl="sibTrans2D1" presStyleIdx="6" presStyleCnt="9"/>
      <dgm:spPr/>
      <dgm:t>
        <a:bodyPr/>
        <a:lstStyle/>
        <a:p>
          <a:endParaRPr lang="en-GB"/>
        </a:p>
      </dgm:t>
    </dgm:pt>
    <dgm:pt modelId="{1427F7D1-6881-42ED-832B-84E99CD4B930}" type="pres">
      <dgm:prSet presAssocID="{E0E841DB-899D-47FD-8812-7B46F1B0D1A6}" presName="node" presStyleLbl="node1" presStyleIdx="7" presStyleCnt="9">
        <dgm:presLayoutVars>
          <dgm:bulletEnabled val="1"/>
        </dgm:presLayoutVars>
      </dgm:prSet>
      <dgm:spPr>
        <a:prstGeom prst="ellipse">
          <a:avLst/>
        </a:prstGeom>
      </dgm:spPr>
      <dgm:t>
        <a:bodyPr/>
        <a:lstStyle/>
        <a:p>
          <a:endParaRPr lang="en-GB"/>
        </a:p>
      </dgm:t>
    </dgm:pt>
    <dgm:pt modelId="{6D8EDDF0-9D77-4AF2-8C61-04AD31272C05}" type="pres">
      <dgm:prSet presAssocID="{42A1D839-C81A-4A84-9697-CFE539D7364A}" presName="sibTrans" presStyleLbl="sibTrans2D1" presStyleIdx="7" presStyleCnt="9"/>
      <dgm:spPr>
        <a:prstGeom prst="rightArrow">
          <a:avLst>
            <a:gd name="adj1" fmla="val 60000"/>
            <a:gd name="adj2" fmla="val 50000"/>
          </a:avLst>
        </a:prstGeom>
      </dgm:spPr>
      <dgm:t>
        <a:bodyPr/>
        <a:lstStyle/>
        <a:p>
          <a:endParaRPr lang="en-GB"/>
        </a:p>
      </dgm:t>
    </dgm:pt>
    <dgm:pt modelId="{405C593E-0B83-4535-A7BE-2C1A8E745960}" type="pres">
      <dgm:prSet presAssocID="{42A1D839-C81A-4A84-9697-CFE539D7364A}" presName="connectorText" presStyleLbl="sibTrans2D1" presStyleIdx="7" presStyleCnt="9"/>
      <dgm:spPr/>
      <dgm:t>
        <a:bodyPr/>
        <a:lstStyle/>
        <a:p>
          <a:endParaRPr lang="en-GB"/>
        </a:p>
      </dgm:t>
    </dgm:pt>
    <dgm:pt modelId="{E7EE2D42-90C5-4ACE-AD90-2446E069117F}" type="pres">
      <dgm:prSet presAssocID="{A7FA9208-399B-4C9A-80BD-0DD28DF6E08D}" presName="node" presStyleLbl="node1" presStyleIdx="8" presStyleCnt="9" custScaleX="107965" custScaleY="98812">
        <dgm:presLayoutVars>
          <dgm:bulletEnabled val="1"/>
        </dgm:presLayoutVars>
      </dgm:prSet>
      <dgm:spPr>
        <a:prstGeom prst="ellipse">
          <a:avLst/>
        </a:prstGeom>
      </dgm:spPr>
      <dgm:t>
        <a:bodyPr/>
        <a:lstStyle/>
        <a:p>
          <a:endParaRPr lang="en-GB"/>
        </a:p>
      </dgm:t>
    </dgm:pt>
    <dgm:pt modelId="{89B56183-846A-44C0-B462-66E6C835ABC6}" type="pres">
      <dgm:prSet presAssocID="{660E9905-FCEF-4D61-BE1C-5593CFDF70E8}" presName="sibTrans" presStyleLbl="sibTrans2D1" presStyleIdx="8" presStyleCnt="9"/>
      <dgm:spPr>
        <a:prstGeom prst="rightArrow">
          <a:avLst>
            <a:gd name="adj1" fmla="val 60000"/>
            <a:gd name="adj2" fmla="val 50000"/>
          </a:avLst>
        </a:prstGeom>
      </dgm:spPr>
      <dgm:t>
        <a:bodyPr/>
        <a:lstStyle/>
        <a:p>
          <a:endParaRPr lang="en-GB"/>
        </a:p>
      </dgm:t>
    </dgm:pt>
    <dgm:pt modelId="{807461A9-2E0D-49F1-B454-5DD3446A7BAE}" type="pres">
      <dgm:prSet presAssocID="{660E9905-FCEF-4D61-BE1C-5593CFDF70E8}" presName="connectorText" presStyleLbl="sibTrans2D1" presStyleIdx="8" presStyleCnt="9"/>
      <dgm:spPr/>
      <dgm:t>
        <a:bodyPr/>
        <a:lstStyle/>
        <a:p>
          <a:endParaRPr lang="en-GB"/>
        </a:p>
      </dgm:t>
    </dgm:pt>
  </dgm:ptLst>
  <dgm:cxnLst>
    <dgm:cxn modelId="{7D79B628-E531-481A-B048-9CF951702A5C}" type="presOf" srcId="{283E2861-3FC0-46AE-8CC5-194E78AF57BF}" destId="{54B3CBC3-118B-4826-AAEB-575DF6CF338C}" srcOrd="0" destOrd="0" presId="urn:microsoft.com/office/officeart/2005/8/layout/cycle2"/>
    <dgm:cxn modelId="{CB77BB8B-BB21-471A-A379-32C42B1FE0BC}" type="presOf" srcId="{42A1D839-C81A-4A84-9697-CFE539D7364A}" destId="{6D8EDDF0-9D77-4AF2-8C61-04AD31272C05}" srcOrd="0" destOrd="0" presId="urn:microsoft.com/office/officeart/2005/8/layout/cycle2"/>
    <dgm:cxn modelId="{4688B9DD-234D-45A2-917F-144CCDF7CAB1}" type="presOf" srcId="{97984E06-A2E9-40F6-BD00-6D8BE0DABEB4}" destId="{9073489D-95DC-4B83-A15E-E33D4B34BED7}" srcOrd="1" destOrd="0" presId="urn:microsoft.com/office/officeart/2005/8/layout/cycle2"/>
    <dgm:cxn modelId="{31008456-548D-4235-8362-EB9352629BC2}" type="presOf" srcId="{2FDDB707-B7CC-4A39-BC88-06D58350B7BD}" destId="{713E567C-770B-49AD-A4FE-F13812A75ED7}" srcOrd="0" destOrd="0" presId="urn:microsoft.com/office/officeart/2005/8/layout/cycle2"/>
    <dgm:cxn modelId="{26A58958-F1CD-4693-8EA1-EBC2BF8006CE}" type="presOf" srcId="{22AB4648-8301-475C-92E3-4DCC2D054692}" destId="{E46CFB50-0129-4F19-BEC0-55852E5FB04B}" srcOrd="0" destOrd="0" presId="urn:microsoft.com/office/officeart/2005/8/layout/cycle2"/>
    <dgm:cxn modelId="{4808E066-EA95-48D0-8C5A-4244D72611C7}" type="presOf" srcId="{8DF86A33-B97E-4BEA-848E-80A9BF35FF31}" destId="{34772CE4-96E2-4C7E-A091-0D97CCD06F42}" srcOrd="0" destOrd="0" presId="urn:microsoft.com/office/officeart/2005/8/layout/cycle2"/>
    <dgm:cxn modelId="{580652AE-1822-4E8F-AF13-009C223549E4}" srcId="{3446F471-AEDA-4A0F-B673-12A0C3B1FB48}" destId="{3DFEA564-B7EA-4DB1-9E0A-0B323211C140}" srcOrd="1" destOrd="0" parTransId="{9F587A79-176A-4111-8D32-8198A5338AB3}" sibTransId="{C3792897-0280-4359-980D-02DF145A6DAF}"/>
    <dgm:cxn modelId="{F4AAEE74-C0EB-460B-B195-4F81CEDB8068}" srcId="{3446F471-AEDA-4A0F-B673-12A0C3B1FB48}" destId="{03BED0B6-376D-4028-82F1-2E4D43AE8708}" srcOrd="4" destOrd="0" parTransId="{E6660E1A-D04C-4577-9B80-C8B84E42301E}" sibTransId="{651419AB-F872-43C6-9A4B-CD40893FCEB3}"/>
    <dgm:cxn modelId="{9F77A566-CF32-4008-9FBB-8C3F2740331A}" type="presOf" srcId="{E0E841DB-899D-47FD-8812-7B46F1B0D1A6}" destId="{1427F7D1-6881-42ED-832B-84E99CD4B930}" srcOrd="0" destOrd="0" presId="urn:microsoft.com/office/officeart/2005/8/layout/cycle2"/>
    <dgm:cxn modelId="{9EE26D77-C341-4F7C-94CA-CA0556C1E2DF}" type="presOf" srcId="{22AB4648-8301-475C-92E3-4DCC2D054692}" destId="{4440B5EE-4A81-4F01-88B4-D433F82646EB}" srcOrd="1" destOrd="0" presId="urn:microsoft.com/office/officeart/2005/8/layout/cycle2"/>
    <dgm:cxn modelId="{9796068D-B471-40CE-AFAE-4DF6CA82B576}" srcId="{3446F471-AEDA-4A0F-B673-12A0C3B1FB48}" destId="{5ECCF007-891B-459D-9FC0-A29F321EDEDB}" srcOrd="2" destOrd="0" parTransId="{78AAE2A1-D7ED-424D-8F03-9CD569EFABEC}" sibTransId="{22AB4648-8301-475C-92E3-4DCC2D054692}"/>
    <dgm:cxn modelId="{9901904D-5E5D-494C-B606-1628E794683C}" type="presOf" srcId="{3BC1FBD5-900C-4A09-B1B7-4F5C4CC89509}" destId="{9981AD69-443E-4DBE-998B-E1CE72A4BE0A}" srcOrd="1" destOrd="0" presId="urn:microsoft.com/office/officeart/2005/8/layout/cycle2"/>
    <dgm:cxn modelId="{72FDB65E-4F05-4F81-9029-60E88823FEFC}" type="presOf" srcId="{F0EC03BB-A0B9-4A90-9DE5-DBE770D0A860}" destId="{4EFEC576-309B-416F-8812-CCC110511940}" srcOrd="1" destOrd="0" presId="urn:microsoft.com/office/officeart/2005/8/layout/cycle2"/>
    <dgm:cxn modelId="{8AAAB91F-C2FF-40D0-95F9-1BA6DE94D3DD}" type="presOf" srcId="{A7FA9208-399B-4C9A-80BD-0DD28DF6E08D}" destId="{E7EE2D42-90C5-4ACE-AD90-2446E069117F}" srcOrd="0" destOrd="0" presId="urn:microsoft.com/office/officeart/2005/8/layout/cycle2"/>
    <dgm:cxn modelId="{5B3CB045-6DF3-45E5-AED6-EFDA1EFB6E9B}" type="presOf" srcId="{C3792897-0280-4359-980D-02DF145A6DAF}" destId="{4F695FA8-2056-4666-ACD3-AE890DFC36A5}" srcOrd="1" destOrd="0" presId="urn:microsoft.com/office/officeart/2005/8/layout/cycle2"/>
    <dgm:cxn modelId="{F3B980B8-22C1-4A6E-BFFA-848693089506}" type="presOf" srcId="{F0EC03BB-A0B9-4A90-9DE5-DBE770D0A860}" destId="{5EF02A2C-9564-4FE5-89DE-56AB23D6FE77}" srcOrd="0" destOrd="0" presId="urn:microsoft.com/office/officeart/2005/8/layout/cycle2"/>
    <dgm:cxn modelId="{AE647D1B-CA9C-422E-85A3-736AB4FD8754}" srcId="{3446F471-AEDA-4A0F-B673-12A0C3B1FB48}" destId="{A7FA9208-399B-4C9A-80BD-0DD28DF6E08D}" srcOrd="8" destOrd="0" parTransId="{F1937FF8-E569-433A-8842-58F88A04B59A}" sibTransId="{660E9905-FCEF-4D61-BE1C-5593CFDF70E8}"/>
    <dgm:cxn modelId="{3B3A921D-9D74-437B-9497-413A86775137}" type="presOf" srcId="{84273E22-4C05-481B-A556-26F42838E3FA}" destId="{84A60F20-8489-4645-BF4D-083D9A1EF1D0}" srcOrd="1" destOrd="0" presId="urn:microsoft.com/office/officeart/2005/8/layout/cycle2"/>
    <dgm:cxn modelId="{3404ADDA-5F7D-4A6B-A3A7-4C83E9B61DA9}" type="presOf" srcId="{651419AB-F872-43C6-9A4B-CD40893FCEB3}" destId="{74F76A37-EE0E-4EB2-B94F-DAAF43239738}" srcOrd="0" destOrd="0" presId="urn:microsoft.com/office/officeart/2005/8/layout/cycle2"/>
    <dgm:cxn modelId="{97E60B37-384F-4C63-9359-131B87B5C1DD}" type="presOf" srcId="{3BC1FBD5-900C-4A09-B1B7-4F5C4CC89509}" destId="{7BD625C7-2838-45AA-9CC7-DC4E0180B2F9}" srcOrd="0" destOrd="0" presId="urn:microsoft.com/office/officeart/2005/8/layout/cycle2"/>
    <dgm:cxn modelId="{BF8298D0-7DDD-44D6-BE4C-8D010AE25860}" srcId="{3446F471-AEDA-4A0F-B673-12A0C3B1FB48}" destId="{5C865A85-EE83-41D7-A998-FB314F8E77D1}" srcOrd="5" destOrd="0" parTransId="{C4933D83-BD04-407F-9DB0-594C47A83110}" sibTransId="{F0EC03BB-A0B9-4A90-9DE5-DBE770D0A860}"/>
    <dgm:cxn modelId="{071494A6-A6DF-47F0-82E1-B8C8A8A3D06A}" srcId="{3446F471-AEDA-4A0F-B673-12A0C3B1FB48}" destId="{E0E841DB-899D-47FD-8812-7B46F1B0D1A6}" srcOrd="7" destOrd="0" parTransId="{0BB411B1-8F7D-466E-9293-FBCC7A2CDE19}" sibTransId="{42A1D839-C81A-4A84-9697-CFE539D7364A}"/>
    <dgm:cxn modelId="{692BEAE7-8BCC-4E90-930D-C7474AAC8601}" type="presOf" srcId="{3DFEA564-B7EA-4DB1-9E0A-0B323211C140}" destId="{3C62DCCB-C2DC-4698-8B1D-FC7852B6A44F}" srcOrd="0" destOrd="0" presId="urn:microsoft.com/office/officeart/2005/8/layout/cycle2"/>
    <dgm:cxn modelId="{0FD139D3-5DB9-4B7D-9582-F8108258902D}" type="presOf" srcId="{03BED0B6-376D-4028-82F1-2E4D43AE8708}" destId="{94B37CEC-70CC-4976-8034-6A7E08F2D8D1}" srcOrd="0" destOrd="0" presId="urn:microsoft.com/office/officeart/2005/8/layout/cycle2"/>
    <dgm:cxn modelId="{13CFF000-E6ED-4255-A1C4-20A9FEAD03FE}" type="presOf" srcId="{84273E22-4C05-481B-A556-26F42838E3FA}" destId="{8BCBE82B-6EEA-4F56-AB7D-78E7366BCA60}" srcOrd="0" destOrd="0" presId="urn:microsoft.com/office/officeart/2005/8/layout/cycle2"/>
    <dgm:cxn modelId="{76B550E2-C675-4CDA-83DE-BD2A50F9599A}" type="presOf" srcId="{651419AB-F872-43C6-9A4B-CD40893FCEB3}" destId="{1A74F360-D107-451D-B0E9-7ED1AC9DE88F}" srcOrd="1" destOrd="0" presId="urn:microsoft.com/office/officeart/2005/8/layout/cycle2"/>
    <dgm:cxn modelId="{10016E8E-B931-459D-BA42-A7ED396DE4E1}" type="presOf" srcId="{42A1D839-C81A-4A84-9697-CFE539D7364A}" destId="{405C593E-0B83-4535-A7BE-2C1A8E745960}" srcOrd="1" destOrd="0" presId="urn:microsoft.com/office/officeart/2005/8/layout/cycle2"/>
    <dgm:cxn modelId="{25306489-8A01-404C-A26A-CCB5E22CB163}" srcId="{3446F471-AEDA-4A0F-B673-12A0C3B1FB48}" destId="{283E2861-3FC0-46AE-8CC5-194E78AF57BF}" srcOrd="3" destOrd="0" parTransId="{10F8BAAD-587D-487D-833E-698A2A4F62B8}" sibTransId="{3BC1FBD5-900C-4A09-B1B7-4F5C4CC89509}"/>
    <dgm:cxn modelId="{683D814D-2284-4543-86B3-513C85CD81D9}" type="presOf" srcId="{5ECCF007-891B-459D-9FC0-A29F321EDEDB}" destId="{8C740BE1-74E2-49D8-A6AD-6E8520C28BCB}" srcOrd="0" destOrd="0" presId="urn:microsoft.com/office/officeart/2005/8/layout/cycle2"/>
    <dgm:cxn modelId="{CB1F3B87-47B9-4381-B73A-D2DC60CFFD3F}" type="presOf" srcId="{3446F471-AEDA-4A0F-B673-12A0C3B1FB48}" destId="{ED14A804-7A2D-40C0-B916-2BE340BFD96A}" srcOrd="0" destOrd="0" presId="urn:microsoft.com/office/officeart/2005/8/layout/cycle2"/>
    <dgm:cxn modelId="{B2557E26-EC07-4315-9147-A5C7163A5B80}" srcId="{3446F471-AEDA-4A0F-B673-12A0C3B1FB48}" destId="{2FDDB707-B7CC-4A39-BC88-06D58350B7BD}" srcOrd="0" destOrd="0" parTransId="{09F66B65-E58C-48EB-A927-C0D8C4094124}" sibTransId="{84273E22-4C05-481B-A556-26F42838E3FA}"/>
    <dgm:cxn modelId="{D39433A7-E55C-4767-B537-7FDB0DB4B712}" type="presOf" srcId="{660E9905-FCEF-4D61-BE1C-5593CFDF70E8}" destId="{89B56183-846A-44C0-B462-66E6C835ABC6}" srcOrd="0" destOrd="0" presId="urn:microsoft.com/office/officeart/2005/8/layout/cycle2"/>
    <dgm:cxn modelId="{E0AECAE5-C8A4-4D32-A826-25E7152B4F84}" type="presOf" srcId="{C3792897-0280-4359-980D-02DF145A6DAF}" destId="{F2DCCCE8-EA27-48DF-86CA-43E35D8E9CDB}" srcOrd="0" destOrd="0" presId="urn:microsoft.com/office/officeart/2005/8/layout/cycle2"/>
    <dgm:cxn modelId="{861CEBD0-CE73-40C8-B8ED-279BF905663A}" type="presOf" srcId="{97984E06-A2E9-40F6-BD00-6D8BE0DABEB4}" destId="{3ADCCB3F-80C8-48AF-8F45-8503B0F0981B}" srcOrd="0" destOrd="0" presId="urn:microsoft.com/office/officeart/2005/8/layout/cycle2"/>
    <dgm:cxn modelId="{1EC0763B-3079-4019-8CCE-027B050FAE26}" srcId="{3446F471-AEDA-4A0F-B673-12A0C3B1FB48}" destId="{8DF86A33-B97E-4BEA-848E-80A9BF35FF31}" srcOrd="6" destOrd="0" parTransId="{34E7FEF7-B057-4CBF-BBF5-4518C0B06DE9}" sibTransId="{97984E06-A2E9-40F6-BD00-6D8BE0DABEB4}"/>
    <dgm:cxn modelId="{2D181CE4-3959-4F07-9651-A86929062307}" type="presOf" srcId="{5C865A85-EE83-41D7-A998-FB314F8E77D1}" destId="{F0BC837F-5BD3-47B3-A57B-4F5903B1F573}" srcOrd="0" destOrd="0" presId="urn:microsoft.com/office/officeart/2005/8/layout/cycle2"/>
    <dgm:cxn modelId="{D090A92C-3F0B-4EA9-86CA-D67F73886EF0}" type="presOf" srcId="{660E9905-FCEF-4D61-BE1C-5593CFDF70E8}" destId="{807461A9-2E0D-49F1-B454-5DD3446A7BAE}" srcOrd="1" destOrd="0" presId="urn:microsoft.com/office/officeart/2005/8/layout/cycle2"/>
    <dgm:cxn modelId="{65794967-EDED-4CA5-8D5D-2A07C393C23A}" type="presParOf" srcId="{ED14A804-7A2D-40C0-B916-2BE340BFD96A}" destId="{713E567C-770B-49AD-A4FE-F13812A75ED7}" srcOrd="0" destOrd="0" presId="urn:microsoft.com/office/officeart/2005/8/layout/cycle2"/>
    <dgm:cxn modelId="{EF55DF35-066A-4F23-BA18-B3E2CF97F320}" type="presParOf" srcId="{ED14A804-7A2D-40C0-B916-2BE340BFD96A}" destId="{8BCBE82B-6EEA-4F56-AB7D-78E7366BCA60}" srcOrd="1" destOrd="0" presId="urn:microsoft.com/office/officeart/2005/8/layout/cycle2"/>
    <dgm:cxn modelId="{92BC1B9A-66EF-480D-BC04-123A8B5BDF77}" type="presParOf" srcId="{8BCBE82B-6EEA-4F56-AB7D-78E7366BCA60}" destId="{84A60F20-8489-4645-BF4D-083D9A1EF1D0}" srcOrd="0" destOrd="0" presId="urn:microsoft.com/office/officeart/2005/8/layout/cycle2"/>
    <dgm:cxn modelId="{129552A5-0C1F-489A-9DCC-A582933C5C94}" type="presParOf" srcId="{ED14A804-7A2D-40C0-B916-2BE340BFD96A}" destId="{3C62DCCB-C2DC-4698-8B1D-FC7852B6A44F}" srcOrd="2" destOrd="0" presId="urn:microsoft.com/office/officeart/2005/8/layout/cycle2"/>
    <dgm:cxn modelId="{D89E17B0-3CA5-48F2-AA55-A175D5898C67}" type="presParOf" srcId="{ED14A804-7A2D-40C0-B916-2BE340BFD96A}" destId="{F2DCCCE8-EA27-48DF-86CA-43E35D8E9CDB}" srcOrd="3" destOrd="0" presId="urn:microsoft.com/office/officeart/2005/8/layout/cycle2"/>
    <dgm:cxn modelId="{80AC7456-A541-498C-9A0A-A9243C130702}" type="presParOf" srcId="{F2DCCCE8-EA27-48DF-86CA-43E35D8E9CDB}" destId="{4F695FA8-2056-4666-ACD3-AE890DFC36A5}" srcOrd="0" destOrd="0" presId="urn:microsoft.com/office/officeart/2005/8/layout/cycle2"/>
    <dgm:cxn modelId="{7D6374C0-4751-4DC5-9D6B-7D8566D75DA0}" type="presParOf" srcId="{ED14A804-7A2D-40C0-B916-2BE340BFD96A}" destId="{8C740BE1-74E2-49D8-A6AD-6E8520C28BCB}" srcOrd="4" destOrd="0" presId="urn:microsoft.com/office/officeart/2005/8/layout/cycle2"/>
    <dgm:cxn modelId="{C9E96657-2152-47A8-8D6A-C18474124B26}" type="presParOf" srcId="{ED14A804-7A2D-40C0-B916-2BE340BFD96A}" destId="{E46CFB50-0129-4F19-BEC0-55852E5FB04B}" srcOrd="5" destOrd="0" presId="urn:microsoft.com/office/officeart/2005/8/layout/cycle2"/>
    <dgm:cxn modelId="{9684EDE3-1A9C-43DE-9E39-979215A5B538}" type="presParOf" srcId="{E46CFB50-0129-4F19-BEC0-55852E5FB04B}" destId="{4440B5EE-4A81-4F01-88B4-D433F82646EB}" srcOrd="0" destOrd="0" presId="urn:microsoft.com/office/officeart/2005/8/layout/cycle2"/>
    <dgm:cxn modelId="{489E6161-78B0-4D72-A08A-05D7CFBEA3E3}" type="presParOf" srcId="{ED14A804-7A2D-40C0-B916-2BE340BFD96A}" destId="{54B3CBC3-118B-4826-AAEB-575DF6CF338C}" srcOrd="6" destOrd="0" presId="urn:microsoft.com/office/officeart/2005/8/layout/cycle2"/>
    <dgm:cxn modelId="{F9918860-B677-46A3-8C8D-3551A0141358}" type="presParOf" srcId="{ED14A804-7A2D-40C0-B916-2BE340BFD96A}" destId="{7BD625C7-2838-45AA-9CC7-DC4E0180B2F9}" srcOrd="7" destOrd="0" presId="urn:microsoft.com/office/officeart/2005/8/layout/cycle2"/>
    <dgm:cxn modelId="{65FA6453-AA60-49D5-97A5-971118CE7D11}" type="presParOf" srcId="{7BD625C7-2838-45AA-9CC7-DC4E0180B2F9}" destId="{9981AD69-443E-4DBE-998B-E1CE72A4BE0A}" srcOrd="0" destOrd="0" presId="urn:microsoft.com/office/officeart/2005/8/layout/cycle2"/>
    <dgm:cxn modelId="{6687964B-A0C7-47B8-9474-CF7C473281D6}" type="presParOf" srcId="{ED14A804-7A2D-40C0-B916-2BE340BFD96A}" destId="{94B37CEC-70CC-4976-8034-6A7E08F2D8D1}" srcOrd="8" destOrd="0" presId="urn:microsoft.com/office/officeart/2005/8/layout/cycle2"/>
    <dgm:cxn modelId="{168EC072-D434-4078-9863-03D73F6F8B86}" type="presParOf" srcId="{ED14A804-7A2D-40C0-B916-2BE340BFD96A}" destId="{74F76A37-EE0E-4EB2-B94F-DAAF43239738}" srcOrd="9" destOrd="0" presId="urn:microsoft.com/office/officeart/2005/8/layout/cycle2"/>
    <dgm:cxn modelId="{3068FDE9-6F88-49BC-9721-C9686D374AE4}" type="presParOf" srcId="{74F76A37-EE0E-4EB2-B94F-DAAF43239738}" destId="{1A74F360-D107-451D-B0E9-7ED1AC9DE88F}" srcOrd="0" destOrd="0" presId="urn:microsoft.com/office/officeart/2005/8/layout/cycle2"/>
    <dgm:cxn modelId="{6A358F33-248E-4962-9FF2-B2603F81622F}" type="presParOf" srcId="{ED14A804-7A2D-40C0-B916-2BE340BFD96A}" destId="{F0BC837F-5BD3-47B3-A57B-4F5903B1F573}" srcOrd="10" destOrd="0" presId="urn:microsoft.com/office/officeart/2005/8/layout/cycle2"/>
    <dgm:cxn modelId="{868CC901-777D-46B4-BB4A-D5E3B46DA309}" type="presParOf" srcId="{ED14A804-7A2D-40C0-B916-2BE340BFD96A}" destId="{5EF02A2C-9564-4FE5-89DE-56AB23D6FE77}" srcOrd="11" destOrd="0" presId="urn:microsoft.com/office/officeart/2005/8/layout/cycle2"/>
    <dgm:cxn modelId="{F39A1A2B-DCE0-430A-A0C5-196634BEB044}" type="presParOf" srcId="{5EF02A2C-9564-4FE5-89DE-56AB23D6FE77}" destId="{4EFEC576-309B-416F-8812-CCC110511940}" srcOrd="0" destOrd="0" presId="urn:microsoft.com/office/officeart/2005/8/layout/cycle2"/>
    <dgm:cxn modelId="{CDD2FBBB-C89F-4134-A3DE-D6FF52BEA7C9}" type="presParOf" srcId="{ED14A804-7A2D-40C0-B916-2BE340BFD96A}" destId="{34772CE4-96E2-4C7E-A091-0D97CCD06F42}" srcOrd="12" destOrd="0" presId="urn:microsoft.com/office/officeart/2005/8/layout/cycle2"/>
    <dgm:cxn modelId="{D6DBE8A4-E64A-4139-ADB0-6BA92B8B67D7}" type="presParOf" srcId="{ED14A804-7A2D-40C0-B916-2BE340BFD96A}" destId="{3ADCCB3F-80C8-48AF-8F45-8503B0F0981B}" srcOrd="13" destOrd="0" presId="urn:microsoft.com/office/officeart/2005/8/layout/cycle2"/>
    <dgm:cxn modelId="{5D2EDA1A-C355-420A-8AE7-9FBF40B15323}" type="presParOf" srcId="{3ADCCB3F-80C8-48AF-8F45-8503B0F0981B}" destId="{9073489D-95DC-4B83-A15E-E33D4B34BED7}" srcOrd="0" destOrd="0" presId="urn:microsoft.com/office/officeart/2005/8/layout/cycle2"/>
    <dgm:cxn modelId="{65FD5CEB-D4A1-4BA0-9A2F-C2006EFDB33B}" type="presParOf" srcId="{ED14A804-7A2D-40C0-B916-2BE340BFD96A}" destId="{1427F7D1-6881-42ED-832B-84E99CD4B930}" srcOrd="14" destOrd="0" presId="urn:microsoft.com/office/officeart/2005/8/layout/cycle2"/>
    <dgm:cxn modelId="{D6F4508D-E04E-4826-BD62-E7CFB18ED904}" type="presParOf" srcId="{ED14A804-7A2D-40C0-B916-2BE340BFD96A}" destId="{6D8EDDF0-9D77-4AF2-8C61-04AD31272C05}" srcOrd="15" destOrd="0" presId="urn:microsoft.com/office/officeart/2005/8/layout/cycle2"/>
    <dgm:cxn modelId="{BFB811AC-1BA8-4315-B0C5-2A87329C4279}" type="presParOf" srcId="{6D8EDDF0-9D77-4AF2-8C61-04AD31272C05}" destId="{405C593E-0B83-4535-A7BE-2C1A8E745960}" srcOrd="0" destOrd="0" presId="urn:microsoft.com/office/officeart/2005/8/layout/cycle2"/>
    <dgm:cxn modelId="{F5951636-D796-4C04-9D51-9D5C71CAFBCF}" type="presParOf" srcId="{ED14A804-7A2D-40C0-B916-2BE340BFD96A}" destId="{E7EE2D42-90C5-4ACE-AD90-2446E069117F}" srcOrd="16" destOrd="0" presId="urn:microsoft.com/office/officeart/2005/8/layout/cycle2"/>
    <dgm:cxn modelId="{E8E548A3-04B8-417C-81F0-CEEE508E308D}" type="presParOf" srcId="{ED14A804-7A2D-40C0-B916-2BE340BFD96A}" destId="{89B56183-846A-44C0-B462-66E6C835ABC6}" srcOrd="17" destOrd="0" presId="urn:microsoft.com/office/officeart/2005/8/layout/cycle2"/>
    <dgm:cxn modelId="{2A71AC67-9E49-4F04-93C9-8F01F658C851}" type="presParOf" srcId="{89B56183-846A-44C0-B462-66E6C835ABC6}" destId="{807461A9-2E0D-49F1-B454-5DD3446A7BAE}" srcOrd="0" destOrd="0" presId="urn:microsoft.com/office/officeart/2005/8/layout/cycle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24FD10-22ED-4312-8442-E354849958A2}" type="doc">
      <dgm:prSet loTypeId="urn:microsoft.com/office/officeart/2005/8/layout/hList3" loCatId="list" qsTypeId="urn:microsoft.com/office/officeart/2005/8/quickstyle/3d2" qsCatId="3D" csTypeId="urn:microsoft.com/office/officeart/2005/8/colors/accent0_2" csCatId="mainScheme" phldr="1"/>
      <dgm:spPr/>
      <dgm:t>
        <a:bodyPr/>
        <a:lstStyle/>
        <a:p>
          <a:endParaRPr lang="en-GB"/>
        </a:p>
      </dgm:t>
    </dgm:pt>
    <dgm:pt modelId="{9BE7F118-1FAF-4F2A-8F6F-1D248D0FC8B8}">
      <dgm:prSet phldrT="[Text]" custT="1"/>
      <dgm:spPr>
        <a:xfrm>
          <a:off x="0" y="71459"/>
          <a:ext cx="3713747" cy="308503"/>
        </a:xfr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gm:spPr>
      <dgm:t>
        <a:bodyPr/>
        <a:lstStyle/>
        <a:p>
          <a:r>
            <a:rPr lang="en-GB" sz="1100" b="1" dirty="0" smtClean="0">
              <a:solidFill>
                <a:srgbClr val="EEECE1">
                  <a:hueOff val="0"/>
                  <a:satOff val="0"/>
                  <a:lumOff val="0"/>
                  <a:alphaOff val="0"/>
                </a:srgbClr>
              </a:solidFill>
              <a:latin typeface="Arial" pitchFamily="34" charset="0"/>
              <a:ea typeface="+mn-ea"/>
              <a:cs typeface="Arial" pitchFamily="34" charset="0"/>
            </a:rPr>
            <a:t>Trust Equality </a:t>
          </a:r>
          <a:r>
            <a:rPr lang="en-GB" sz="1100" b="1" dirty="0">
              <a:solidFill>
                <a:srgbClr val="EEECE1">
                  <a:hueOff val="0"/>
                  <a:satOff val="0"/>
                  <a:lumOff val="0"/>
                  <a:alphaOff val="0"/>
                </a:srgbClr>
              </a:solidFill>
              <a:latin typeface="Arial" pitchFamily="34" charset="0"/>
              <a:ea typeface="+mn-ea"/>
              <a:cs typeface="Arial" pitchFamily="34" charset="0"/>
            </a:rPr>
            <a:t>and Diversity Objectives</a:t>
          </a:r>
        </a:p>
      </dgm:t>
    </dgm:pt>
    <dgm:pt modelId="{F56BD4B5-963E-42F2-A585-39A9C310BC78}" type="parTrans" cxnId="{21B9F836-A5C3-49EA-AB17-7BA1241E8FCF}">
      <dgm:prSet/>
      <dgm:spPr/>
      <dgm:t>
        <a:bodyPr/>
        <a:lstStyle/>
        <a:p>
          <a:endParaRPr lang="en-GB" b="1"/>
        </a:p>
      </dgm:t>
    </dgm:pt>
    <dgm:pt modelId="{EF9E3B98-BA2E-4607-9C78-E8EDF7A84276}" type="sibTrans" cxnId="{21B9F836-A5C3-49EA-AB17-7BA1241E8FCF}">
      <dgm:prSet/>
      <dgm:spPr/>
      <dgm:t>
        <a:bodyPr/>
        <a:lstStyle/>
        <a:p>
          <a:endParaRPr lang="en-GB" b="1"/>
        </a:p>
      </dgm:t>
    </dgm:pt>
    <dgm:pt modelId="{19289EE0-D716-4C20-A266-0DE953117250}">
      <dgm:prSet phldrT="[Text]" custT="1"/>
      <dgm:spPr>
        <a:xfrm>
          <a:off x="0" y="430854"/>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sz="1100" b="1" dirty="0">
              <a:solidFill>
                <a:sysClr val="windowText" lastClr="000000"/>
              </a:solidFill>
              <a:latin typeface="Arial" pitchFamily="34" charset="0"/>
              <a:ea typeface="+mn-ea"/>
              <a:cs typeface="Arial" pitchFamily="34" charset="0"/>
            </a:rPr>
            <a:t>Better health outcomes for all</a:t>
          </a:r>
        </a:p>
      </dgm:t>
    </dgm:pt>
    <dgm:pt modelId="{02A79026-05CB-4AF9-9935-357338A647B2}" type="parTrans" cxnId="{3FD784FF-BFE6-4712-89A0-4AF95B0E7372}">
      <dgm:prSet/>
      <dgm:spPr/>
      <dgm:t>
        <a:bodyPr/>
        <a:lstStyle/>
        <a:p>
          <a:endParaRPr lang="en-GB" b="1"/>
        </a:p>
      </dgm:t>
    </dgm:pt>
    <dgm:pt modelId="{F2015B1F-1B09-4A41-B9AA-027714CFC058}" type="sibTrans" cxnId="{3FD784FF-BFE6-4712-89A0-4AF95B0E7372}">
      <dgm:prSet/>
      <dgm:spPr/>
      <dgm:t>
        <a:bodyPr/>
        <a:lstStyle/>
        <a:p>
          <a:endParaRPr lang="en-GB" b="1"/>
        </a:p>
      </dgm:t>
    </dgm:pt>
    <dgm:pt modelId="{21F2EA8C-709F-4670-8AD5-4C3D2F3ED8DE}">
      <dgm:prSet phldrT="[Text]" custT="1"/>
      <dgm:spPr>
        <a:xfrm>
          <a:off x="928436" y="429249"/>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sz="1100" b="1" dirty="0">
              <a:solidFill>
                <a:sysClr val="windowText" lastClr="000000"/>
              </a:solidFill>
              <a:latin typeface="Arial" pitchFamily="34" charset="0"/>
              <a:ea typeface="+mn-ea"/>
              <a:cs typeface="Arial" pitchFamily="34" charset="0"/>
            </a:rPr>
            <a:t>Improved </a:t>
          </a:r>
          <a:r>
            <a:rPr lang="en-GB" sz="1100" b="1" dirty="0" smtClean="0">
              <a:solidFill>
                <a:sysClr val="windowText" lastClr="000000"/>
              </a:solidFill>
              <a:latin typeface="Arial" pitchFamily="34" charset="0"/>
              <a:ea typeface="+mn-ea"/>
              <a:cs typeface="Arial" pitchFamily="34" charset="0"/>
            </a:rPr>
            <a:t>patient </a:t>
          </a:r>
          <a:r>
            <a:rPr lang="en-GB" sz="1100" b="1" dirty="0">
              <a:solidFill>
                <a:sysClr val="windowText" lastClr="000000"/>
              </a:solidFill>
              <a:latin typeface="Arial" pitchFamily="34" charset="0"/>
              <a:ea typeface="+mn-ea"/>
              <a:cs typeface="Arial" pitchFamily="34" charset="0"/>
            </a:rPr>
            <a:t>access and experience</a:t>
          </a:r>
        </a:p>
      </dgm:t>
    </dgm:pt>
    <dgm:pt modelId="{BF65D2B3-631B-4611-A8BF-2A6B0741CC6B}" type="parTrans" cxnId="{310E048D-113B-4A43-A081-07508CC7E9FE}">
      <dgm:prSet/>
      <dgm:spPr/>
      <dgm:t>
        <a:bodyPr/>
        <a:lstStyle/>
        <a:p>
          <a:endParaRPr lang="en-GB" b="1"/>
        </a:p>
      </dgm:t>
    </dgm:pt>
    <dgm:pt modelId="{8DAE21EF-4F6D-4C3C-B6BF-6BBA777615C1}" type="sibTrans" cxnId="{310E048D-113B-4A43-A081-07508CC7E9FE}">
      <dgm:prSet/>
      <dgm:spPr/>
      <dgm:t>
        <a:bodyPr/>
        <a:lstStyle/>
        <a:p>
          <a:endParaRPr lang="en-GB" b="1"/>
        </a:p>
      </dgm:t>
    </dgm:pt>
    <dgm:pt modelId="{666664CF-5C39-4594-A19B-C40EABA597C1}">
      <dgm:prSet phldrT="[Text]"/>
      <dgm:spPr>
        <a:xfrm>
          <a:off x="1856873" y="430854"/>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b="1" dirty="0" smtClean="0">
              <a:solidFill>
                <a:sysClr val="windowText" lastClr="000000"/>
              </a:solidFill>
              <a:latin typeface="Arial" pitchFamily="34" charset="0"/>
              <a:ea typeface="+mn-ea"/>
              <a:cs typeface="Arial" pitchFamily="34" charset="0"/>
            </a:rPr>
            <a:t>Empowered </a:t>
          </a:r>
          <a:r>
            <a:rPr lang="en-GB" b="1" dirty="0">
              <a:solidFill>
                <a:sysClr val="windowText" lastClr="000000"/>
              </a:solidFill>
              <a:latin typeface="Arial" pitchFamily="34" charset="0"/>
              <a:ea typeface="+mn-ea"/>
              <a:cs typeface="Arial" pitchFamily="34" charset="0"/>
            </a:rPr>
            <a:t>engaged </a:t>
          </a:r>
          <a:r>
            <a:rPr lang="en-GB" b="1" dirty="0" smtClean="0">
              <a:solidFill>
                <a:sysClr val="windowText" lastClr="000000"/>
              </a:solidFill>
              <a:latin typeface="Arial" pitchFamily="34" charset="0"/>
              <a:ea typeface="+mn-ea"/>
              <a:cs typeface="Arial" pitchFamily="34" charset="0"/>
            </a:rPr>
            <a:t>and </a:t>
          </a:r>
          <a:r>
            <a:rPr lang="en-GB" b="1" dirty="0">
              <a:solidFill>
                <a:sysClr val="windowText" lastClr="000000"/>
              </a:solidFill>
              <a:latin typeface="Arial" pitchFamily="34" charset="0"/>
              <a:ea typeface="+mn-ea"/>
              <a:cs typeface="Arial" pitchFamily="34" charset="0"/>
            </a:rPr>
            <a:t>included staff</a:t>
          </a:r>
        </a:p>
      </dgm:t>
    </dgm:pt>
    <dgm:pt modelId="{4E08151C-F2C5-4965-9A65-4FF2ED3291A0}" type="parTrans" cxnId="{94197204-345B-4F73-853A-1227F870372C}">
      <dgm:prSet/>
      <dgm:spPr/>
      <dgm:t>
        <a:bodyPr/>
        <a:lstStyle/>
        <a:p>
          <a:endParaRPr lang="en-GB" b="1"/>
        </a:p>
      </dgm:t>
    </dgm:pt>
    <dgm:pt modelId="{10250A3E-9E39-4FC5-BC8F-9D30A0DF0BB9}" type="sibTrans" cxnId="{94197204-345B-4F73-853A-1227F870372C}">
      <dgm:prSet/>
      <dgm:spPr/>
      <dgm:t>
        <a:bodyPr/>
        <a:lstStyle/>
        <a:p>
          <a:endParaRPr lang="en-GB" b="1"/>
        </a:p>
      </dgm:t>
    </dgm:pt>
    <dgm:pt modelId="{FE73FC6F-2897-402A-81F5-460F62D69595}">
      <dgm:prSet phldrT="[Text]"/>
      <dgm:spPr>
        <a:xfrm>
          <a:off x="2785310" y="430854"/>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b="1" dirty="0">
              <a:solidFill>
                <a:sysClr val="windowText" lastClr="000000"/>
              </a:solidFill>
              <a:latin typeface="Arial" pitchFamily="34" charset="0"/>
              <a:ea typeface="+mn-ea"/>
              <a:cs typeface="Arial" pitchFamily="34" charset="0"/>
            </a:rPr>
            <a:t>Inclusive leadership at all levels</a:t>
          </a:r>
        </a:p>
      </dgm:t>
    </dgm:pt>
    <dgm:pt modelId="{983F0E77-41CE-4C0A-9A30-11E2378C5D95}" type="parTrans" cxnId="{FF5DB269-E35F-4FFD-A994-6105DED3FEE4}">
      <dgm:prSet/>
      <dgm:spPr/>
      <dgm:t>
        <a:bodyPr/>
        <a:lstStyle/>
        <a:p>
          <a:endParaRPr lang="en-GB" b="1"/>
        </a:p>
      </dgm:t>
    </dgm:pt>
    <dgm:pt modelId="{84E9D4DC-DEB8-46AB-B06A-0591082AB4FE}" type="sibTrans" cxnId="{FF5DB269-E35F-4FFD-A994-6105DED3FEE4}">
      <dgm:prSet/>
      <dgm:spPr/>
      <dgm:t>
        <a:bodyPr/>
        <a:lstStyle/>
        <a:p>
          <a:endParaRPr lang="en-GB" b="1"/>
        </a:p>
      </dgm:t>
    </dgm:pt>
    <dgm:pt modelId="{DC3C5D54-475B-432D-90C4-CA69D851BCAF}" type="pres">
      <dgm:prSet presAssocID="{9B24FD10-22ED-4312-8442-E354849958A2}" presName="composite" presStyleCnt="0">
        <dgm:presLayoutVars>
          <dgm:chMax val="1"/>
          <dgm:dir/>
          <dgm:resizeHandles val="exact"/>
        </dgm:presLayoutVars>
      </dgm:prSet>
      <dgm:spPr/>
      <dgm:t>
        <a:bodyPr/>
        <a:lstStyle/>
        <a:p>
          <a:endParaRPr lang="en-GB"/>
        </a:p>
      </dgm:t>
    </dgm:pt>
    <dgm:pt modelId="{EC5BD2FF-0E5A-482F-9B49-F335F452376A}" type="pres">
      <dgm:prSet presAssocID="{9BE7F118-1FAF-4F2A-8F6F-1D248D0FC8B8}" presName="roof" presStyleLbl="dkBgShp" presStyleIdx="0" presStyleCnt="2" custScaleY="65411" custLinFactNeighborY="6504"/>
      <dgm:spPr>
        <a:prstGeom prst="rect">
          <a:avLst/>
        </a:prstGeom>
      </dgm:spPr>
      <dgm:t>
        <a:bodyPr/>
        <a:lstStyle/>
        <a:p>
          <a:endParaRPr lang="en-GB"/>
        </a:p>
      </dgm:t>
    </dgm:pt>
    <dgm:pt modelId="{D4BEBE79-6375-4B8A-A204-DE4EA551879E}" type="pres">
      <dgm:prSet presAssocID="{9BE7F118-1FAF-4F2A-8F6F-1D248D0FC8B8}" presName="pillars" presStyleCnt="0"/>
      <dgm:spPr/>
    </dgm:pt>
    <dgm:pt modelId="{C6533616-8AA8-4C27-A401-27B156CE3D95}" type="pres">
      <dgm:prSet presAssocID="{9BE7F118-1FAF-4F2A-8F6F-1D248D0FC8B8}" presName="pillar1" presStyleLbl="node1" presStyleIdx="0" presStyleCnt="4">
        <dgm:presLayoutVars>
          <dgm:bulletEnabled val="1"/>
        </dgm:presLayoutVars>
      </dgm:prSet>
      <dgm:spPr>
        <a:prstGeom prst="rect">
          <a:avLst/>
        </a:prstGeom>
      </dgm:spPr>
      <dgm:t>
        <a:bodyPr/>
        <a:lstStyle/>
        <a:p>
          <a:endParaRPr lang="en-GB"/>
        </a:p>
      </dgm:t>
    </dgm:pt>
    <dgm:pt modelId="{6CB08563-4C1D-43AC-AAD2-B0E83B3447B4}" type="pres">
      <dgm:prSet presAssocID="{21F2EA8C-709F-4670-8AD5-4C3D2F3ED8DE}" presName="pillarX" presStyleLbl="node1" presStyleIdx="1" presStyleCnt="4" custLinFactNeighborY="-162">
        <dgm:presLayoutVars>
          <dgm:bulletEnabled val="1"/>
        </dgm:presLayoutVars>
      </dgm:prSet>
      <dgm:spPr>
        <a:prstGeom prst="rect">
          <a:avLst/>
        </a:prstGeom>
      </dgm:spPr>
      <dgm:t>
        <a:bodyPr/>
        <a:lstStyle/>
        <a:p>
          <a:endParaRPr lang="en-GB"/>
        </a:p>
      </dgm:t>
    </dgm:pt>
    <dgm:pt modelId="{5DFD1F9A-5CD3-4D18-9583-50B963785FDE}" type="pres">
      <dgm:prSet presAssocID="{666664CF-5C39-4594-A19B-C40EABA597C1}" presName="pillarX" presStyleLbl="node1" presStyleIdx="2" presStyleCnt="4">
        <dgm:presLayoutVars>
          <dgm:bulletEnabled val="1"/>
        </dgm:presLayoutVars>
      </dgm:prSet>
      <dgm:spPr>
        <a:prstGeom prst="rect">
          <a:avLst/>
        </a:prstGeom>
      </dgm:spPr>
      <dgm:t>
        <a:bodyPr/>
        <a:lstStyle/>
        <a:p>
          <a:endParaRPr lang="en-GB"/>
        </a:p>
      </dgm:t>
    </dgm:pt>
    <dgm:pt modelId="{2D01B394-8D03-43BB-B71D-6A992848A9B3}" type="pres">
      <dgm:prSet presAssocID="{FE73FC6F-2897-402A-81F5-460F62D69595}" presName="pillarX" presStyleLbl="node1" presStyleIdx="3" presStyleCnt="4">
        <dgm:presLayoutVars>
          <dgm:bulletEnabled val="1"/>
        </dgm:presLayoutVars>
      </dgm:prSet>
      <dgm:spPr>
        <a:prstGeom prst="rect">
          <a:avLst/>
        </a:prstGeom>
      </dgm:spPr>
      <dgm:t>
        <a:bodyPr/>
        <a:lstStyle/>
        <a:p>
          <a:endParaRPr lang="en-GB"/>
        </a:p>
      </dgm:t>
    </dgm:pt>
    <dgm:pt modelId="{A9832261-26E2-4A29-9552-217A2D65E902}" type="pres">
      <dgm:prSet presAssocID="{9BE7F118-1FAF-4F2A-8F6F-1D248D0FC8B8}" presName="base" presStyleLbl="dkBgShp" presStyleIdx="1" presStyleCnt="2"/>
      <dgm:spPr>
        <a:xfrm>
          <a:off x="0" y="1421294"/>
          <a:ext cx="3713747" cy="110048"/>
        </a:xfrm>
        <a:prstGeom prst="rect">
          <a:avLst/>
        </a:prstGeo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gm:spPr>
      <dgm:t>
        <a:bodyPr/>
        <a:lstStyle/>
        <a:p>
          <a:endParaRPr lang="en-GB"/>
        </a:p>
      </dgm:t>
    </dgm:pt>
  </dgm:ptLst>
  <dgm:cxnLst>
    <dgm:cxn modelId="{310E048D-113B-4A43-A081-07508CC7E9FE}" srcId="{9BE7F118-1FAF-4F2A-8F6F-1D248D0FC8B8}" destId="{21F2EA8C-709F-4670-8AD5-4C3D2F3ED8DE}" srcOrd="1" destOrd="0" parTransId="{BF65D2B3-631B-4611-A8BF-2A6B0741CC6B}" sibTransId="{8DAE21EF-4F6D-4C3C-B6BF-6BBA777615C1}"/>
    <dgm:cxn modelId="{94197204-345B-4F73-853A-1227F870372C}" srcId="{9BE7F118-1FAF-4F2A-8F6F-1D248D0FC8B8}" destId="{666664CF-5C39-4594-A19B-C40EABA597C1}" srcOrd="2" destOrd="0" parTransId="{4E08151C-F2C5-4965-9A65-4FF2ED3291A0}" sibTransId="{10250A3E-9E39-4FC5-BC8F-9D30A0DF0BB9}"/>
    <dgm:cxn modelId="{CA53F327-B76D-495C-A92B-4902EE3A0542}" type="presOf" srcId="{19289EE0-D716-4C20-A266-0DE953117250}" destId="{C6533616-8AA8-4C27-A401-27B156CE3D95}" srcOrd="0" destOrd="0" presId="urn:microsoft.com/office/officeart/2005/8/layout/hList3"/>
    <dgm:cxn modelId="{21B9F836-A5C3-49EA-AB17-7BA1241E8FCF}" srcId="{9B24FD10-22ED-4312-8442-E354849958A2}" destId="{9BE7F118-1FAF-4F2A-8F6F-1D248D0FC8B8}" srcOrd="0" destOrd="0" parTransId="{F56BD4B5-963E-42F2-A585-39A9C310BC78}" sibTransId="{EF9E3B98-BA2E-4607-9C78-E8EDF7A84276}"/>
    <dgm:cxn modelId="{93A628AA-06EA-42C2-A0A8-DEC1AC9BBF2C}" type="presOf" srcId="{FE73FC6F-2897-402A-81F5-460F62D69595}" destId="{2D01B394-8D03-43BB-B71D-6A992848A9B3}" srcOrd="0" destOrd="0" presId="urn:microsoft.com/office/officeart/2005/8/layout/hList3"/>
    <dgm:cxn modelId="{990257F1-28E6-4C6C-9EFC-8C65D577E984}" type="presOf" srcId="{666664CF-5C39-4594-A19B-C40EABA597C1}" destId="{5DFD1F9A-5CD3-4D18-9583-50B963785FDE}" srcOrd="0" destOrd="0" presId="urn:microsoft.com/office/officeart/2005/8/layout/hList3"/>
    <dgm:cxn modelId="{14A3F4F3-A78E-4E3D-9BA4-749A294F288D}" type="presOf" srcId="{21F2EA8C-709F-4670-8AD5-4C3D2F3ED8DE}" destId="{6CB08563-4C1D-43AC-AAD2-B0E83B3447B4}" srcOrd="0" destOrd="0" presId="urn:microsoft.com/office/officeart/2005/8/layout/hList3"/>
    <dgm:cxn modelId="{744BA3EC-A20D-42B6-9760-FC10208F02BD}" type="presOf" srcId="{9BE7F118-1FAF-4F2A-8F6F-1D248D0FC8B8}" destId="{EC5BD2FF-0E5A-482F-9B49-F335F452376A}" srcOrd="0" destOrd="0" presId="urn:microsoft.com/office/officeart/2005/8/layout/hList3"/>
    <dgm:cxn modelId="{3FD784FF-BFE6-4712-89A0-4AF95B0E7372}" srcId="{9BE7F118-1FAF-4F2A-8F6F-1D248D0FC8B8}" destId="{19289EE0-D716-4C20-A266-0DE953117250}" srcOrd="0" destOrd="0" parTransId="{02A79026-05CB-4AF9-9935-357338A647B2}" sibTransId="{F2015B1F-1B09-4A41-B9AA-027714CFC058}"/>
    <dgm:cxn modelId="{91AEACA2-B13C-46FE-B3D8-0B47F9D8C792}" type="presOf" srcId="{9B24FD10-22ED-4312-8442-E354849958A2}" destId="{DC3C5D54-475B-432D-90C4-CA69D851BCAF}" srcOrd="0" destOrd="0" presId="urn:microsoft.com/office/officeart/2005/8/layout/hList3"/>
    <dgm:cxn modelId="{FF5DB269-E35F-4FFD-A994-6105DED3FEE4}" srcId="{9BE7F118-1FAF-4F2A-8F6F-1D248D0FC8B8}" destId="{FE73FC6F-2897-402A-81F5-460F62D69595}" srcOrd="3" destOrd="0" parTransId="{983F0E77-41CE-4C0A-9A30-11E2378C5D95}" sibTransId="{84E9D4DC-DEB8-46AB-B06A-0591082AB4FE}"/>
    <dgm:cxn modelId="{900E0FCA-DB49-4E50-A771-F3B6428A87D5}" type="presParOf" srcId="{DC3C5D54-475B-432D-90C4-CA69D851BCAF}" destId="{EC5BD2FF-0E5A-482F-9B49-F335F452376A}" srcOrd="0" destOrd="0" presId="urn:microsoft.com/office/officeart/2005/8/layout/hList3"/>
    <dgm:cxn modelId="{FA24EB41-A2BE-4543-8CE9-63341AB5F101}" type="presParOf" srcId="{DC3C5D54-475B-432D-90C4-CA69D851BCAF}" destId="{D4BEBE79-6375-4B8A-A204-DE4EA551879E}" srcOrd="1" destOrd="0" presId="urn:microsoft.com/office/officeart/2005/8/layout/hList3"/>
    <dgm:cxn modelId="{BB9FAE92-FBB2-4DC4-A918-4A6D9DC81EAF}" type="presParOf" srcId="{D4BEBE79-6375-4B8A-A204-DE4EA551879E}" destId="{C6533616-8AA8-4C27-A401-27B156CE3D95}" srcOrd="0" destOrd="0" presId="urn:microsoft.com/office/officeart/2005/8/layout/hList3"/>
    <dgm:cxn modelId="{0F86E7BB-2D16-4405-B9BF-97054576D3C7}" type="presParOf" srcId="{D4BEBE79-6375-4B8A-A204-DE4EA551879E}" destId="{6CB08563-4C1D-43AC-AAD2-B0E83B3447B4}" srcOrd="1" destOrd="0" presId="urn:microsoft.com/office/officeart/2005/8/layout/hList3"/>
    <dgm:cxn modelId="{444C4EB1-CD32-41CB-984C-DE5CF2A4BDB7}" type="presParOf" srcId="{D4BEBE79-6375-4B8A-A204-DE4EA551879E}" destId="{5DFD1F9A-5CD3-4D18-9583-50B963785FDE}" srcOrd="2" destOrd="0" presId="urn:microsoft.com/office/officeart/2005/8/layout/hList3"/>
    <dgm:cxn modelId="{774C7B59-6E7B-4C72-912B-048F6E3EDFD3}" type="presParOf" srcId="{D4BEBE79-6375-4B8A-A204-DE4EA551879E}" destId="{2D01B394-8D03-43BB-B71D-6A992848A9B3}" srcOrd="3" destOrd="0" presId="urn:microsoft.com/office/officeart/2005/8/layout/hList3"/>
    <dgm:cxn modelId="{5E5A8C4E-0FD6-44DC-98B7-E6BC841587A5}" type="presParOf" srcId="{DC3C5D54-475B-432D-90C4-CA69D851BCAF}" destId="{A9832261-26E2-4A29-9552-217A2D65E902}" srcOrd="2" destOrd="0" presId="urn:microsoft.com/office/officeart/2005/8/layout/hList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446F471-AEDA-4A0F-B673-12A0C3B1FB48}" type="doc">
      <dgm:prSet loTypeId="urn:microsoft.com/office/officeart/2005/8/layout/cycle2" loCatId="cycle" qsTypeId="urn:microsoft.com/office/officeart/2005/8/quickstyle/3d1" qsCatId="3D" csTypeId="urn:microsoft.com/office/officeart/2005/8/colors/accent1_1" csCatId="accent1" phldr="1"/>
      <dgm:spPr/>
      <dgm:t>
        <a:bodyPr/>
        <a:lstStyle/>
        <a:p>
          <a:endParaRPr lang="en-GB"/>
        </a:p>
      </dgm:t>
    </dgm:pt>
    <dgm:pt modelId="{2FDDB707-B7CC-4A39-BC88-06D58350B7BD}">
      <dgm:prSet phldrT="[Text]" custT="1"/>
      <dgm:spPr>
        <a:xfrm>
          <a:off x="1691000" y="1038"/>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900" b="0" dirty="0" smtClean="0">
              <a:solidFill>
                <a:sysClr val="windowText" lastClr="000000">
                  <a:hueOff val="0"/>
                  <a:satOff val="0"/>
                  <a:lumOff val="0"/>
                  <a:alphaOff val="0"/>
                </a:sysClr>
              </a:solidFill>
              <a:latin typeface="Arial" pitchFamily="34" charset="0"/>
              <a:ea typeface="+mn-ea"/>
              <a:cs typeface="Arial" pitchFamily="34" charset="0"/>
            </a:rPr>
            <a:t>Age</a:t>
          </a:r>
          <a:endParaRPr lang="en-GB" sz="900" b="0" dirty="0">
            <a:solidFill>
              <a:sysClr val="windowText" lastClr="000000">
                <a:hueOff val="0"/>
                <a:satOff val="0"/>
                <a:lumOff val="0"/>
                <a:alphaOff val="0"/>
              </a:sysClr>
            </a:solidFill>
            <a:latin typeface="Arial" pitchFamily="34" charset="0"/>
            <a:ea typeface="+mn-ea"/>
            <a:cs typeface="Arial" pitchFamily="34" charset="0"/>
          </a:endParaRPr>
        </a:p>
      </dgm:t>
    </dgm:pt>
    <dgm:pt modelId="{09F66B65-E58C-48EB-A927-C0D8C4094124}" type="parTrans" cxnId="{B2557E26-EC07-4315-9147-A5C7163A5B80}">
      <dgm:prSet/>
      <dgm:spPr/>
      <dgm:t>
        <a:bodyPr/>
        <a:lstStyle/>
        <a:p>
          <a:endParaRPr lang="en-GB"/>
        </a:p>
      </dgm:t>
    </dgm:pt>
    <dgm:pt modelId="{84273E22-4C05-481B-A556-26F42838E3FA}" type="sibTrans" cxnId="{B2557E26-EC07-4315-9147-A5C7163A5B80}">
      <dgm:prSet/>
      <dgm:spPr>
        <a:xfrm rot="1318054">
          <a:off x="2471271" y="450137"/>
          <a:ext cx="190287"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5C865A85-EE83-41D7-A998-FB314F8E77D1}">
      <dgm:prSet custT="1"/>
      <dgm:spPr>
        <a:xfrm>
          <a:off x="1134630" y="3156373"/>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750" dirty="0" smtClean="0">
              <a:solidFill>
                <a:sysClr val="windowText" lastClr="000000">
                  <a:hueOff val="0"/>
                  <a:satOff val="0"/>
                  <a:lumOff val="0"/>
                  <a:alphaOff val="0"/>
                </a:sysClr>
              </a:solidFill>
              <a:latin typeface="Arial" pitchFamily="34" charset="0"/>
              <a:ea typeface="+mn-ea"/>
              <a:cs typeface="Arial" pitchFamily="34" charset="0"/>
            </a:rPr>
            <a:t>Race - including Nationality and Ethnicity</a:t>
          </a:r>
          <a:endParaRPr lang="en-GB" sz="750" dirty="0">
            <a:solidFill>
              <a:sysClr val="windowText" lastClr="000000">
                <a:hueOff val="0"/>
                <a:satOff val="0"/>
                <a:lumOff val="0"/>
                <a:alphaOff val="0"/>
              </a:sysClr>
            </a:solidFill>
            <a:latin typeface="Arial" pitchFamily="34" charset="0"/>
            <a:ea typeface="+mn-ea"/>
            <a:cs typeface="Arial" pitchFamily="34" charset="0"/>
          </a:endParaRPr>
        </a:p>
      </dgm:t>
    </dgm:pt>
    <dgm:pt modelId="{C4933D83-BD04-407F-9DB0-594C47A83110}" type="parTrans" cxnId="{BF8298D0-7DDD-44D6-BE4C-8D010AE25860}">
      <dgm:prSet/>
      <dgm:spPr/>
      <dgm:t>
        <a:bodyPr/>
        <a:lstStyle/>
        <a:p>
          <a:endParaRPr lang="en-GB"/>
        </a:p>
      </dgm:t>
    </dgm:pt>
    <dgm:pt modelId="{F0EC03BB-A0B9-4A90-9DE5-DBE770D0A860}" type="sibTrans" cxnId="{BF8298D0-7DDD-44D6-BE4C-8D010AE25860}">
      <dgm:prSet/>
      <dgm:spPr>
        <a:xfrm rot="13200000">
          <a:off x="984549" y="3047727"/>
          <a:ext cx="19711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283E2861-3FC0-46AE-8CC5-194E78AF57BF}">
      <dgm:prSet custT="1"/>
      <dgm:spPr>
        <a:xfrm>
          <a:off x="3053061" y="2445313"/>
          <a:ext cx="834258" cy="732425"/>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Marriage and </a:t>
          </a:r>
        </a:p>
        <a:p>
          <a:r>
            <a:rPr lang="en-GB" sz="800" dirty="0" smtClean="0">
              <a:solidFill>
                <a:sysClr val="windowText" lastClr="000000">
                  <a:hueOff val="0"/>
                  <a:satOff val="0"/>
                  <a:lumOff val="0"/>
                  <a:alphaOff val="0"/>
                </a:sysClr>
              </a:solidFill>
              <a:latin typeface="Arial" pitchFamily="34" charset="0"/>
              <a:ea typeface="+mn-ea"/>
              <a:cs typeface="Arial" pitchFamily="34" charset="0"/>
            </a:rPr>
            <a:t>Civil Partnership</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10F8BAAD-587D-487D-833E-698A2A4F62B8}" type="parTrans" cxnId="{25306489-8A01-404C-A26A-CCB5E22CB163}">
      <dgm:prSet/>
      <dgm:spPr/>
      <dgm:t>
        <a:bodyPr/>
        <a:lstStyle/>
        <a:p>
          <a:endParaRPr lang="en-GB"/>
        </a:p>
      </dgm:t>
    </dgm:pt>
    <dgm:pt modelId="{3BC1FBD5-900C-4A09-B1B7-4F5C4CC89509}" type="sibTrans" cxnId="{25306489-8A01-404C-A26A-CCB5E22CB163}">
      <dgm:prSet/>
      <dgm:spPr>
        <a:xfrm rot="8400000">
          <a:off x="2946691" y="3048247"/>
          <a:ext cx="184804"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8DF86A33-B97E-4BEA-848E-80A9BF35FF31}">
      <dgm:prSet custT="1"/>
      <dgm:spPr>
        <a:xfrm>
          <a:off x="282220" y="2441117"/>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Religion or Belief</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34E7FEF7-B057-4CBF-BBF5-4518C0B06DE9}" type="parTrans" cxnId="{1EC0763B-3079-4019-8CCE-027B050FAE26}">
      <dgm:prSet/>
      <dgm:spPr/>
      <dgm:t>
        <a:bodyPr/>
        <a:lstStyle/>
        <a:p>
          <a:endParaRPr lang="en-GB"/>
        </a:p>
      </dgm:t>
    </dgm:pt>
    <dgm:pt modelId="{97984E06-A2E9-40F6-BD00-6D8BE0DABEB4}" type="sibTrans" cxnId="{1EC0763B-3079-4019-8CCE-027B050FAE26}">
      <dgm:prSet/>
      <dgm:spPr>
        <a:xfrm rot="15600000">
          <a:off x="458426" y="2144089"/>
          <a:ext cx="19711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03BED0B6-376D-4028-82F1-2E4D43AE8708}">
      <dgm:prSet custT="1"/>
      <dgm:spPr>
        <a:xfrm>
          <a:off x="2247371" y="3156373"/>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Pregnancy and Maternity</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E6660E1A-D04C-4577-9B80-C8B84E42301E}" type="parTrans" cxnId="{F4AAEE74-C0EB-460B-B195-4F81CEDB8068}">
      <dgm:prSet/>
      <dgm:spPr/>
      <dgm:t>
        <a:bodyPr/>
        <a:lstStyle/>
        <a:p>
          <a:endParaRPr lang="en-GB"/>
        </a:p>
      </dgm:t>
    </dgm:pt>
    <dgm:pt modelId="{651419AB-F872-43C6-9A4B-CD40893FCEB3}" type="sibTrans" cxnId="{F4AAEE74-C0EB-460B-B195-4F81CEDB8068}">
      <dgm:prSet/>
      <dgm:spPr>
        <a:xfrm rot="10800000">
          <a:off x="1968429" y="3401769"/>
          <a:ext cx="19711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3DFEA564-B7EA-4DB1-9E0A-0B323211C140}">
      <dgm:prSet custT="1"/>
      <dgm:spPr>
        <a:xfrm>
          <a:off x="2710998" y="412472"/>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900" dirty="0" smtClean="0">
              <a:solidFill>
                <a:sysClr val="windowText" lastClr="000000">
                  <a:hueOff val="0"/>
                  <a:satOff val="0"/>
                  <a:lumOff val="0"/>
                  <a:alphaOff val="0"/>
                </a:sysClr>
              </a:solidFill>
              <a:latin typeface="Arial" pitchFamily="34" charset="0"/>
              <a:ea typeface="+mn-ea"/>
              <a:cs typeface="Arial" pitchFamily="34" charset="0"/>
            </a:rPr>
            <a:t>Disability</a:t>
          </a:r>
          <a:endParaRPr lang="en-GB" sz="900" dirty="0">
            <a:solidFill>
              <a:sysClr val="windowText" lastClr="000000">
                <a:hueOff val="0"/>
                <a:satOff val="0"/>
                <a:lumOff val="0"/>
                <a:alphaOff val="0"/>
              </a:sysClr>
            </a:solidFill>
            <a:latin typeface="Arial" pitchFamily="34" charset="0"/>
            <a:ea typeface="+mn-ea"/>
            <a:cs typeface="Arial" pitchFamily="34" charset="0"/>
          </a:endParaRPr>
        </a:p>
      </dgm:t>
    </dgm:pt>
    <dgm:pt modelId="{9F587A79-176A-4111-8D32-8198A5338AB3}" type="parTrans" cxnId="{580652AE-1822-4E8F-AF13-009C223549E4}">
      <dgm:prSet/>
      <dgm:spPr/>
      <dgm:t>
        <a:bodyPr/>
        <a:lstStyle/>
        <a:p>
          <a:endParaRPr lang="en-GB"/>
        </a:p>
      </dgm:t>
    </dgm:pt>
    <dgm:pt modelId="{C3792897-0280-4359-980D-02DF145A6DAF}" type="sibTrans" cxnId="{580652AE-1822-4E8F-AF13-009C223549E4}">
      <dgm:prSet/>
      <dgm:spPr>
        <a:xfrm rot="3482321">
          <a:off x="3274518" y="1119708"/>
          <a:ext cx="190091"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5ECCF007-891B-459D-9FC0-A29F321EDEDB}">
      <dgm:prSet custT="1"/>
      <dgm:spPr>
        <a:xfrm>
          <a:off x="3293006" y="1345280"/>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750" dirty="0" smtClean="0">
              <a:solidFill>
                <a:sysClr val="windowText" lastClr="000000">
                  <a:hueOff val="0"/>
                  <a:satOff val="0"/>
                  <a:lumOff val="0"/>
                  <a:alphaOff val="0"/>
                </a:sysClr>
              </a:solidFill>
              <a:latin typeface="Arial" pitchFamily="34" charset="0"/>
              <a:ea typeface="+mn-ea"/>
              <a:cs typeface="Arial" pitchFamily="34" charset="0"/>
            </a:rPr>
            <a:t>Gender Re- assignment</a:t>
          </a:r>
          <a:endParaRPr lang="en-GB" sz="750" dirty="0">
            <a:solidFill>
              <a:sysClr val="windowText" lastClr="000000">
                <a:hueOff val="0"/>
                <a:satOff val="0"/>
                <a:lumOff val="0"/>
                <a:alphaOff val="0"/>
              </a:sysClr>
            </a:solidFill>
            <a:latin typeface="Arial" pitchFamily="34" charset="0"/>
            <a:ea typeface="+mn-ea"/>
            <a:cs typeface="Arial" pitchFamily="34" charset="0"/>
          </a:endParaRPr>
        </a:p>
      </dgm:t>
    </dgm:pt>
    <dgm:pt modelId="{78AAE2A1-D7ED-424D-8F03-9CD569EFABEC}" type="parTrans" cxnId="{9796068D-B471-40CE-AFAE-4DF6CA82B576}">
      <dgm:prSet/>
      <dgm:spPr/>
      <dgm:t>
        <a:bodyPr/>
        <a:lstStyle/>
        <a:p>
          <a:endParaRPr lang="en-GB"/>
        </a:p>
      </dgm:t>
    </dgm:pt>
    <dgm:pt modelId="{22AB4648-8301-475C-92E3-4DCC2D054692}" type="sibTrans" cxnId="{9796068D-B471-40CE-AFAE-4DF6CA82B576}">
      <dgm:prSet/>
      <dgm:spPr>
        <a:xfrm rot="6000000">
          <a:off x="3468191" y="2134497"/>
          <a:ext cx="19866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A7FA9208-399B-4C9A-80BD-0DD28DF6E08D}">
      <dgm:prSet custT="1"/>
      <dgm:spPr>
        <a:xfrm>
          <a:off x="615862" y="386018"/>
          <a:ext cx="799825" cy="732018"/>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Sexual Orientation</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F1937FF8-E569-433A-8842-58F88A04B59A}" type="parTrans" cxnId="{AE647D1B-CA9C-422E-85A3-736AB4FD8754}">
      <dgm:prSet/>
      <dgm:spPr/>
      <dgm:t>
        <a:bodyPr/>
        <a:lstStyle/>
        <a:p>
          <a:endParaRPr lang="en-GB"/>
        </a:p>
      </dgm:t>
    </dgm:pt>
    <dgm:pt modelId="{660E9905-FCEF-4D61-BE1C-5593CFDF70E8}" type="sibTrans" cxnId="{AE647D1B-CA9C-422E-85A3-736AB4FD8754}">
      <dgm:prSet/>
      <dgm:spPr>
        <a:xfrm rot="20400000">
          <a:off x="1453548" y="434221"/>
          <a:ext cx="183844"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E0E841DB-899D-47FD-8812-7B46F1B0D1A6}">
      <dgm:prSet custT="1"/>
      <dgm:spPr>
        <a:xfrm>
          <a:off x="88995" y="1345280"/>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900" dirty="0" smtClean="0">
              <a:solidFill>
                <a:sysClr val="windowText" lastClr="000000">
                  <a:hueOff val="0"/>
                  <a:satOff val="0"/>
                  <a:lumOff val="0"/>
                  <a:alphaOff val="0"/>
                </a:sysClr>
              </a:solidFill>
              <a:latin typeface="Arial" pitchFamily="34" charset="0"/>
              <a:ea typeface="+mn-ea"/>
              <a:cs typeface="Arial" pitchFamily="34" charset="0"/>
            </a:rPr>
            <a:t>Sex</a:t>
          </a:r>
          <a:endParaRPr lang="en-GB" sz="900" dirty="0">
            <a:solidFill>
              <a:sysClr val="windowText" lastClr="000000">
                <a:hueOff val="0"/>
                <a:satOff val="0"/>
                <a:lumOff val="0"/>
                <a:alphaOff val="0"/>
              </a:sysClr>
            </a:solidFill>
            <a:latin typeface="Arial" pitchFamily="34" charset="0"/>
            <a:ea typeface="+mn-ea"/>
            <a:cs typeface="Arial" pitchFamily="34" charset="0"/>
          </a:endParaRPr>
        </a:p>
      </dgm:t>
    </dgm:pt>
    <dgm:pt modelId="{0BB411B1-8F7D-466E-9293-FBCC7A2CDE19}" type="parTrans" cxnId="{071494A6-A6DF-47F0-82E1-B8C8A8A3D06A}">
      <dgm:prSet/>
      <dgm:spPr/>
      <dgm:t>
        <a:bodyPr/>
        <a:lstStyle/>
        <a:p>
          <a:endParaRPr lang="en-GB"/>
        </a:p>
      </dgm:t>
    </dgm:pt>
    <dgm:pt modelId="{42A1D839-C81A-4A84-9697-CFE539D7364A}" type="sibTrans" cxnId="{071494A6-A6DF-47F0-82E1-B8C8A8A3D06A}">
      <dgm:prSet/>
      <dgm:spPr>
        <a:xfrm rot="18000000">
          <a:off x="636314" y="1115047"/>
          <a:ext cx="195389"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ED14A804-7A2D-40C0-B916-2BE340BFD96A}" type="pres">
      <dgm:prSet presAssocID="{3446F471-AEDA-4A0F-B673-12A0C3B1FB48}" presName="cycle" presStyleCnt="0">
        <dgm:presLayoutVars>
          <dgm:dir/>
          <dgm:resizeHandles val="exact"/>
        </dgm:presLayoutVars>
      </dgm:prSet>
      <dgm:spPr/>
      <dgm:t>
        <a:bodyPr/>
        <a:lstStyle/>
        <a:p>
          <a:endParaRPr lang="en-GB"/>
        </a:p>
      </dgm:t>
    </dgm:pt>
    <dgm:pt modelId="{713E567C-770B-49AD-A4FE-F13812A75ED7}" type="pres">
      <dgm:prSet presAssocID="{2FDDB707-B7CC-4A39-BC88-06D58350B7BD}" presName="node" presStyleLbl="node1" presStyleIdx="0" presStyleCnt="9">
        <dgm:presLayoutVars>
          <dgm:bulletEnabled val="1"/>
        </dgm:presLayoutVars>
      </dgm:prSet>
      <dgm:spPr>
        <a:prstGeom prst="ellipse">
          <a:avLst/>
        </a:prstGeom>
      </dgm:spPr>
      <dgm:t>
        <a:bodyPr/>
        <a:lstStyle/>
        <a:p>
          <a:endParaRPr lang="en-GB"/>
        </a:p>
      </dgm:t>
    </dgm:pt>
    <dgm:pt modelId="{8BCBE82B-6EEA-4F56-AB7D-78E7366BCA60}" type="pres">
      <dgm:prSet presAssocID="{84273E22-4C05-481B-A556-26F42838E3FA}" presName="sibTrans" presStyleLbl="sibTrans2D1" presStyleIdx="0" presStyleCnt="9"/>
      <dgm:spPr>
        <a:prstGeom prst="rightArrow">
          <a:avLst>
            <a:gd name="adj1" fmla="val 60000"/>
            <a:gd name="adj2" fmla="val 50000"/>
          </a:avLst>
        </a:prstGeom>
      </dgm:spPr>
      <dgm:t>
        <a:bodyPr/>
        <a:lstStyle/>
        <a:p>
          <a:endParaRPr lang="en-GB"/>
        </a:p>
      </dgm:t>
    </dgm:pt>
    <dgm:pt modelId="{84A60F20-8489-4645-BF4D-083D9A1EF1D0}" type="pres">
      <dgm:prSet presAssocID="{84273E22-4C05-481B-A556-26F42838E3FA}" presName="connectorText" presStyleLbl="sibTrans2D1" presStyleIdx="0" presStyleCnt="9"/>
      <dgm:spPr/>
      <dgm:t>
        <a:bodyPr/>
        <a:lstStyle/>
        <a:p>
          <a:endParaRPr lang="en-GB"/>
        </a:p>
      </dgm:t>
    </dgm:pt>
    <dgm:pt modelId="{3C62DCCB-C2DC-4698-8B1D-FC7852B6A44F}" type="pres">
      <dgm:prSet presAssocID="{3DFEA564-B7EA-4DB1-9E0A-0B323211C140}" presName="node" presStyleLbl="node1" presStyleIdx="1" presStyleCnt="9" custRadScaleRad="97534" custRadScaleInc="35">
        <dgm:presLayoutVars>
          <dgm:bulletEnabled val="1"/>
        </dgm:presLayoutVars>
      </dgm:prSet>
      <dgm:spPr>
        <a:prstGeom prst="ellipse">
          <a:avLst/>
        </a:prstGeom>
      </dgm:spPr>
      <dgm:t>
        <a:bodyPr/>
        <a:lstStyle/>
        <a:p>
          <a:endParaRPr lang="en-GB"/>
        </a:p>
      </dgm:t>
    </dgm:pt>
    <dgm:pt modelId="{F2DCCCE8-EA27-48DF-86CA-43E35D8E9CDB}" type="pres">
      <dgm:prSet presAssocID="{C3792897-0280-4359-980D-02DF145A6DAF}" presName="sibTrans" presStyleLbl="sibTrans2D1" presStyleIdx="1" presStyleCnt="9"/>
      <dgm:spPr>
        <a:prstGeom prst="rightArrow">
          <a:avLst>
            <a:gd name="adj1" fmla="val 60000"/>
            <a:gd name="adj2" fmla="val 50000"/>
          </a:avLst>
        </a:prstGeom>
      </dgm:spPr>
      <dgm:t>
        <a:bodyPr/>
        <a:lstStyle/>
        <a:p>
          <a:endParaRPr lang="en-GB"/>
        </a:p>
      </dgm:t>
    </dgm:pt>
    <dgm:pt modelId="{4F695FA8-2056-4666-ACD3-AE890DFC36A5}" type="pres">
      <dgm:prSet presAssocID="{C3792897-0280-4359-980D-02DF145A6DAF}" presName="connectorText" presStyleLbl="sibTrans2D1" presStyleIdx="1" presStyleCnt="9"/>
      <dgm:spPr/>
      <dgm:t>
        <a:bodyPr/>
        <a:lstStyle/>
        <a:p>
          <a:endParaRPr lang="en-GB"/>
        </a:p>
      </dgm:t>
    </dgm:pt>
    <dgm:pt modelId="{8C740BE1-74E2-49D8-A6AD-6E8520C28BCB}" type="pres">
      <dgm:prSet presAssocID="{5ECCF007-891B-459D-9FC0-A29F321EDEDB}" presName="node" presStyleLbl="node1" presStyleIdx="2" presStyleCnt="9" custScaleX="107531" custScaleY="114074">
        <dgm:presLayoutVars>
          <dgm:bulletEnabled val="1"/>
        </dgm:presLayoutVars>
      </dgm:prSet>
      <dgm:spPr>
        <a:prstGeom prst="ellipse">
          <a:avLst/>
        </a:prstGeom>
      </dgm:spPr>
      <dgm:t>
        <a:bodyPr/>
        <a:lstStyle/>
        <a:p>
          <a:endParaRPr lang="en-GB"/>
        </a:p>
      </dgm:t>
    </dgm:pt>
    <dgm:pt modelId="{E46CFB50-0129-4F19-BEC0-55852E5FB04B}" type="pres">
      <dgm:prSet presAssocID="{22AB4648-8301-475C-92E3-4DCC2D054692}" presName="sibTrans" presStyleLbl="sibTrans2D1" presStyleIdx="2" presStyleCnt="9"/>
      <dgm:spPr>
        <a:prstGeom prst="rightArrow">
          <a:avLst>
            <a:gd name="adj1" fmla="val 60000"/>
            <a:gd name="adj2" fmla="val 50000"/>
          </a:avLst>
        </a:prstGeom>
      </dgm:spPr>
      <dgm:t>
        <a:bodyPr/>
        <a:lstStyle/>
        <a:p>
          <a:endParaRPr lang="en-GB"/>
        </a:p>
      </dgm:t>
    </dgm:pt>
    <dgm:pt modelId="{4440B5EE-4A81-4F01-88B4-D433F82646EB}" type="pres">
      <dgm:prSet presAssocID="{22AB4648-8301-475C-92E3-4DCC2D054692}" presName="connectorText" presStyleLbl="sibTrans2D1" presStyleIdx="2" presStyleCnt="9"/>
      <dgm:spPr/>
      <dgm:t>
        <a:bodyPr/>
        <a:lstStyle/>
        <a:p>
          <a:endParaRPr lang="en-GB"/>
        </a:p>
      </dgm:t>
    </dgm:pt>
    <dgm:pt modelId="{54B3CBC3-118B-4826-AAEB-575DF6CF338C}" type="pres">
      <dgm:prSet presAssocID="{283E2861-3FC0-46AE-8CC5-194E78AF57BF}" presName="node" presStyleLbl="node1" presStyleIdx="3" presStyleCnt="9" custScaleX="112613" custScaleY="98867">
        <dgm:presLayoutVars>
          <dgm:bulletEnabled val="1"/>
        </dgm:presLayoutVars>
      </dgm:prSet>
      <dgm:spPr>
        <a:prstGeom prst="ellipse">
          <a:avLst/>
        </a:prstGeom>
      </dgm:spPr>
      <dgm:t>
        <a:bodyPr/>
        <a:lstStyle/>
        <a:p>
          <a:endParaRPr lang="en-GB"/>
        </a:p>
      </dgm:t>
    </dgm:pt>
    <dgm:pt modelId="{7BD625C7-2838-45AA-9CC7-DC4E0180B2F9}" type="pres">
      <dgm:prSet presAssocID="{3BC1FBD5-900C-4A09-B1B7-4F5C4CC89509}" presName="sibTrans" presStyleLbl="sibTrans2D1" presStyleIdx="3" presStyleCnt="9"/>
      <dgm:spPr>
        <a:prstGeom prst="rightArrow">
          <a:avLst>
            <a:gd name="adj1" fmla="val 60000"/>
            <a:gd name="adj2" fmla="val 50000"/>
          </a:avLst>
        </a:prstGeom>
      </dgm:spPr>
      <dgm:t>
        <a:bodyPr/>
        <a:lstStyle/>
        <a:p>
          <a:endParaRPr lang="en-GB"/>
        </a:p>
      </dgm:t>
    </dgm:pt>
    <dgm:pt modelId="{9981AD69-443E-4DBE-998B-E1CE72A4BE0A}" type="pres">
      <dgm:prSet presAssocID="{3BC1FBD5-900C-4A09-B1B7-4F5C4CC89509}" presName="connectorText" presStyleLbl="sibTrans2D1" presStyleIdx="3" presStyleCnt="9"/>
      <dgm:spPr/>
      <dgm:t>
        <a:bodyPr/>
        <a:lstStyle/>
        <a:p>
          <a:endParaRPr lang="en-GB"/>
        </a:p>
      </dgm:t>
    </dgm:pt>
    <dgm:pt modelId="{94B37CEC-70CC-4976-8034-6A7E08F2D8D1}" type="pres">
      <dgm:prSet presAssocID="{03BED0B6-376D-4028-82F1-2E4D43AE8708}" presName="node" presStyleLbl="node1" presStyleIdx="4" presStyleCnt="9" custScaleX="123294" custScaleY="100253">
        <dgm:presLayoutVars>
          <dgm:bulletEnabled val="1"/>
        </dgm:presLayoutVars>
      </dgm:prSet>
      <dgm:spPr>
        <a:prstGeom prst="ellipse">
          <a:avLst/>
        </a:prstGeom>
      </dgm:spPr>
      <dgm:t>
        <a:bodyPr/>
        <a:lstStyle/>
        <a:p>
          <a:endParaRPr lang="en-GB"/>
        </a:p>
      </dgm:t>
    </dgm:pt>
    <dgm:pt modelId="{74F76A37-EE0E-4EB2-B94F-DAAF43239738}" type="pres">
      <dgm:prSet presAssocID="{651419AB-F872-43C6-9A4B-CD40893FCEB3}" presName="sibTrans" presStyleLbl="sibTrans2D1" presStyleIdx="4" presStyleCnt="9"/>
      <dgm:spPr>
        <a:prstGeom prst="rightArrow">
          <a:avLst>
            <a:gd name="adj1" fmla="val 60000"/>
            <a:gd name="adj2" fmla="val 50000"/>
          </a:avLst>
        </a:prstGeom>
      </dgm:spPr>
      <dgm:t>
        <a:bodyPr/>
        <a:lstStyle/>
        <a:p>
          <a:endParaRPr lang="en-GB"/>
        </a:p>
      </dgm:t>
    </dgm:pt>
    <dgm:pt modelId="{1A74F360-D107-451D-B0E9-7ED1AC9DE88F}" type="pres">
      <dgm:prSet presAssocID="{651419AB-F872-43C6-9A4B-CD40893FCEB3}" presName="connectorText" presStyleLbl="sibTrans2D1" presStyleIdx="4" presStyleCnt="9"/>
      <dgm:spPr/>
      <dgm:t>
        <a:bodyPr/>
        <a:lstStyle/>
        <a:p>
          <a:endParaRPr lang="en-GB"/>
        </a:p>
      </dgm:t>
    </dgm:pt>
    <dgm:pt modelId="{F0BC837F-5BD3-47B3-A57B-4F5903B1F573}" type="pres">
      <dgm:prSet presAssocID="{5C865A85-EE83-41D7-A998-FB314F8E77D1}" presName="node" presStyleLbl="node1" presStyleIdx="5" presStyleCnt="9">
        <dgm:presLayoutVars>
          <dgm:bulletEnabled val="1"/>
        </dgm:presLayoutVars>
      </dgm:prSet>
      <dgm:spPr>
        <a:prstGeom prst="ellipse">
          <a:avLst/>
        </a:prstGeom>
      </dgm:spPr>
      <dgm:t>
        <a:bodyPr/>
        <a:lstStyle/>
        <a:p>
          <a:endParaRPr lang="en-GB"/>
        </a:p>
      </dgm:t>
    </dgm:pt>
    <dgm:pt modelId="{5EF02A2C-9564-4FE5-89DE-56AB23D6FE77}" type="pres">
      <dgm:prSet presAssocID="{F0EC03BB-A0B9-4A90-9DE5-DBE770D0A860}" presName="sibTrans" presStyleLbl="sibTrans2D1" presStyleIdx="5" presStyleCnt="9"/>
      <dgm:spPr>
        <a:prstGeom prst="rightArrow">
          <a:avLst>
            <a:gd name="adj1" fmla="val 60000"/>
            <a:gd name="adj2" fmla="val 50000"/>
          </a:avLst>
        </a:prstGeom>
      </dgm:spPr>
      <dgm:t>
        <a:bodyPr/>
        <a:lstStyle/>
        <a:p>
          <a:endParaRPr lang="en-GB"/>
        </a:p>
      </dgm:t>
    </dgm:pt>
    <dgm:pt modelId="{4EFEC576-309B-416F-8812-CCC110511940}" type="pres">
      <dgm:prSet presAssocID="{F0EC03BB-A0B9-4A90-9DE5-DBE770D0A860}" presName="connectorText" presStyleLbl="sibTrans2D1" presStyleIdx="5" presStyleCnt="9"/>
      <dgm:spPr/>
      <dgm:t>
        <a:bodyPr/>
        <a:lstStyle/>
        <a:p>
          <a:endParaRPr lang="en-GB"/>
        </a:p>
      </dgm:t>
    </dgm:pt>
    <dgm:pt modelId="{34772CE4-96E2-4C7E-A091-0D97CCD06F42}" type="pres">
      <dgm:prSet presAssocID="{8DF86A33-B97E-4BEA-848E-80A9BF35FF31}" presName="node" presStyleLbl="node1" presStyleIdx="6" presStyleCnt="9">
        <dgm:presLayoutVars>
          <dgm:bulletEnabled val="1"/>
        </dgm:presLayoutVars>
      </dgm:prSet>
      <dgm:spPr>
        <a:prstGeom prst="ellipse">
          <a:avLst/>
        </a:prstGeom>
      </dgm:spPr>
      <dgm:t>
        <a:bodyPr/>
        <a:lstStyle/>
        <a:p>
          <a:endParaRPr lang="en-GB"/>
        </a:p>
      </dgm:t>
    </dgm:pt>
    <dgm:pt modelId="{3ADCCB3F-80C8-48AF-8F45-8503B0F0981B}" type="pres">
      <dgm:prSet presAssocID="{97984E06-A2E9-40F6-BD00-6D8BE0DABEB4}" presName="sibTrans" presStyleLbl="sibTrans2D1" presStyleIdx="6" presStyleCnt="9"/>
      <dgm:spPr>
        <a:prstGeom prst="rightArrow">
          <a:avLst>
            <a:gd name="adj1" fmla="val 60000"/>
            <a:gd name="adj2" fmla="val 50000"/>
          </a:avLst>
        </a:prstGeom>
      </dgm:spPr>
      <dgm:t>
        <a:bodyPr/>
        <a:lstStyle/>
        <a:p>
          <a:endParaRPr lang="en-GB"/>
        </a:p>
      </dgm:t>
    </dgm:pt>
    <dgm:pt modelId="{9073489D-95DC-4B83-A15E-E33D4B34BED7}" type="pres">
      <dgm:prSet presAssocID="{97984E06-A2E9-40F6-BD00-6D8BE0DABEB4}" presName="connectorText" presStyleLbl="sibTrans2D1" presStyleIdx="6" presStyleCnt="9"/>
      <dgm:spPr/>
      <dgm:t>
        <a:bodyPr/>
        <a:lstStyle/>
        <a:p>
          <a:endParaRPr lang="en-GB"/>
        </a:p>
      </dgm:t>
    </dgm:pt>
    <dgm:pt modelId="{1427F7D1-6881-42ED-832B-84E99CD4B930}" type="pres">
      <dgm:prSet presAssocID="{E0E841DB-899D-47FD-8812-7B46F1B0D1A6}" presName="node" presStyleLbl="node1" presStyleIdx="7" presStyleCnt="9">
        <dgm:presLayoutVars>
          <dgm:bulletEnabled val="1"/>
        </dgm:presLayoutVars>
      </dgm:prSet>
      <dgm:spPr>
        <a:prstGeom prst="ellipse">
          <a:avLst/>
        </a:prstGeom>
      </dgm:spPr>
      <dgm:t>
        <a:bodyPr/>
        <a:lstStyle/>
        <a:p>
          <a:endParaRPr lang="en-GB"/>
        </a:p>
      </dgm:t>
    </dgm:pt>
    <dgm:pt modelId="{6D8EDDF0-9D77-4AF2-8C61-04AD31272C05}" type="pres">
      <dgm:prSet presAssocID="{42A1D839-C81A-4A84-9697-CFE539D7364A}" presName="sibTrans" presStyleLbl="sibTrans2D1" presStyleIdx="7" presStyleCnt="9"/>
      <dgm:spPr>
        <a:prstGeom prst="rightArrow">
          <a:avLst>
            <a:gd name="adj1" fmla="val 60000"/>
            <a:gd name="adj2" fmla="val 50000"/>
          </a:avLst>
        </a:prstGeom>
      </dgm:spPr>
      <dgm:t>
        <a:bodyPr/>
        <a:lstStyle/>
        <a:p>
          <a:endParaRPr lang="en-GB"/>
        </a:p>
      </dgm:t>
    </dgm:pt>
    <dgm:pt modelId="{405C593E-0B83-4535-A7BE-2C1A8E745960}" type="pres">
      <dgm:prSet presAssocID="{42A1D839-C81A-4A84-9697-CFE539D7364A}" presName="connectorText" presStyleLbl="sibTrans2D1" presStyleIdx="7" presStyleCnt="9"/>
      <dgm:spPr/>
      <dgm:t>
        <a:bodyPr/>
        <a:lstStyle/>
        <a:p>
          <a:endParaRPr lang="en-GB"/>
        </a:p>
      </dgm:t>
    </dgm:pt>
    <dgm:pt modelId="{E7EE2D42-90C5-4ACE-AD90-2446E069117F}" type="pres">
      <dgm:prSet presAssocID="{A7FA9208-399B-4C9A-80BD-0DD28DF6E08D}" presName="node" presStyleLbl="node1" presStyleIdx="8" presStyleCnt="9" custScaleX="107965" custScaleY="98812">
        <dgm:presLayoutVars>
          <dgm:bulletEnabled val="1"/>
        </dgm:presLayoutVars>
      </dgm:prSet>
      <dgm:spPr>
        <a:prstGeom prst="ellipse">
          <a:avLst/>
        </a:prstGeom>
      </dgm:spPr>
      <dgm:t>
        <a:bodyPr/>
        <a:lstStyle/>
        <a:p>
          <a:endParaRPr lang="en-GB"/>
        </a:p>
      </dgm:t>
    </dgm:pt>
    <dgm:pt modelId="{89B56183-846A-44C0-B462-66E6C835ABC6}" type="pres">
      <dgm:prSet presAssocID="{660E9905-FCEF-4D61-BE1C-5593CFDF70E8}" presName="sibTrans" presStyleLbl="sibTrans2D1" presStyleIdx="8" presStyleCnt="9"/>
      <dgm:spPr>
        <a:prstGeom prst="rightArrow">
          <a:avLst>
            <a:gd name="adj1" fmla="val 60000"/>
            <a:gd name="adj2" fmla="val 50000"/>
          </a:avLst>
        </a:prstGeom>
      </dgm:spPr>
      <dgm:t>
        <a:bodyPr/>
        <a:lstStyle/>
        <a:p>
          <a:endParaRPr lang="en-GB"/>
        </a:p>
      </dgm:t>
    </dgm:pt>
    <dgm:pt modelId="{807461A9-2E0D-49F1-B454-5DD3446A7BAE}" type="pres">
      <dgm:prSet presAssocID="{660E9905-FCEF-4D61-BE1C-5593CFDF70E8}" presName="connectorText" presStyleLbl="sibTrans2D1" presStyleIdx="8" presStyleCnt="9"/>
      <dgm:spPr/>
      <dgm:t>
        <a:bodyPr/>
        <a:lstStyle/>
        <a:p>
          <a:endParaRPr lang="en-GB"/>
        </a:p>
      </dgm:t>
    </dgm:pt>
  </dgm:ptLst>
  <dgm:cxnLst>
    <dgm:cxn modelId="{B817E665-D7F9-4BF7-A9FE-C6660B3CA697}" type="presOf" srcId="{42A1D839-C81A-4A84-9697-CFE539D7364A}" destId="{405C593E-0B83-4535-A7BE-2C1A8E745960}" srcOrd="1" destOrd="0" presId="urn:microsoft.com/office/officeart/2005/8/layout/cycle2"/>
    <dgm:cxn modelId="{DC172B5E-2AD1-4DBB-AC26-C6BA016A5688}" type="presOf" srcId="{42A1D839-C81A-4A84-9697-CFE539D7364A}" destId="{6D8EDDF0-9D77-4AF2-8C61-04AD31272C05}" srcOrd="0" destOrd="0" presId="urn:microsoft.com/office/officeart/2005/8/layout/cycle2"/>
    <dgm:cxn modelId="{2677709A-E6D3-4157-82FB-ED978C765279}" type="presOf" srcId="{A7FA9208-399B-4C9A-80BD-0DD28DF6E08D}" destId="{E7EE2D42-90C5-4ACE-AD90-2446E069117F}" srcOrd="0" destOrd="0" presId="urn:microsoft.com/office/officeart/2005/8/layout/cycle2"/>
    <dgm:cxn modelId="{AAEAABCB-5486-4B69-8966-88CE96915BB5}" type="presOf" srcId="{F0EC03BB-A0B9-4A90-9DE5-DBE770D0A860}" destId="{4EFEC576-309B-416F-8812-CCC110511940}" srcOrd="1" destOrd="0" presId="urn:microsoft.com/office/officeart/2005/8/layout/cycle2"/>
    <dgm:cxn modelId="{B36D681D-5B49-43F9-9AD6-D6FF77187730}" type="presOf" srcId="{651419AB-F872-43C6-9A4B-CD40893FCEB3}" destId="{74F76A37-EE0E-4EB2-B94F-DAAF43239738}" srcOrd="0" destOrd="0" presId="urn:microsoft.com/office/officeart/2005/8/layout/cycle2"/>
    <dgm:cxn modelId="{580652AE-1822-4E8F-AF13-009C223549E4}" srcId="{3446F471-AEDA-4A0F-B673-12A0C3B1FB48}" destId="{3DFEA564-B7EA-4DB1-9E0A-0B323211C140}" srcOrd="1" destOrd="0" parTransId="{9F587A79-176A-4111-8D32-8198A5338AB3}" sibTransId="{C3792897-0280-4359-980D-02DF145A6DAF}"/>
    <dgm:cxn modelId="{F4AAEE74-C0EB-460B-B195-4F81CEDB8068}" srcId="{3446F471-AEDA-4A0F-B673-12A0C3B1FB48}" destId="{03BED0B6-376D-4028-82F1-2E4D43AE8708}" srcOrd="4" destOrd="0" parTransId="{E6660E1A-D04C-4577-9B80-C8B84E42301E}" sibTransId="{651419AB-F872-43C6-9A4B-CD40893FCEB3}"/>
    <dgm:cxn modelId="{B6832DC9-55A7-4870-9C83-68ADDD7D1F6E}" type="presOf" srcId="{E0E841DB-899D-47FD-8812-7B46F1B0D1A6}" destId="{1427F7D1-6881-42ED-832B-84E99CD4B930}" srcOrd="0" destOrd="0" presId="urn:microsoft.com/office/officeart/2005/8/layout/cycle2"/>
    <dgm:cxn modelId="{9796068D-B471-40CE-AFAE-4DF6CA82B576}" srcId="{3446F471-AEDA-4A0F-B673-12A0C3B1FB48}" destId="{5ECCF007-891B-459D-9FC0-A29F321EDEDB}" srcOrd="2" destOrd="0" parTransId="{78AAE2A1-D7ED-424D-8F03-9CD569EFABEC}" sibTransId="{22AB4648-8301-475C-92E3-4DCC2D054692}"/>
    <dgm:cxn modelId="{FFC207FE-4413-4526-B9AA-2DE5DDE61943}" type="presOf" srcId="{8DF86A33-B97E-4BEA-848E-80A9BF35FF31}" destId="{34772CE4-96E2-4C7E-A091-0D97CCD06F42}" srcOrd="0" destOrd="0" presId="urn:microsoft.com/office/officeart/2005/8/layout/cycle2"/>
    <dgm:cxn modelId="{7CB5B0C7-7477-4F24-97AC-75F297C9D476}" type="presOf" srcId="{3DFEA564-B7EA-4DB1-9E0A-0B323211C140}" destId="{3C62DCCB-C2DC-4698-8B1D-FC7852B6A44F}" srcOrd="0" destOrd="0" presId="urn:microsoft.com/office/officeart/2005/8/layout/cycle2"/>
    <dgm:cxn modelId="{B24CA72A-2C39-4BD3-AD6F-77AA2FEEF64D}" type="presOf" srcId="{F0EC03BB-A0B9-4A90-9DE5-DBE770D0A860}" destId="{5EF02A2C-9564-4FE5-89DE-56AB23D6FE77}" srcOrd="0" destOrd="0" presId="urn:microsoft.com/office/officeart/2005/8/layout/cycle2"/>
    <dgm:cxn modelId="{D6892FEA-67A5-4897-AA69-67CCE5407000}" type="presOf" srcId="{97984E06-A2E9-40F6-BD00-6D8BE0DABEB4}" destId="{9073489D-95DC-4B83-A15E-E33D4B34BED7}" srcOrd="1" destOrd="0" presId="urn:microsoft.com/office/officeart/2005/8/layout/cycle2"/>
    <dgm:cxn modelId="{379C7D0E-D15A-46C1-B82E-45743047A307}" type="presOf" srcId="{84273E22-4C05-481B-A556-26F42838E3FA}" destId="{84A60F20-8489-4645-BF4D-083D9A1EF1D0}" srcOrd="1" destOrd="0" presId="urn:microsoft.com/office/officeart/2005/8/layout/cycle2"/>
    <dgm:cxn modelId="{7493E7B6-9942-4B0B-A5F5-8CC96C1757E1}" type="presOf" srcId="{C3792897-0280-4359-980D-02DF145A6DAF}" destId="{F2DCCCE8-EA27-48DF-86CA-43E35D8E9CDB}" srcOrd="0" destOrd="0" presId="urn:microsoft.com/office/officeart/2005/8/layout/cycle2"/>
    <dgm:cxn modelId="{AE647D1B-CA9C-422E-85A3-736AB4FD8754}" srcId="{3446F471-AEDA-4A0F-B673-12A0C3B1FB48}" destId="{A7FA9208-399B-4C9A-80BD-0DD28DF6E08D}" srcOrd="8" destOrd="0" parTransId="{F1937FF8-E569-433A-8842-58F88A04B59A}" sibTransId="{660E9905-FCEF-4D61-BE1C-5593CFDF70E8}"/>
    <dgm:cxn modelId="{42373DA1-69D7-43FE-916E-084CE252893D}" type="presOf" srcId="{03BED0B6-376D-4028-82F1-2E4D43AE8708}" destId="{94B37CEC-70CC-4976-8034-6A7E08F2D8D1}" srcOrd="0" destOrd="0" presId="urn:microsoft.com/office/officeart/2005/8/layout/cycle2"/>
    <dgm:cxn modelId="{BF8298D0-7DDD-44D6-BE4C-8D010AE25860}" srcId="{3446F471-AEDA-4A0F-B673-12A0C3B1FB48}" destId="{5C865A85-EE83-41D7-A998-FB314F8E77D1}" srcOrd="5" destOrd="0" parTransId="{C4933D83-BD04-407F-9DB0-594C47A83110}" sibTransId="{F0EC03BB-A0B9-4A90-9DE5-DBE770D0A860}"/>
    <dgm:cxn modelId="{59E100EB-3343-4AE1-A8DD-90B8D12D419E}" type="presOf" srcId="{84273E22-4C05-481B-A556-26F42838E3FA}" destId="{8BCBE82B-6EEA-4F56-AB7D-78E7366BCA60}" srcOrd="0" destOrd="0" presId="urn:microsoft.com/office/officeart/2005/8/layout/cycle2"/>
    <dgm:cxn modelId="{071494A6-A6DF-47F0-82E1-B8C8A8A3D06A}" srcId="{3446F471-AEDA-4A0F-B673-12A0C3B1FB48}" destId="{E0E841DB-899D-47FD-8812-7B46F1B0D1A6}" srcOrd="7" destOrd="0" parTransId="{0BB411B1-8F7D-466E-9293-FBCC7A2CDE19}" sibTransId="{42A1D839-C81A-4A84-9697-CFE539D7364A}"/>
    <dgm:cxn modelId="{26017DC4-F59F-46EE-9D47-7CAFC2333D9B}" type="presOf" srcId="{5C865A85-EE83-41D7-A998-FB314F8E77D1}" destId="{F0BC837F-5BD3-47B3-A57B-4F5903B1F573}" srcOrd="0" destOrd="0" presId="urn:microsoft.com/office/officeart/2005/8/layout/cycle2"/>
    <dgm:cxn modelId="{43E7D1F8-568F-4BDE-999C-DB176CDD403D}" type="presOf" srcId="{651419AB-F872-43C6-9A4B-CD40893FCEB3}" destId="{1A74F360-D107-451D-B0E9-7ED1AC9DE88F}" srcOrd="1" destOrd="0" presId="urn:microsoft.com/office/officeart/2005/8/layout/cycle2"/>
    <dgm:cxn modelId="{9DA0438C-4CAF-4174-8C90-68A0B4F7C3FF}" type="presOf" srcId="{3446F471-AEDA-4A0F-B673-12A0C3B1FB48}" destId="{ED14A804-7A2D-40C0-B916-2BE340BFD96A}" srcOrd="0" destOrd="0" presId="urn:microsoft.com/office/officeart/2005/8/layout/cycle2"/>
    <dgm:cxn modelId="{6F439C74-CC59-4D9A-9DE7-C7A79DF37867}" type="presOf" srcId="{660E9905-FCEF-4D61-BE1C-5593CFDF70E8}" destId="{807461A9-2E0D-49F1-B454-5DD3446A7BAE}" srcOrd="1" destOrd="0" presId="urn:microsoft.com/office/officeart/2005/8/layout/cycle2"/>
    <dgm:cxn modelId="{A126E773-0B61-4A54-9F72-D73C4125A39B}" type="presOf" srcId="{5ECCF007-891B-459D-9FC0-A29F321EDEDB}" destId="{8C740BE1-74E2-49D8-A6AD-6E8520C28BCB}" srcOrd="0" destOrd="0" presId="urn:microsoft.com/office/officeart/2005/8/layout/cycle2"/>
    <dgm:cxn modelId="{0C05703C-2547-4ECB-9993-DFD2FBFD23EF}" type="presOf" srcId="{22AB4648-8301-475C-92E3-4DCC2D054692}" destId="{4440B5EE-4A81-4F01-88B4-D433F82646EB}" srcOrd="1" destOrd="0" presId="urn:microsoft.com/office/officeart/2005/8/layout/cycle2"/>
    <dgm:cxn modelId="{773C2C5E-EA22-4B60-B268-B9A8589E1B09}" type="presOf" srcId="{2FDDB707-B7CC-4A39-BC88-06D58350B7BD}" destId="{713E567C-770B-49AD-A4FE-F13812A75ED7}" srcOrd="0" destOrd="0" presId="urn:microsoft.com/office/officeart/2005/8/layout/cycle2"/>
    <dgm:cxn modelId="{E1F46F62-AD33-4E8F-A8CD-63BB0D2D76D3}" type="presOf" srcId="{97984E06-A2E9-40F6-BD00-6D8BE0DABEB4}" destId="{3ADCCB3F-80C8-48AF-8F45-8503B0F0981B}" srcOrd="0" destOrd="0" presId="urn:microsoft.com/office/officeart/2005/8/layout/cycle2"/>
    <dgm:cxn modelId="{25306489-8A01-404C-A26A-CCB5E22CB163}" srcId="{3446F471-AEDA-4A0F-B673-12A0C3B1FB48}" destId="{283E2861-3FC0-46AE-8CC5-194E78AF57BF}" srcOrd="3" destOrd="0" parTransId="{10F8BAAD-587D-487D-833E-698A2A4F62B8}" sibTransId="{3BC1FBD5-900C-4A09-B1B7-4F5C4CC89509}"/>
    <dgm:cxn modelId="{FAD39E8A-6750-4419-9247-BD4008BCCD5E}" type="presOf" srcId="{3BC1FBD5-900C-4A09-B1B7-4F5C4CC89509}" destId="{7BD625C7-2838-45AA-9CC7-DC4E0180B2F9}" srcOrd="0" destOrd="0" presId="urn:microsoft.com/office/officeart/2005/8/layout/cycle2"/>
    <dgm:cxn modelId="{53FF908F-9A00-49BC-9BE2-938F49378BDA}" type="presOf" srcId="{3BC1FBD5-900C-4A09-B1B7-4F5C4CC89509}" destId="{9981AD69-443E-4DBE-998B-E1CE72A4BE0A}" srcOrd="1" destOrd="0" presId="urn:microsoft.com/office/officeart/2005/8/layout/cycle2"/>
    <dgm:cxn modelId="{ED16F08A-06D4-4EDE-9296-7F663C18528F}" type="presOf" srcId="{283E2861-3FC0-46AE-8CC5-194E78AF57BF}" destId="{54B3CBC3-118B-4826-AAEB-575DF6CF338C}" srcOrd="0" destOrd="0" presId="urn:microsoft.com/office/officeart/2005/8/layout/cycle2"/>
    <dgm:cxn modelId="{8F25981D-5CD8-46F3-8F05-3FB56CD3993D}" type="presOf" srcId="{C3792897-0280-4359-980D-02DF145A6DAF}" destId="{4F695FA8-2056-4666-ACD3-AE890DFC36A5}" srcOrd="1" destOrd="0" presId="urn:microsoft.com/office/officeart/2005/8/layout/cycle2"/>
    <dgm:cxn modelId="{B2557E26-EC07-4315-9147-A5C7163A5B80}" srcId="{3446F471-AEDA-4A0F-B673-12A0C3B1FB48}" destId="{2FDDB707-B7CC-4A39-BC88-06D58350B7BD}" srcOrd="0" destOrd="0" parTransId="{09F66B65-E58C-48EB-A927-C0D8C4094124}" sibTransId="{84273E22-4C05-481B-A556-26F42838E3FA}"/>
    <dgm:cxn modelId="{7BD2745A-C3D5-4F32-AC9D-36AD840B7898}" type="presOf" srcId="{660E9905-FCEF-4D61-BE1C-5593CFDF70E8}" destId="{89B56183-846A-44C0-B462-66E6C835ABC6}" srcOrd="0" destOrd="0" presId="urn:microsoft.com/office/officeart/2005/8/layout/cycle2"/>
    <dgm:cxn modelId="{1EC0763B-3079-4019-8CCE-027B050FAE26}" srcId="{3446F471-AEDA-4A0F-B673-12A0C3B1FB48}" destId="{8DF86A33-B97E-4BEA-848E-80A9BF35FF31}" srcOrd="6" destOrd="0" parTransId="{34E7FEF7-B057-4CBF-BBF5-4518C0B06DE9}" sibTransId="{97984E06-A2E9-40F6-BD00-6D8BE0DABEB4}"/>
    <dgm:cxn modelId="{1F2920B0-68C7-40C4-AF15-B68D507862D7}" type="presOf" srcId="{22AB4648-8301-475C-92E3-4DCC2D054692}" destId="{E46CFB50-0129-4F19-BEC0-55852E5FB04B}" srcOrd="0" destOrd="0" presId="urn:microsoft.com/office/officeart/2005/8/layout/cycle2"/>
    <dgm:cxn modelId="{FFE45CEE-45A8-4D71-8D08-C1E3A1CB91C7}" type="presParOf" srcId="{ED14A804-7A2D-40C0-B916-2BE340BFD96A}" destId="{713E567C-770B-49AD-A4FE-F13812A75ED7}" srcOrd="0" destOrd="0" presId="urn:microsoft.com/office/officeart/2005/8/layout/cycle2"/>
    <dgm:cxn modelId="{21396B04-1A71-48E7-BF7A-23C8B720C1BA}" type="presParOf" srcId="{ED14A804-7A2D-40C0-B916-2BE340BFD96A}" destId="{8BCBE82B-6EEA-4F56-AB7D-78E7366BCA60}" srcOrd="1" destOrd="0" presId="urn:microsoft.com/office/officeart/2005/8/layout/cycle2"/>
    <dgm:cxn modelId="{23A48C4D-3401-41CE-BEFE-AB0B2DF999F8}" type="presParOf" srcId="{8BCBE82B-6EEA-4F56-AB7D-78E7366BCA60}" destId="{84A60F20-8489-4645-BF4D-083D9A1EF1D0}" srcOrd="0" destOrd="0" presId="urn:microsoft.com/office/officeart/2005/8/layout/cycle2"/>
    <dgm:cxn modelId="{F73A7E55-D122-42A4-9088-6C4A80FF3340}" type="presParOf" srcId="{ED14A804-7A2D-40C0-B916-2BE340BFD96A}" destId="{3C62DCCB-C2DC-4698-8B1D-FC7852B6A44F}" srcOrd="2" destOrd="0" presId="urn:microsoft.com/office/officeart/2005/8/layout/cycle2"/>
    <dgm:cxn modelId="{175D22FE-50CB-47FE-8EAB-8D02139D0707}" type="presParOf" srcId="{ED14A804-7A2D-40C0-B916-2BE340BFD96A}" destId="{F2DCCCE8-EA27-48DF-86CA-43E35D8E9CDB}" srcOrd="3" destOrd="0" presId="urn:microsoft.com/office/officeart/2005/8/layout/cycle2"/>
    <dgm:cxn modelId="{D4C4DB2C-0665-4A8F-934B-A7DF86622FDF}" type="presParOf" srcId="{F2DCCCE8-EA27-48DF-86CA-43E35D8E9CDB}" destId="{4F695FA8-2056-4666-ACD3-AE890DFC36A5}" srcOrd="0" destOrd="0" presId="urn:microsoft.com/office/officeart/2005/8/layout/cycle2"/>
    <dgm:cxn modelId="{97E259AB-359B-4350-BBD0-FEAF24D6F6A4}" type="presParOf" srcId="{ED14A804-7A2D-40C0-B916-2BE340BFD96A}" destId="{8C740BE1-74E2-49D8-A6AD-6E8520C28BCB}" srcOrd="4" destOrd="0" presId="urn:microsoft.com/office/officeart/2005/8/layout/cycle2"/>
    <dgm:cxn modelId="{39332619-C40B-49BA-AFEC-C9E7A54151EF}" type="presParOf" srcId="{ED14A804-7A2D-40C0-B916-2BE340BFD96A}" destId="{E46CFB50-0129-4F19-BEC0-55852E5FB04B}" srcOrd="5" destOrd="0" presId="urn:microsoft.com/office/officeart/2005/8/layout/cycle2"/>
    <dgm:cxn modelId="{4FDFCC17-E3CA-454E-8C65-694F14EB36BF}" type="presParOf" srcId="{E46CFB50-0129-4F19-BEC0-55852E5FB04B}" destId="{4440B5EE-4A81-4F01-88B4-D433F82646EB}" srcOrd="0" destOrd="0" presId="urn:microsoft.com/office/officeart/2005/8/layout/cycle2"/>
    <dgm:cxn modelId="{94FA1373-E659-458C-A90F-E2215E06F188}" type="presParOf" srcId="{ED14A804-7A2D-40C0-B916-2BE340BFD96A}" destId="{54B3CBC3-118B-4826-AAEB-575DF6CF338C}" srcOrd="6" destOrd="0" presId="urn:microsoft.com/office/officeart/2005/8/layout/cycle2"/>
    <dgm:cxn modelId="{69F0A664-0D7B-4233-AF2E-108798BDE0B7}" type="presParOf" srcId="{ED14A804-7A2D-40C0-B916-2BE340BFD96A}" destId="{7BD625C7-2838-45AA-9CC7-DC4E0180B2F9}" srcOrd="7" destOrd="0" presId="urn:microsoft.com/office/officeart/2005/8/layout/cycle2"/>
    <dgm:cxn modelId="{5284D7AC-9282-4DA8-B0FB-9A7737E46533}" type="presParOf" srcId="{7BD625C7-2838-45AA-9CC7-DC4E0180B2F9}" destId="{9981AD69-443E-4DBE-998B-E1CE72A4BE0A}" srcOrd="0" destOrd="0" presId="urn:microsoft.com/office/officeart/2005/8/layout/cycle2"/>
    <dgm:cxn modelId="{6A74AD0A-A4D9-4F7F-A506-7D4874445C00}" type="presParOf" srcId="{ED14A804-7A2D-40C0-B916-2BE340BFD96A}" destId="{94B37CEC-70CC-4976-8034-6A7E08F2D8D1}" srcOrd="8" destOrd="0" presId="urn:microsoft.com/office/officeart/2005/8/layout/cycle2"/>
    <dgm:cxn modelId="{D00EAF81-8DD9-4765-AAD6-FDFCCD5293CC}" type="presParOf" srcId="{ED14A804-7A2D-40C0-B916-2BE340BFD96A}" destId="{74F76A37-EE0E-4EB2-B94F-DAAF43239738}" srcOrd="9" destOrd="0" presId="urn:microsoft.com/office/officeart/2005/8/layout/cycle2"/>
    <dgm:cxn modelId="{CE9E1FD4-5555-43C2-A390-75B10269C0F6}" type="presParOf" srcId="{74F76A37-EE0E-4EB2-B94F-DAAF43239738}" destId="{1A74F360-D107-451D-B0E9-7ED1AC9DE88F}" srcOrd="0" destOrd="0" presId="urn:microsoft.com/office/officeart/2005/8/layout/cycle2"/>
    <dgm:cxn modelId="{D964F71C-555A-4E0F-83D8-96D62ED21FE0}" type="presParOf" srcId="{ED14A804-7A2D-40C0-B916-2BE340BFD96A}" destId="{F0BC837F-5BD3-47B3-A57B-4F5903B1F573}" srcOrd="10" destOrd="0" presId="urn:microsoft.com/office/officeart/2005/8/layout/cycle2"/>
    <dgm:cxn modelId="{E22F20F8-FDA8-421D-9823-8F47DAEE8841}" type="presParOf" srcId="{ED14A804-7A2D-40C0-B916-2BE340BFD96A}" destId="{5EF02A2C-9564-4FE5-89DE-56AB23D6FE77}" srcOrd="11" destOrd="0" presId="urn:microsoft.com/office/officeart/2005/8/layout/cycle2"/>
    <dgm:cxn modelId="{0BE28F01-C71E-443A-81FB-5AA492406790}" type="presParOf" srcId="{5EF02A2C-9564-4FE5-89DE-56AB23D6FE77}" destId="{4EFEC576-309B-416F-8812-CCC110511940}" srcOrd="0" destOrd="0" presId="urn:microsoft.com/office/officeart/2005/8/layout/cycle2"/>
    <dgm:cxn modelId="{9542953B-5DB5-4DED-B664-18EF0C975061}" type="presParOf" srcId="{ED14A804-7A2D-40C0-B916-2BE340BFD96A}" destId="{34772CE4-96E2-4C7E-A091-0D97CCD06F42}" srcOrd="12" destOrd="0" presId="urn:microsoft.com/office/officeart/2005/8/layout/cycle2"/>
    <dgm:cxn modelId="{93C717B4-D2DB-4B9B-900F-916EE015DD74}" type="presParOf" srcId="{ED14A804-7A2D-40C0-B916-2BE340BFD96A}" destId="{3ADCCB3F-80C8-48AF-8F45-8503B0F0981B}" srcOrd="13" destOrd="0" presId="urn:microsoft.com/office/officeart/2005/8/layout/cycle2"/>
    <dgm:cxn modelId="{BCE6CE52-F0EF-48F4-B247-3ABEA77BDEE2}" type="presParOf" srcId="{3ADCCB3F-80C8-48AF-8F45-8503B0F0981B}" destId="{9073489D-95DC-4B83-A15E-E33D4B34BED7}" srcOrd="0" destOrd="0" presId="urn:microsoft.com/office/officeart/2005/8/layout/cycle2"/>
    <dgm:cxn modelId="{2DEF7B3A-411A-4864-B846-20BB1C4589D2}" type="presParOf" srcId="{ED14A804-7A2D-40C0-B916-2BE340BFD96A}" destId="{1427F7D1-6881-42ED-832B-84E99CD4B930}" srcOrd="14" destOrd="0" presId="urn:microsoft.com/office/officeart/2005/8/layout/cycle2"/>
    <dgm:cxn modelId="{A652B0DB-5AA1-4D06-A7F8-97370004D9EB}" type="presParOf" srcId="{ED14A804-7A2D-40C0-B916-2BE340BFD96A}" destId="{6D8EDDF0-9D77-4AF2-8C61-04AD31272C05}" srcOrd="15" destOrd="0" presId="urn:microsoft.com/office/officeart/2005/8/layout/cycle2"/>
    <dgm:cxn modelId="{EA8032D9-8953-457B-99B4-6495180A5045}" type="presParOf" srcId="{6D8EDDF0-9D77-4AF2-8C61-04AD31272C05}" destId="{405C593E-0B83-4535-A7BE-2C1A8E745960}" srcOrd="0" destOrd="0" presId="urn:microsoft.com/office/officeart/2005/8/layout/cycle2"/>
    <dgm:cxn modelId="{F6E062A9-97EC-45AF-BC23-DB0E18C501FD}" type="presParOf" srcId="{ED14A804-7A2D-40C0-B916-2BE340BFD96A}" destId="{E7EE2D42-90C5-4ACE-AD90-2446E069117F}" srcOrd="16" destOrd="0" presId="urn:microsoft.com/office/officeart/2005/8/layout/cycle2"/>
    <dgm:cxn modelId="{95481312-A54E-461F-95E3-98E77196C958}" type="presParOf" srcId="{ED14A804-7A2D-40C0-B916-2BE340BFD96A}" destId="{89B56183-846A-44C0-B462-66E6C835ABC6}" srcOrd="17" destOrd="0" presId="urn:microsoft.com/office/officeart/2005/8/layout/cycle2"/>
    <dgm:cxn modelId="{FD00B855-6477-4CEC-A4FA-71E555DEFFC8}" type="presParOf" srcId="{89B56183-846A-44C0-B462-66E6C835ABC6}" destId="{807461A9-2E0D-49F1-B454-5DD3446A7BAE}"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B24FD10-22ED-4312-8442-E354849958A2}" type="doc">
      <dgm:prSet loTypeId="urn:microsoft.com/office/officeart/2005/8/layout/hList3" loCatId="list" qsTypeId="urn:microsoft.com/office/officeart/2005/8/quickstyle/3d2" qsCatId="3D" csTypeId="urn:microsoft.com/office/officeart/2005/8/colors/accent0_2" csCatId="mainScheme" phldr="1"/>
      <dgm:spPr/>
      <dgm:t>
        <a:bodyPr/>
        <a:lstStyle/>
        <a:p>
          <a:endParaRPr lang="en-GB"/>
        </a:p>
      </dgm:t>
    </dgm:pt>
    <dgm:pt modelId="{9BE7F118-1FAF-4F2A-8F6F-1D248D0FC8B8}">
      <dgm:prSet phldrT="[Text]" custT="1"/>
      <dgm:spPr>
        <a:xfrm>
          <a:off x="0" y="71459"/>
          <a:ext cx="3713747" cy="308503"/>
        </a:xfr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gm:spPr>
      <dgm:t>
        <a:bodyPr/>
        <a:lstStyle/>
        <a:p>
          <a:r>
            <a:rPr lang="en-GB" sz="1100" b="1" dirty="0" smtClean="0">
              <a:solidFill>
                <a:srgbClr val="EEECE1">
                  <a:hueOff val="0"/>
                  <a:satOff val="0"/>
                  <a:lumOff val="0"/>
                  <a:alphaOff val="0"/>
                </a:srgbClr>
              </a:solidFill>
              <a:latin typeface="Arial" pitchFamily="34" charset="0"/>
              <a:ea typeface="+mn-ea"/>
              <a:cs typeface="Arial" pitchFamily="34" charset="0"/>
            </a:rPr>
            <a:t>Trust Equality </a:t>
          </a:r>
          <a:r>
            <a:rPr lang="en-GB" sz="1100" b="1" dirty="0">
              <a:solidFill>
                <a:srgbClr val="EEECE1">
                  <a:hueOff val="0"/>
                  <a:satOff val="0"/>
                  <a:lumOff val="0"/>
                  <a:alphaOff val="0"/>
                </a:srgbClr>
              </a:solidFill>
              <a:latin typeface="Arial" pitchFamily="34" charset="0"/>
              <a:ea typeface="+mn-ea"/>
              <a:cs typeface="Arial" pitchFamily="34" charset="0"/>
            </a:rPr>
            <a:t>and Diversity Objectives</a:t>
          </a:r>
        </a:p>
      </dgm:t>
    </dgm:pt>
    <dgm:pt modelId="{F56BD4B5-963E-42F2-A585-39A9C310BC78}" type="parTrans" cxnId="{21B9F836-A5C3-49EA-AB17-7BA1241E8FCF}">
      <dgm:prSet/>
      <dgm:spPr/>
      <dgm:t>
        <a:bodyPr/>
        <a:lstStyle/>
        <a:p>
          <a:endParaRPr lang="en-GB" b="1"/>
        </a:p>
      </dgm:t>
    </dgm:pt>
    <dgm:pt modelId="{EF9E3B98-BA2E-4607-9C78-E8EDF7A84276}" type="sibTrans" cxnId="{21B9F836-A5C3-49EA-AB17-7BA1241E8FCF}">
      <dgm:prSet/>
      <dgm:spPr/>
      <dgm:t>
        <a:bodyPr/>
        <a:lstStyle/>
        <a:p>
          <a:endParaRPr lang="en-GB" b="1"/>
        </a:p>
      </dgm:t>
    </dgm:pt>
    <dgm:pt modelId="{19289EE0-D716-4C20-A266-0DE953117250}">
      <dgm:prSet phldrT="[Text]" custT="1"/>
      <dgm:spPr>
        <a:xfrm>
          <a:off x="0" y="430854"/>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sz="1100" b="1" dirty="0">
              <a:solidFill>
                <a:sysClr val="windowText" lastClr="000000"/>
              </a:solidFill>
              <a:latin typeface="Arial" pitchFamily="34" charset="0"/>
              <a:ea typeface="+mn-ea"/>
              <a:cs typeface="Arial" pitchFamily="34" charset="0"/>
            </a:rPr>
            <a:t>Better health outcomes for all</a:t>
          </a:r>
        </a:p>
      </dgm:t>
    </dgm:pt>
    <dgm:pt modelId="{02A79026-05CB-4AF9-9935-357338A647B2}" type="parTrans" cxnId="{3FD784FF-BFE6-4712-89A0-4AF95B0E7372}">
      <dgm:prSet/>
      <dgm:spPr/>
      <dgm:t>
        <a:bodyPr/>
        <a:lstStyle/>
        <a:p>
          <a:endParaRPr lang="en-GB" b="1"/>
        </a:p>
      </dgm:t>
    </dgm:pt>
    <dgm:pt modelId="{F2015B1F-1B09-4A41-B9AA-027714CFC058}" type="sibTrans" cxnId="{3FD784FF-BFE6-4712-89A0-4AF95B0E7372}">
      <dgm:prSet/>
      <dgm:spPr/>
      <dgm:t>
        <a:bodyPr/>
        <a:lstStyle/>
        <a:p>
          <a:endParaRPr lang="en-GB" b="1"/>
        </a:p>
      </dgm:t>
    </dgm:pt>
    <dgm:pt modelId="{21F2EA8C-709F-4670-8AD5-4C3D2F3ED8DE}">
      <dgm:prSet phldrT="[Text]" custT="1"/>
      <dgm:spPr>
        <a:xfrm>
          <a:off x="928436" y="429249"/>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sz="1100" b="1" dirty="0">
              <a:solidFill>
                <a:sysClr val="windowText" lastClr="000000"/>
              </a:solidFill>
              <a:latin typeface="Arial" pitchFamily="34" charset="0"/>
              <a:ea typeface="+mn-ea"/>
              <a:cs typeface="Arial" pitchFamily="34" charset="0"/>
            </a:rPr>
            <a:t>Improved </a:t>
          </a:r>
          <a:r>
            <a:rPr lang="en-GB" sz="1100" b="1" dirty="0" smtClean="0">
              <a:solidFill>
                <a:sysClr val="windowText" lastClr="000000"/>
              </a:solidFill>
              <a:latin typeface="Arial" pitchFamily="34" charset="0"/>
              <a:ea typeface="+mn-ea"/>
              <a:cs typeface="Arial" pitchFamily="34" charset="0"/>
            </a:rPr>
            <a:t>patient </a:t>
          </a:r>
          <a:r>
            <a:rPr lang="en-GB" sz="1100" b="1" dirty="0">
              <a:solidFill>
                <a:sysClr val="windowText" lastClr="000000"/>
              </a:solidFill>
              <a:latin typeface="Arial" pitchFamily="34" charset="0"/>
              <a:ea typeface="+mn-ea"/>
              <a:cs typeface="Arial" pitchFamily="34" charset="0"/>
            </a:rPr>
            <a:t>access and experience</a:t>
          </a:r>
        </a:p>
      </dgm:t>
    </dgm:pt>
    <dgm:pt modelId="{BF65D2B3-631B-4611-A8BF-2A6B0741CC6B}" type="parTrans" cxnId="{310E048D-113B-4A43-A081-07508CC7E9FE}">
      <dgm:prSet/>
      <dgm:spPr/>
      <dgm:t>
        <a:bodyPr/>
        <a:lstStyle/>
        <a:p>
          <a:endParaRPr lang="en-GB" b="1"/>
        </a:p>
      </dgm:t>
    </dgm:pt>
    <dgm:pt modelId="{8DAE21EF-4F6D-4C3C-B6BF-6BBA777615C1}" type="sibTrans" cxnId="{310E048D-113B-4A43-A081-07508CC7E9FE}">
      <dgm:prSet/>
      <dgm:spPr/>
      <dgm:t>
        <a:bodyPr/>
        <a:lstStyle/>
        <a:p>
          <a:endParaRPr lang="en-GB" b="1"/>
        </a:p>
      </dgm:t>
    </dgm:pt>
    <dgm:pt modelId="{666664CF-5C39-4594-A19B-C40EABA597C1}">
      <dgm:prSet phldrT="[Text]"/>
      <dgm:spPr>
        <a:xfrm>
          <a:off x="1856873" y="430854"/>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b="1" dirty="0" smtClean="0">
              <a:solidFill>
                <a:sysClr val="windowText" lastClr="000000"/>
              </a:solidFill>
              <a:latin typeface="Arial" pitchFamily="34" charset="0"/>
              <a:ea typeface="+mn-ea"/>
              <a:cs typeface="Arial" pitchFamily="34" charset="0"/>
            </a:rPr>
            <a:t>Empowered </a:t>
          </a:r>
          <a:r>
            <a:rPr lang="en-GB" b="1" dirty="0">
              <a:solidFill>
                <a:sysClr val="windowText" lastClr="000000"/>
              </a:solidFill>
              <a:latin typeface="Arial" pitchFamily="34" charset="0"/>
              <a:ea typeface="+mn-ea"/>
              <a:cs typeface="Arial" pitchFamily="34" charset="0"/>
            </a:rPr>
            <a:t>engaged </a:t>
          </a:r>
          <a:r>
            <a:rPr lang="en-GB" b="1" dirty="0" smtClean="0">
              <a:solidFill>
                <a:sysClr val="windowText" lastClr="000000"/>
              </a:solidFill>
              <a:latin typeface="Arial" pitchFamily="34" charset="0"/>
              <a:ea typeface="+mn-ea"/>
              <a:cs typeface="Arial" pitchFamily="34" charset="0"/>
            </a:rPr>
            <a:t>and </a:t>
          </a:r>
          <a:r>
            <a:rPr lang="en-GB" b="1" dirty="0">
              <a:solidFill>
                <a:sysClr val="windowText" lastClr="000000"/>
              </a:solidFill>
              <a:latin typeface="Arial" pitchFamily="34" charset="0"/>
              <a:ea typeface="+mn-ea"/>
              <a:cs typeface="Arial" pitchFamily="34" charset="0"/>
            </a:rPr>
            <a:t>included staff</a:t>
          </a:r>
        </a:p>
      </dgm:t>
    </dgm:pt>
    <dgm:pt modelId="{4E08151C-F2C5-4965-9A65-4FF2ED3291A0}" type="parTrans" cxnId="{94197204-345B-4F73-853A-1227F870372C}">
      <dgm:prSet/>
      <dgm:spPr/>
      <dgm:t>
        <a:bodyPr/>
        <a:lstStyle/>
        <a:p>
          <a:endParaRPr lang="en-GB" b="1"/>
        </a:p>
      </dgm:t>
    </dgm:pt>
    <dgm:pt modelId="{10250A3E-9E39-4FC5-BC8F-9D30A0DF0BB9}" type="sibTrans" cxnId="{94197204-345B-4F73-853A-1227F870372C}">
      <dgm:prSet/>
      <dgm:spPr/>
      <dgm:t>
        <a:bodyPr/>
        <a:lstStyle/>
        <a:p>
          <a:endParaRPr lang="en-GB" b="1"/>
        </a:p>
      </dgm:t>
    </dgm:pt>
    <dgm:pt modelId="{FE73FC6F-2897-402A-81F5-460F62D69595}">
      <dgm:prSet phldrT="[Text]"/>
      <dgm:spPr>
        <a:xfrm>
          <a:off x="2785310" y="430854"/>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b="1" dirty="0">
              <a:solidFill>
                <a:sysClr val="windowText" lastClr="000000"/>
              </a:solidFill>
              <a:latin typeface="Arial" pitchFamily="34" charset="0"/>
              <a:ea typeface="+mn-ea"/>
              <a:cs typeface="Arial" pitchFamily="34" charset="0"/>
            </a:rPr>
            <a:t>Inclusive leadership at all levels</a:t>
          </a:r>
        </a:p>
      </dgm:t>
    </dgm:pt>
    <dgm:pt modelId="{983F0E77-41CE-4C0A-9A30-11E2378C5D95}" type="parTrans" cxnId="{FF5DB269-E35F-4FFD-A994-6105DED3FEE4}">
      <dgm:prSet/>
      <dgm:spPr/>
      <dgm:t>
        <a:bodyPr/>
        <a:lstStyle/>
        <a:p>
          <a:endParaRPr lang="en-GB" b="1"/>
        </a:p>
      </dgm:t>
    </dgm:pt>
    <dgm:pt modelId="{84E9D4DC-DEB8-46AB-B06A-0591082AB4FE}" type="sibTrans" cxnId="{FF5DB269-E35F-4FFD-A994-6105DED3FEE4}">
      <dgm:prSet/>
      <dgm:spPr/>
      <dgm:t>
        <a:bodyPr/>
        <a:lstStyle/>
        <a:p>
          <a:endParaRPr lang="en-GB" b="1"/>
        </a:p>
      </dgm:t>
    </dgm:pt>
    <dgm:pt modelId="{DC3C5D54-475B-432D-90C4-CA69D851BCAF}" type="pres">
      <dgm:prSet presAssocID="{9B24FD10-22ED-4312-8442-E354849958A2}" presName="composite" presStyleCnt="0">
        <dgm:presLayoutVars>
          <dgm:chMax val="1"/>
          <dgm:dir/>
          <dgm:resizeHandles val="exact"/>
        </dgm:presLayoutVars>
      </dgm:prSet>
      <dgm:spPr/>
      <dgm:t>
        <a:bodyPr/>
        <a:lstStyle/>
        <a:p>
          <a:endParaRPr lang="en-GB"/>
        </a:p>
      </dgm:t>
    </dgm:pt>
    <dgm:pt modelId="{EC5BD2FF-0E5A-482F-9B49-F335F452376A}" type="pres">
      <dgm:prSet presAssocID="{9BE7F118-1FAF-4F2A-8F6F-1D248D0FC8B8}" presName="roof" presStyleLbl="dkBgShp" presStyleIdx="0" presStyleCnt="2" custScaleY="65411" custLinFactNeighborY="6504"/>
      <dgm:spPr>
        <a:prstGeom prst="rect">
          <a:avLst/>
        </a:prstGeom>
      </dgm:spPr>
      <dgm:t>
        <a:bodyPr/>
        <a:lstStyle/>
        <a:p>
          <a:endParaRPr lang="en-GB"/>
        </a:p>
      </dgm:t>
    </dgm:pt>
    <dgm:pt modelId="{D4BEBE79-6375-4B8A-A204-DE4EA551879E}" type="pres">
      <dgm:prSet presAssocID="{9BE7F118-1FAF-4F2A-8F6F-1D248D0FC8B8}" presName="pillars" presStyleCnt="0"/>
      <dgm:spPr/>
    </dgm:pt>
    <dgm:pt modelId="{C6533616-8AA8-4C27-A401-27B156CE3D95}" type="pres">
      <dgm:prSet presAssocID="{9BE7F118-1FAF-4F2A-8F6F-1D248D0FC8B8}" presName="pillar1" presStyleLbl="node1" presStyleIdx="0" presStyleCnt="4">
        <dgm:presLayoutVars>
          <dgm:bulletEnabled val="1"/>
        </dgm:presLayoutVars>
      </dgm:prSet>
      <dgm:spPr>
        <a:prstGeom prst="rect">
          <a:avLst/>
        </a:prstGeom>
      </dgm:spPr>
      <dgm:t>
        <a:bodyPr/>
        <a:lstStyle/>
        <a:p>
          <a:endParaRPr lang="en-GB"/>
        </a:p>
      </dgm:t>
    </dgm:pt>
    <dgm:pt modelId="{6CB08563-4C1D-43AC-AAD2-B0E83B3447B4}" type="pres">
      <dgm:prSet presAssocID="{21F2EA8C-709F-4670-8AD5-4C3D2F3ED8DE}" presName="pillarX" presStyleLbl="node1" presStyleIdx="1" presStyleCnt="4" custLinFactNeighborY="-162">
        <dgm:presLayoutVars>
          <dgm:bulletEnabled val="1"/>
        </dgm:presLayoutVars>
      </dgm:prSet>
      <dgm:spPr>
        <a:prstGeom prst="rect">
          <a:avLst/>
        </a:prstGeom>
      </dgm:spPr>
      <dgm:t>
        <a:bodyPr/>
        <a:lstStyle/>
        <a:p>
          <a:endParaRPr lang="en-GB"/>
        </a:p>
      </dgm:t>
    </dgm:pt>
    <dgm:pt modelId="{5DFD1F9A-5CD3-4D18-9583-50B963785FDE}" type="pres">
      <dgm:prSet presAssocID="{666664CF-5C39-4594-A19B-C40EABA597C1}" presName="pillarX" presStyleLbl="node1" presStyleIdx="2" presStyleCnt="4">
        <dgm:presLayoutVars>
          <dgm:bulletEnabled val="1"/>
        </dgm:presLayoutVars>
      </dgm:prSet>
      <dgm:spPr>
        <a:prstGeom prst="rect">
          <a:avLst/>
        </a:prstGeom>
      </dgm:spPr>
      <dgm:t>
        <a:bodyPr/>
        <a:lstStyle/>
        <a:p>
          <a:endParaRPr lang="en-GB"/>
        </a:p>
      </dgm:t>
    </dgm:pt>
    <dgm:pt modelId="{2D01B394-8D03-43BB-B71D-6A992848A9B3}" type="pres">
      <dgm:prSet presAssocID="{FE73FC6F-2897-402A-81F5-460F62D69595}" presName="pillarX" presStyleLbl="node1" presStyleIdx="3" presStyleCnt="4">
        <dgm:presLayoutVars>
          <dgm:bulletEnabled val="1"/>
        </dgm:presLayoutVars>
      </dgm:prSet>
      <dgm:spPr>
        <a:prstGeom prst="rect">
          <a:avLst/>
        </a:prstGeom>
      </dgm:spPr>
      <dgm:t>
        <a:bodyPr/>
        <a:lstStyle/>
        <a:p>
          <a:endParaRPr lang="en-GB"/>
        </a:p>
      </dgm:t>
    </dgm:pt>
    <dgm:pt modelId="{A9832261-26E2-4A29-9552-217A2D65E902}" type="pres">
      <dgm:prSet presAssocID="{9BE7F118-1FAF-4F2A-8F6F-1D248D0FC8B8}" presName="base" presStyleLbl="dkBgShp" presStyleIdx="1" presStyleCnt="2"/>
      <dgm:spPr>
        <a:xfrm>
          <a:off x="0" y="1421294"/>
          <a:ext cx="3713747" cy="110048"/>
        </a:xfrm>
        <a:prstGeom prst="rect">
          <a:avLst/>
        </a:prstGeo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gm:spPr>
      <dgm:t>
        <a:bodyPr/>
        <a:lstStyle/>
        <a:p>
          <a:endParaRPr lang="en-GB"/>
        </a:p>
      </dgm:t>
    </dgm:pt>
  </dgm:ptLst>
  <dgm:cxnLst>
    <dgm:cxn modelId="{310E048D-113B-4A43-A081-07508CC7E9FE}" srcId="{9BE7F118-1FAF-4F2A-8F6F-1D248D0FC8B8}" destId="{21F2EA8C-709F-4670-8AD5-4C3D2F3ED8DE}" srcOrd="1" destOrd="0" parTransId="{BF65D2B3-631B-4611-A8BF-2A6B0741CC6B}" sibTransId="{8DAE21EF-4F6D-4C3C-B6BF-6BBA777615C1}"/>
    <dgm:cxn modelId="{94197204-345B-4F73-853A-1227F870372C}" srcId="{9BE7F118-1FAF-4F2A-8F6F-1D248D0FC8B8}" destId="{666664CF-5C39-4594-A19B-C40EABA597C1}" srcOrd="2" destOrd="0" parTransId="{4E08151C-F2C5-4965-9A65-4FF2ED3291A0}" sibTransId="{10250A3E-9E39-4FC5-BC8F-9D30A0DF0BB9}"/>
    <dgm:cxn modelId="{70D3D5DF-5D5D-47C7-B60E-89345587BF87}" type="presOf" srcId="{19289EE0-D716-4C20-A266-0DE953117250}" destId="{C6533616-8AA8-4C27-A401-27B156CE3D95}" srcOrd="0" destOrd="0" presId="urn:microsoft.com/office/officeart/2005/8/layout/hList3"/>
    <dgm:cxn modelId="{21B9F836-A5C3-49EA-AB17-7BA1241E8FCF}" srcId="{9B24FD10-22ED-4312-8442-E354849958A2}" destId="{9BE7F118-1FAF-4F2A-8F6F-1D248D0FC8B8}" srcOrd="0" destOrd="0" parTransId="{F56BD4B5-963E-42F2-A585-39A9C310BC78}" sibTransId="{EF9E3B98-BA2E-4607-9C78-E8EDF7A84276}"/>
    <dgm:cxn modelId="{1B11F611-DE30-4657-883E-633957085E26}" type="presOf" srcId="{666664CF-5C39-4594-A19B-C40EABA597C1}" destId="{5DFD1F9A-5CD3-4D18-9583-50B963785FDE}" srcOrd="0" destOrd="0" presId="urn:microsoft.com/office/officeart/2005/8/layout/hList3"/>
    <dgm:cxn modelId="{5D1ED7F8-4D9F-4923-A38B-A6A482341C13}" type="presOf" srcId="{9B24FD10-22ED-4312-8442-E354849958A2}" destId="{DC3C5D54-475B-432D-90C4-CA69D851BCAF}" srcOrd="0" destOrd="0" presId="urn:microsoft.com/office/officeart/2005/8/layout/hList3"/>
    <dgm:cxn modelId="{2C2FD7A8-C9DC-4D7E-9753-075107E55810}" type="presOf" srcId="{9BE7F118-1FAF-4F2A-8F6F-1D248D0FC8B8}" destId="{EC5BD2FF-0E5A-482F-9B49-F335F452376A}" srcOrd="0" destOrd="0" presId="urn:microsoft.com/office/officeart/2005/8/layout/hList3"/>
    <dgm:cxn modelId="{F90F1942-5E34-4619-AF06-7157D55512D1}" type="presOf" srcId="{FE73FC6F-2897-402A-81F5-460F62D69595}" destId="{2D01B394-8D03-43BB-B71D-6A992848A9B3}" srcOrd="0" destOrd="0" presId="urn:microsoft.com/office/officeart/2005/8/layout/hList3"/>
    <dgm:cxn modelId="{9AFADBDF-F77F-4311-AE6A-F2E3990E832E}" type="presOf" srcId="{21F2EA8C-709F-4670-8AD5-4C3D2F3ED8DE}" destId="{6CB08563-4C1D-43AC-AAD2-B0E83B3447B4}" srcOrd="0" destOrd="0" presId="urn:microsoft.com/office/officeart/2005/8/layout/hList3"/>
    <dgm:cxn modelId="{3FD784FF-BFE6-4712-89A0-4AF95B0E7372}" srcId="{9BE7F118-1FAF-4F2A-8F6F-1D248D0FC8B8}" destId="{19289EE0-D716-4C20-A266-0DE953117250}" srcOrd="0" destOrd="0" parTransId="{02A79026-05CB-4AF9-9935-357338A647B2}" sibTransId="{F2015B1F-1B09-4A41-B9AA-027714CFC058}"/>
    <dgm:cxn modelId="{FF5DB269-E35F-4FFD-A994-6105DED3FEE4}" srcId="{9BE7F118-1FAF-4F2A-8F6F-1D248D0FC8B8}" destId="{FE73FC6F-2897-402A-81F5-460F62D69595}" srcOrd="3" destOrd="0" parTransId="{983F0E77-41CE-4C0A-9A30-11E2378C5D95}" sibTransId="{84E9D4DC-DEB8-46AB-B06A-0591082AB4FE}"/>
    <dgm:cxn modelId="{CD4BDAB5-2561-4A32-832C-DB62271F39EF}" type="presParOf" srcId="{DC3C5D54-475B-432D-90C4-CA69D851BCAF}" destId="{EC5BD2FF-0E5A-482F-9B49-F335F452376A}" srcOrd="0" destOrd="0" presId="urn:microsoft.com/office/officeart/2005/8/layout/hList3"/>
    <dgm:cxn modelId="{6A30EE61-8211-41D6-8AD3-672239942A60}" type="presParOf" srcId="{DC3C5D54-475B-432D-90C4-CA69D851BCAF}" destId="{D4BEBE79-6375-4B8A-A204-DE4EA551879E}" srcOrd="1" destOrd="0" presId="urn:microsoft.com/office/officeart/2005/8/layout/hList3"/>
    <dgm:cxn modelId="{6D66ADC3-D22E-4927-80C8-38575F69AE6B}" type="presParOf" srcId="{D4BEBE79-6375-4B8A-A204-DE4EA551879E}" destId="{C6533616-8AA8-4C27-A401-27B156CE3D95}" srcOrd="0" destOrd="0" presId="urn:microsoft.com/office/officeart/2005/8/layout/hList3"/>
    <dgm:cxn modelId="{43755631-D1F9-41C5-8705-7DDB1933B97B}" type="presParOf" srcId="{D4BEBE79-6375-4B8A-A204-DE4EA551879E}" destId="{6CB08563-4C1D-43AC-AAD2-B0E83B3447B4}" srcOrd="1" destOrd="0" presId="urn:microsoft.com/office/officeart/2005/8/layout/hList3"/>
    <dgm:cxn modelId="{70650CBA-F5C7-416F-AC6D-9369A3449D71}" type="presParOf" srcId="{D4BEBE79-6375-4B8A-A204-DE4EA551879E}" destId="{5DFD1F9A-5CD3-4D18-9583-50B963785FDE}" srcOrd="2" destOrd="0" presId="urn:microsoft.com/office/officeart/2005/8/layout/hList3"/>
    <dgm:cxn modelId="{305B008B-F5E3-4D2A-A2CC-5E843DA27A6D}" type="presParOf" srcId="{D4BEBE79-6375-4B8A-A204-DE4EA551879E}" destId="{2D01B394-8D03-43BB-B71D-6A992848A9B3}" srcOrd="3" destOrd="0" presId="urn:microsoft.com/office/officeart/2005/8/layout/hList3"/>
    <dgm:cxn modelId="{80848B90-CC4B-41B2-9537-C2D65E8D8FC0}" type="presParOf" srcId="{DC3C5D54-475B-432D-90C4-CA69D851BCAF}" destId="{A9832261-26E2-4A29-9552-217A2D65E902}" srcOrd="2" destOrd="0" presId="urn:microsoft.com/office/officeart/2005/8/layout/hList3"/>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3E567C-770B-49AD-A4FE-F13812A75ED7}">
      <dsp:nvSpPr>
        <dsp:cNvPr id="0" name=""/>
        <dsp:cNvSpPr/>
      </dsp:nvSpPr>
      <dsp:spPr>
        <a:xfrm>
          <a:off x="1559557" y="440"/>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b="0" kern="1200" dirty="0" smtClean="0">
              <a:solidFill>
                <a:sysClr val="windowText" lastClr="000000">
                  <a:hueOff val="0"/>
                  <a:satOff val="0"/>
                  <a:lumOff val="0"/>
                  <a:alphaOff val="0"/>
                </a:sysClr>
              </a:solidFill>
              <a:latin typeface="Arial" pitchFamily="34" charset="0"/>
              <a:ea typeface="+mn-ea"/>
              <a:cs typeface="Arial" pitchFamily="34" charset="0"/>
            </a:rPr>
            <a:t>Age</a:t>
          </a:r>
          <a:endParaRPr lang="en-GB" sz="900" b="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1661121" y="102004"/>
        <a:ext cx="490397" cy="490397"/>
      </dsp:txXfrm>
    </dsp:sp>
    <dsp:sp modelId="{8BCBE82B-6EEA-4F56-AB7D-78E7366BCA60}">
      <dsp:nvSpPr>
        <dsp:cNvPr id="0" name=""/>
        <dsp:cNvSpPr/>
      </dsp:nvSpPr>
      <dsp:spPr>
        <a:xfrm rot="1318054">
          <a:off x="2290002" y="420855"/>
          <a:ext cx="178101"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2291942" y="457674"/>
        <a:ext cx="124671" cy="140438"/>
      </dsp:txXfrm>
    </dsp:sp>
    <dsp:sp modelId="{3C62DCCB-C2DC-4698-8B1D-FC7852B6A44F}">
      <dsp:nvSpPr>
        <dsp:cNvPr id="0" name=""/>
        <dsp:cNvSpPr/>
      </dsp:nvSpPr>
      <dsp:spPr>
        <a:xfrm>
          <a:off x="2514371" y="385581"/>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dirty="0" smtClean="0">
              <a:solidFill>
                <a:sysClr val="windowText" lastClr="000000">
                  <a:hueOff val="0"/>
                  <a:satOff val="0"/>
                  <a:lumOff val="0"/>
                  <a:alphaOff val="0"/>
                </a:sysClr>
              </a:solidFill>
              <a:latin typeface="Arial" pitchFamily="34" charset="0"/>
              <a:ea typeface="+mn-ea"/>
              <a:cs typeface="Arial" pitchFamily="34" charset="0"/>
            </a:rPr>
            <a:t>Disability</a:t>
          </a:r>
          <a:endParaRPr lang="en-GB" sz="9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2615935" y="487145"/>
        <a:ext cx="490397" cy="490397"/>
      </dsp:txXfrm>
    </dsp:sp>
    <dsp:sp modelId="{F2DCCCE8-EA27-48DF-86CA-43E35D8E9CDB}">
      <dsp:nvSpPr>
        <dsp:cNvPr id="0" name=""/>
        <dsp:cNvSpPr/>
      </dsp:nvSpPr>
      <dsp:spPr>
        <a:xfrm rot="3482321">
          <a:off x="3042264" y="1030342"/>
          <a:ext cx="155641"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3053252" y="1057348"/>
        <a:ext cx="108949" cy="140438"/>
      </dsp:txXfrm>
    </dsp:sp>
    <dsp:sp modelId="{8C740BE1-74E2-49D8-A6AD-6E8520C28BCB}">
      <dsp:nvSpPr>
        <dsp:cNvPr id="0" name=""/>
        <dsp:cNvSpPr/>
      </dsp:nvSpPr>
      <dsp:spPr>
        <a:xfrm>
          <a:off x="3033071" y="1209974"/>
          <a:ext cx="745754" cy="791131"/>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33375">
            <a:lnSpc>
              <a:spcPct val="90000"/>
            </a:lnSpc>
            <a:spcBef>
              <a:spcPct val="0"/>
            </a:spcBef>
            <a:spcAft>
              <a:spcPct val="35000"/>
            </a:spcAft>
          </a:pPr>
          <a:r>
            <a:rPr lang="en-GB" sz="750" kern="1200" dirty="0" smtClean="0">
              <a:solidFill>
                <a:sysClr val="windowText" lastClr="000000">
                  <a:hueOff val="0"/>
                  <a:satOff val="0"/>
                  <a:lumOff val="0"/>
                  <a:alphaOff val="0"/>
                </a:sysClr>
              </a:solidFill>
              <a:latin typeface="Arial" pitchFamily="34" charset="0"/>
              <a:ea typeface="+mn-ea"/>
              <a:cs typeface="Arial" pitchFamily="34" charset="0"/>
            </a:rPr>
            <a:t>Gender Re- assignment</a:t>
          </a:r>
          <a:endParaRPr lang="en-GB" sz="75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3142284" y="1325832"/>
        <a:ext cx="527328" cy="559415"/>
      </dsp:txXfrm>
    </dsp:sp>
    <dsp:sp modelId="{E46CFB50-0129-4F19-BEC0-55852E5FB04B}">
      <dsp:nvSpPr>
        <dsp:cNvPr id="0" name=""/>
        <dsp:cNvSpPr/>
      </dsp:nvSpPr>
      <dsp:spPr>
        <a:xfrm rot="6000000">
          <a:off x="3231649" y="2021950"/>
          <a:ext cx="160476"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3259900" y="2045057"/>
        <a:ext cx="112333" cy="140438"/>
      </dsp:txXfrm>
    </dsp:sp>
    <dsp:sp modelId="{54B3CBC3-118B-4826-AAEB-575DF6CF338C}">
      <dsp:nvSpPr>
        <dsp:cNvPr id="0" name=""/>
        <dsp:cNvSpPr/>
      </dsp:nvSpPr>
      <dsp:spPr>
        <a:xfrm>
          <a:off x="2834571" y="2288512"/>
          <a:ext cx="780999" cy="685667"/>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Marriage and </a:t>
          </a:r>
        </a:p>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Civil Partnership</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2948946" y="2388926"/>
        <a:ext cx="552249" cy="484839"/>
      </dsp:txXfrm>
    </dsp:sp>
    <dsp:sp modelId="{7BD625C7-2838-45AA-9CC7-DC4E0180B2F9}">
      <dsp:nvSpPr>
        <dsp:cNvPr id="0" name=""/>
        <dsp:cNvSpPr/>
      </dsp:nvSpPr>
      <dsp:spPr>
        <a:xfrm rot="8400000">
          <a:off x="2761535" y="2839954"/>
          <a:ext cx="150904"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2801510" y="2872217"/>
        <a:ext cx="105633" cy="140438"/>
      </dsp:txXfrm>
    </dsp:sp>
    <dsp:sp modelId="{94B37CEC-70CC-4976-8034-6A7E08F2D8D1}">
      <dsp:nvSpPr>
        <dsp:cNvPr id="0" name=""/>
        <dsp:cNvSpPr/>
      </dsp:nvSpPr>
      <dsp:spPr>
        <a:xfrm>
          <a:off x="1999598" y="2953254"/>
          <a:ext cx="855074" cy="695279"/>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Pregnancy and Maternity</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2124821" y="3055075"/>
        <a:ext cx="604628" cy="491637"/>
      </dsp:txXfrm>
    </dsp:sp>
    <dsp:sp modelId="{74F76A37-EE0E-4EB2-B94F-DAAF43239738}">
      <dsp:nvSpPr>
        <dsp:cNvPr id="0" name=""/>
        <dsp:cNvSpPr/>
      </dsp:nvSpPr>
      <dsp:spPr>
        <a:xfrm rot="10800000">
          <a:off x="1799099" y="3183861"/>
          <a:ext cx="141685"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1841604" y="3230674"/>
        <a:ext cx="99180" cy="140438"/>
      </dsp:txXfrm>
    </dsp:sp>
    <dsp:sp modelId="{F0BC837F-5BD3-47B3-A57B-4F5903B1F573}">
      <dsp:nvSpPr>
        <dsp:cNvPr id="0" name=""/>
        <dsp:cNvSpPr/>
      </dsp:nvSpPr>
      <dsp:spPr>
        <a:xfrm>
          <a:off x="1038742" y="2954131"/>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33375">
            <a:lnSpc>
              <a:spcPct val="90000"/>
            </a:lnSpc>
            <a:spcBef>
              <a:spcPct val="0"/>
            </a:spcBef>
            <a:spcAft>
              <a:spcPct val="35000"/>
            </a:spcAft>
          </a:pPr>
          <a:r>
            <a:rPr lang="en-GB" sz="750" kern="1200" dirty="0" smtClean="0">
              <a:solidFill>
                <a:sysClr val="windowText" lastClr="000000">
                  <a:hueOff val="0"/>
                  <a:satOff val="0"/>
                  <a:lumOff val="0"/>
                  <a:alphaOff val="0"/>
                </a:sysClr>
              </a:solidFill>
              <a:latin typeface="Arial" pitchFamily="34" charset="0"/>
              <a:ea typeface="+mn-ea"/>
              <a:cs typeface="Arial" pitchFamily="34" charset="0"/>
            </a:rPr>
            <a:t>Race - including Nationality and Ethnicity</a:t>
          </a:r>
          <a:endParaRPr lang="en-GB" sz="75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1140306" y="3055695"/>
        <a:ext cx="490397" cy="490397"/>
      </dsp:txXfrm>
    </dsp:sp>
    <dsp:sp modelId="{5EF02A2C-9564-4FE5-89DE-56AB23D6FE77}">
      <dsp:nvSpPr>
        <dsp:cNvPr id="0" name=""/>
        <dsp:cNvSpPr/>
      </dsp:nvSpPr>
      <dsp:spPr>
        <a:xfrm rot="13200000">
          <a:off x="898288" y="2852444"/>
          <a:ext cx="184496"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947162" y="2917046"/>
        <a:ext cx="129147" cy="140438"/>
      </dsp:txXfrm>
    </dsp:sp>
    <dsp:sp modelId="{34772CE4-96E2-4C7E-A091-0D97CCD06F42}">
      <dsp:nvSpPr>
        <dsp:cNvPr id="0" name=""/>
        <dsp:cNvSpPr/>
      </dsp:nvSpPr>
      <dsp:spPr>
        <a:xfrm>
          <a:off x="240806" y="2284583"/>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Religion or Belief</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342370" y="2386147"/>
        <a:ext cx="490397" cy="490397"/>
      </dsp:txXfrm>
    </dsp:sp>
    <dsp:sp modelId="{3ADCCB3F-80C8-48AF-8F45-8503B0F0981B}">
      <dsp:nvSpPr>
        <dsp:cNvPr id="0" name=""/>
        <dsp:cNvSpPr/>
      </dsp:nvSpPr>
      <dsp:spPr>
        <a:xfrm rot="15600000">
          <a:off x="405789" y="2006553"/>
          <a:ext cx="184496"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438269" y="2080620"/>
        <a:ext cx="129147" cy="140438"/>
      </dsp:txXfrm>
    </dsp:sp>
    <dsp:sp modelId="{1427F7D1-6881-42ED-832B-84E99CD4B930}">
      <dsp:nvSpPr>
        <dsp:cNvPr id="0" name=""/>
        <dsp:cNvSpPr/>
      </dsp:nvSpPr>
      <dsp:spPr>
        <a:xfrm>
          <a:off x="59929" y="1258777"/>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dirty="0" smtClean="0">
              <a:solidFill>
                <a:sysClr val="windowText" lastClr="000000">
                  <a:hueOff val="0"/>
                  <a:satOff val="0"/>
                  <a:lumOff val="0"/>
                  <a:alphaOff val="0"/>
                </a:sysClr>
              </a:solidFill>
              <a:latin typeface="Arial" pitchFamily="34" charset="0"/>
              <a:ea typeface="+mn-ea"/>
              <a:cs typeface="Arial" pitchFamily="34" charset="0"/>
            </a:rPr>
            <a:t>Sex</a:t>
          </a:r>
          <a:endParaRPr lang="en-GB" sz="9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161493" y="1360341"/>
        <a:ext cx="490397" cy="490397"/>
      </dsp:txXfrm>
    </dsp:sp>
    <dsp:sp modelId="{6D8EDDF0-9D77-4AF2-8C61-04AD31272C05}">
      <dsp:nvSpPr>
        <dsp:cNvPr id="0" name=""/>
        <dsp:cNvSpPr/>
      </dsp:nvSpPr>
      <dsp:spPr>
        <a:xfrm rot="18000000">
          <a:off x="572309" y="1043273"/>
          <a:ext cx="182877"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586025" y="1113842"/>
        <a:ext cx="128014" cy="140438"/>
      </dsp:txXfrm>
    </dsp:sp>
    <dsp:sp modelId="{E7EE2D42-90C5-4ACE-AD90-2446E069117F}">
      <dsp:nvSpPr>
        <dsp:cNvPr id="0" name=""/>
        <dsp:cNvSpPr/>
      </dsp:nvSpPr>
      <dsp:spPr>
        <a:xfrm>
          <a:off x="553125" y="360818"/>
          <a:ext cx="748764" cy="68528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Sexual Orientation</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662779" y="461176"/>
        <a:ext cx="529456" cy="484569"/>
      </dsp:txXfrm>
    </dsp:sp>
    <dsp:sp modelId="{89B56183-846A-44C0-B462-66E6C835ABC6}">
      <dsp:nvSpPr>
        <dsp:cNvPr id="0" name=""/>
        <dsp:cNvSpPr/>
      </dsp:nvSpPr>
      <dsp:spPr>
        <a:xfrm rot="20400000">
          <a:off x="1337318" y="405955"/>
          <a:ext cx="172069"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1338875" y="461596"/>
        <a:ext cx="120448" cy="1404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BD2FF-0E5A-482F-9B49-F335F452376A}">
      <dsp:nvSpPr>
        <dsp:cNvPr id="0" name=""/>
        <dsp:cNvSpPr/>
      </dsp:nvSpPr>
      <dsp:spPr>
        <a:xfrm>
          <a:off x="0" y="71459"/>
          <a:ext cx="3713747" cy="308503"/>
        </a:xfrm>
        <a:prstGeom prst="rect">
          <a:avLst/>
        </a:prstGeo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smtClean="0">
              <a:solidFill>
                <a:srgbClr val="EEECE1">
                  <a:hueOff val="0"/>
                  <a:satOff val="0"/>
                  <a:lumOff val="0"/>
                  <a:alphaOff val="0"/>
                </a:srgbClr>
              </a:solidFill>
              <a:latin typeface="Arial" pitchFamily="34" charset="0"/>
              <a:ea typeface="+mn-ea"/>
              <a:cs typeface="Arial" pitchFamily="34" charset="0"/>
            </a:rPr>
            <a:t>Trust Equality </a:t>
          </a:r>
          <a:r>
            <a:rPr lang="en-GB" sz="1100" b="1" kern="1200" dirty="0">
              <a:solidFill>
                <a:srgbClr val="EEECE1">
                  <a:hueOff val="0"/>
                  <a:satOff val="0"/>
                  <a:lumOff val="0"/>
                  <a:alphaOff val="0"/>
                </a:srgbClr>
              </a:solidFill>
              <a:latin typeface="Arial" pitchFamily="34" charset="0"/>
              <a:ea typeface="+mn-ea"/>
              <a:cs typeface="Arial" pitchFamily="34" charset="0"/>
            </a:rPr>
            <a:t>and Diversity Objectives</a:t>
          </a:r>
        </a:p>
      </dsp:txBody>
      <dsp:txXfrm>
        <a:off x="0" y="71459"/>
        <a:ext cx="3713747" cy="308503"/>
      </dsp:txXfrm>
    </dsp:sp>
    <dsp:sp modelId="{C6533616-8AA8-4C27-A401-27B156CE3D95}">
      <dsp:nvSpPr>
        <dsp:cNvPr id="0" name=""/>
        <dsp:cNvSpPr/>
      </dsp:nvSpPr>
      <dsp:spPr>
        <a:xfrm>
          <a:off x="0" y="430854"/>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a:solidFill>
                <a:sysClr val="windowText" lastClr="000000"/>
              </a:solidFill>
              <a:latin typeface="Arial" pitchFamily="34" charset="0"/>
              <a:ea typeface="+mn-ea"/>
              <a:cs typeface="Arial" pitchFamily="34" charset="0"/>
            </a:rPr>
            <a:t>Better health outcomes for all</a:t>
          </a:r>
        </a:p>
      </dsp:txBody>
      <dsp:txXfrm>
        <a:off x="0" y="430854"/>
        <a:ext cx="928436" cy="990440"/>
      </dsp:txXfrm>
    </dsp:sp>
    <dsp:sp modelId="{6CB08563-4C1D-43AC-AAD2-B0E83B3447B4}">
      <dsp:nvSpPr>
        <dsp:cNvPr id="0" name=""/>
        <dsp:cNvSpPr/>
      </dsp:nvSpPr>
      <dsp:spPr>
        <a:xfrm>
          <a:off x="928436" y="429249"/>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a:solidFill>
                <a:sysClr val="windowText" lastClr="000000"/>
              </a:solidFill>
              <a:latin typeface="Arial" pitchFamily="34" charset="0"/>
              <a:ea typeface="+mn-ea"/>
              <a:cs typeface="Arial" pitchFamily="34" charset="0"/>
            </a:rPr>
            <a:t>Improved </a:t>
          </a:r>
          <a:r>
            <a:rPr lang="en-GB" sz="1100" b="1" kern="1200" dirty="0" smtClean="0">
              <a:solidFill>
                <a:sysClr val="windowText" lastClr="000000"/>
              </a:solidFill>
              <a:latin typeface="Arial" pitchFamily="34" charset="0"/>
              <a:ea typeface="+mn-ea"/>
              <a:cs typeface="Arial" pitchFamily="34" charset="0"/>
            </a:rPr>
            <a:t>patient </a:t>
          </a:r>
          <a:r>
            <a:rPr lang="en-GB" sz="1100" b="1" kern="1200" dirty="0">
              <a:solidFill>
                <a:sysClr val="windowText" lastClr="000000"/>
              </a:solidFill>
              <a:latin typeface="Arial" pitchFamily="34" charset="0"/>
              <a:ea typeface="+mn-ea"/>
              <a:cs typeface="Arial" pitchFamily="34" charset="0"/>
            </a:rPr>
            <a:t>access and experience</a:t>
          </a:r>
        </a:p>
      </dsp:txBody>
      <dsp:txXfrm>
        <a:off x="928436" y="429249"/>
        <a:ext cx="928436" cy="990440"/>
      </dsp:txXfrm>
    </dsp:sp>
    <dsp:sp modelId="{5DFD1F9A-5CD3-4D18-9583-50B963785FDE}">
      <dsp:nvSpPr>
        <dsp:cNvPr id="0" name=""/>
        <dsp:cNvSpPr/>
      </dsp:nvSpPr>
      <dsp:spPr>
        <a:xfrm>
          <a:off x="1856873" y="430854"/>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smtClean="0">
              <a:solidFill>
                <a:sysClr val="windowText" lastClr="000000"/>
              </a:solidFill>
              <a:latin typeface="Arial" pitchFamily="34" charset="0"/>
              <a:ea typeface="+mn-ea"/>
              <a:cs typeface="Arial" pitchFamily="34" charset="0"/>
            </a:rPr>
            <a:t>Empowered </a:t>
          </a:r>
          <a:r>
            <a:rPr lang="en-GB" sz="1100" b="1" kern="1200" dirty="0">
              <a:solidFill>
                <a:sysClr val="windowText" lastClr="000000"/>
              </a:solidFill>
              <a:latin typeface="Arial" pitchFamily="34" charset="0"/>
              <a:ea typeface="+mn-ea"/>
              <a:cs typeface="Arial" pitchFamily="34" charset="0"/>
            </a:rPr>
            <a:t>engaged </a:t>
          </a:r>
          <a:r>
            <a:rPr lang="en-GB" sz="1100" b="1" kern="1200" dirty="0" smtClean="0">
              <a:solidFill>
                <a:sysClr val="windowText" lastClr="000000"/>
              </a:solidFill>
              <a:latin typeface="Arial" pitchFamily="34" charset="0"/>
              <a:ea typeface="+mn-ea"/>
              <a:cs typeface="Arial" pitchFamily="34" charset="0"/>
            </a:rPr>
            <a:t>and </a:t>
          </a:r>
          <a:r>
            <a:rPr lang="en-GB" sz="1100" b="1" kern="1200" dirty="0">
              <a:solidFill>
                <a:sysClr val="windowText" lastClr="000000"/>
              </a:solidFill>
              <a:latin typeface="Arial" pitchFamily="34" charset="0"/>
              <a:ea typeface="+mn-ea"/>
              <a:cs typeface="Arial" pitchFamily="34" charset="0"/>
            </a:rPr>
            <a:t>included staff</a:t>
          </a:r>
        </a:p>
      </dsp:txBody>
      <dsp:txXfrm>
        <a:off x="1856873" y="430854"/>
        <a:ext cx="928436" cy="990440"/>
      </dsp:txXfrm>
    </dsp:sp>
    <dsp:sp modelId="{2D01B394-8D03-43BB-B71D-6A992848A9B3}">
      <dsp:nvSpPr>
        <dsp:cNvPr id="0" name=""/>
        <dsp:cNvSpPr/>
      </dsp:nvSpPr>
      <dsp:spPr>
        <a:xfrm>
          <a:off x="2785310" y="430854"/>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a:solidFill>
                <a:sysClr val="windowText" lastClr="000000"/>
              </a:solidFill>
              <a:latin typeface="Arial" pitchFamily="34" charset="0"/>
              <a:ea typeface="+mn-ea"/>
              <a:cs typeface="Arial" pitchFamily="34" charset="0"/>
            </a:rPr>
            <a:t>Inclusive leadership at all levels</a:t>
          </a:r>
        </a:p>
      </dsp:txBody>
      <dsp:txXfrm>
        <a:off x="2785310" y="430854"/>
        <a:ext cx="928436" cy="990440"/>
      </dsp:txXfrm>
    </dsp:sp>
    <dsp:sp modelId="{A9832261-26E2-4A29-9552-217A2D65E902}">
      <dsp:nvSpPr>
        <dsp:cNvPr id="0" name=""/>
        <dsp:cNvSpPr/>
      </dsp:nvSpPr>
      <dsp:spPr>
        <a:xfrm>
          <a:off x="0" y="1421294"/>
          <a:ext cx="3713747" cy="110048"/>
        </a:xfrm>
        <a:prstGeom prst="rect">
          <a:avLst/>
        </a:prstGeo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sp:spPr>
      <dsp:style>
        <a:lnRef idx="0">
          <a:scrgbClr r="0" g="0" b="0"/>
        </a:lnRef>
        <a:fillRef idx="1">
          <a:scrgbClr r="0" g="0" b="0"/>
        </a:fillRef>
        <a:effectRef idx="2">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3E567C-770B-49AD-A4FE-F13812A75ED7}">
      <dsp:nvSpPr>
        <dsp:cNvPr id="0" name=""/>
        <dsp:cNvSpPr/>
      </dsp:nvSpPr>
      <dsp:spPr>
        <a:xfrm>
          <a:off x="1559557" y="440"/>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b="0" kern="1200" dirty="0" smtClean="0">
              <a:solidFill>
                <a:sysClr val="windowText" lastClr="000000">
                  <a:hueOff val="0"/>
                  <a:satOff val="0"/>
                  <a:lumOff val="0"/>
                  <a:alphaOff val="0"/>
                </a:sysClr>
              </a:solidFill>
              <a:latin typeface="Arial" pitchFamily="34" charset="0"/>
              <a:ea typeface="+mn-ea"/>
              <a:cs typeface="Arial" pitchFamily="34" charset="0"/>
            </a:rPr>
            <a:t>Age</a:t>
          </a:r>
          <a:endParaRPr lang="en-GB" sz="900" b="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1661121" y="102004"/>
        <a:ext cx="490397" cy="490397"/>
      </dsp:txXfrm>
    </dsp:sp>
    <dsp:sp modelId="{8BCBE82B-6EEA-4F56-AB7D-78E7366BCA60}">
      <dsp:nvSpPr>
        <dsp:cNvPr id="0" name=""/>
        <dsp:cNvSpPr/>
      </dsp:nvSpPr>
      <dsp:spPr>
        <a:xfrm rot="1318054">
          <a:off x="2290002" y="420855"/>
          <a:ext cx="178101"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2291942" y="457674"/>
        <a:ext cx="124671" cy="140438"/>
      </dsp:txXfrm>
    </dsp:sp>
    <dsp:sp modelId="{3C62DCCB-C2DC-4698-8B1D-FC7852B6A44F}">
      <dsp:nvSpPr>
        <dsp:cNvPr id="0" name=""/>
        <dsp:cNvSpPr/>
      </dsp:nvSpPr>
      <dsp:spPr>
        <a:xfrm>
          <a:off x="2514371" y="385581"/>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dirty="0" smtClean="0">
              <a:solidFill>
                <a:sysClr val="windowText" lastClr="000000">
                  <a:hueOff val="0"/>
                  <a:satOff val="0"/>
                  <a:lumOff val="0"/>
                  <a:alphaOff val="0"/>
                </a:sysClr>
              </a:solidFill>
              <a:latin typeface="Arial" pitchFamily="34" charset="0"/>
              <a:ea typeface="+mn-ea"/>
              <a:cs typeface="Arial" pitchFamily="34" charset="0"/>
            </a:rPr>
            <a:t>Disability</a:t>
          </a:r>
          <a:endParaRPr lang="en-GB" sz="9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2615935" y="487145"/>
        <a:ext cx="490397" cy="490397"/>
      </dsp:txXfrm>
    </dsp:sp>
    <dsp:sp modelId="{F2DCCCE8-EA27-48DF-86CA-43E35D8E9CDB}">
      <dsp:nvSpPr>
        <dsp:cNvPr id="0" name=""/>
        <dsp:cNvSpPr/>
      </dsp:nvSpPr>
      <dsp:spPr>
        <a:xfrm rot="3482321">
          <a:off x="3042264" y="1030342"/>
          <a:ext cx="155641"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3053252" y="1057348"/>
        <a:ext cx="108949" cy="140438"/>
      </dsp:txXfrm>
    </dsp:sp>
    <dsp:sp modelId="{8C740BE1-74E2-49D8-A6AD-6E8520C28BCB}">
      <dsp:nvSpPr>
        <dsp:cNvPr id="0" name=""/>
        <dsp:cNvSpPr/>
      </dsp:nvSpPr>
      <dsp:spPr>
        <a:xfrm>
          <a:off x="3033071" y="1209974"/>
          <a:ext cx="745754" cy="791131"/>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33375">
            <a:lnSpc>
              <a:spcPct val="90000"/>
            </a:lnSpc>
            <a:spcBef>
              <a:spcPct val="0"/>
            </a:spcBef>
            <a:spcAft>
              <a:spcPct val="35000"/>
            </a:spcAft>
          </a:pPr>
          <a:r>
            <a:rPr lang="en-GB" sz="750" kern="1200" dirty="0" smtClean="0">
              <a:solidFill>
                <a:sysClr val="windowText" lastClr="000000">
                  <a:hueOff val="0"/>
                  <a:satOff val="0"/>
                  <a:lumOff val="0"/>
                  <a:alphaOff val="0"/>
                </a:sysClr>
              </a:solidFill>
              <a:latin typeface="Arial" pitchFamily="34" charset="0"/>
              <a:ea typeface="+mn-ea"/>
              <a:cs typeface="Arial" pitchFamily="34" charset="0"/>
            </a:rPr>
            <a:t>Gender Re- assignment</a:t>
          </a:r>
          <a:endParaRPr lang="en-GB" sz="75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3142284" y="1325832"/>
        <a:ext cx="527328" cy="559415"/>
      </dsp:txXfrm>
    </dsp:sp>
    <dsp:sp modelId="{E46CFB50-0129-4F19-BEC0-55852E5FB04B}">
      <dsp:nvSpPr>
        <dsp:cNvPr id="0" name=""/>
        <dsp:cNvSpPr/>
      </dsp:nvSpPr>
      <dsp:spPr>
        <a:xfrm rot="6000000">
          <a:off x="3231649" y="2021950"/>
          <a:ext cx="160476"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3259900" y="2045057"/>
        <a:ext cx="112333" cy="140438"/>
      </dsp:txXfrm>
    </dsp:sp>
    <dsp:sp modelId="{54B3CBC3-118B-4826-AAEB-575DF6CF338C}">
      <dsp:nvSpPr>
        <dsp:cNvPr id="0" name=""/>
        <dsp:cNvSpPr/>
      </dsp:nvSpPr>
      <dsp:spPr>
        <a:xfrm>
          <a:off x="2834571" y="2288512"/>
          <a:ext cx="780999" cy="685667"/>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Marriage and </a:t>
          </a:r>
        </a:p>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Civil Partnership</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2948946" y="2388926"/>
        <a:ext cx="552249" cy="484839"/>
      </dsp:txXfrm>
    </dsp:sp>
    <dsp:sp modelId="{7BD625C7-2838-45AA-9CC7-DC4E0180B2F9}">
      <dsp:nvSpPr>
        <dsp:cNvPr id="0" name=""/>
        <dsp:cNvSpPr/>
      </dsp:nvSpPr>
      <dsp:spPr>
        <a:xfrm rot="8400000">
          <a:off x="2761535" y="2839954"/>
          <a:ext cx="150904"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2801510" y="2872217"/>
        <a:ext cx="105633" cy="140438"/>
      </dsp:txXfrm>
    </dsp:sp>
    <dsp:sp modelId="{94B37CEC-70CC-4976-8034-6A7E08F2D8D1}">
      <dsp:nvSpPr>
        <dsp:cNvPr id="0" name=""/>
        <dsp:cNvSpPr/>
      </dsp:nvSpPr>
      <dsp:spPr>
        <a:xfrm>
          <a:off x="1999598" y="2953254"/>
          <a:ext cx="855074" cy="695279"/>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Pregnancy and Maternity</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2124821" y="3055075"/>
        <a:ext cx="604628" cy="491637"/>
      </dsp:txXfrm>
    </dsp:sp>
    <dsp:sp modelId="{74F76A37-EE0E-4EB2-B94F-DAAF43239738}">
      <dsp:nvSpPr>
        <dsp:cNvPr id="0" name=""/>
        <dsp:cNvSpPr/>
      </dsp:nvSpPr>
      <dsp:spPr>
        <a:xfrm rot="10800000">
          <a:off x="1799099" y="3183861"/>
          <a:ext cx="141685"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1841604" y="3230674"/>
        <a:ext cx="99180" cy="140438"/>
      </dsp:txXfrm>
    </dsp:sp>
    <dsp:sp modelId="{F0BC837F-5BD3-47B3-A57B-4F5903B1F573}">
      <dsp:nvSpPr>
        <dsp:cNvPr id="0" name=""/>
        <dsp:cNvSpPr/>
      </dsp:nvSpPr>
      <dsp:spPr>
        <a:xfrm>
          <a:off x="1038742" y="2954131"/>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33375">
            <a:lnSpc>
              <a:spcPct val="90000"/>
            </a:lnSpc>
            <a:spcBef>
              <a:spcPct val="0"/>
            </a:spcBef>
            <a:spcAft>
              <a:spcPct val="35000"/>
            </a:spcAft>
          </a:pPr>
          <a:r>
            <a:rPr lang="en-GB" sz="750" kern="1200" dirty="0" smtClean="0">
              <a:solidFill>
                <a:sysClr val="windowText" lastClr="000000">
                  <a:hueOff val="0"/>
                  <a:satOff val="0"/>
                  <a:lumOff val="0"/>
                  <a:alphaOff val="0"/>
                </a:sysClr>
              </a:solidFill>
              <a:latin typeface="Arial" pitchFamily="34" charset="0"/>
              <a:ea typeface="+mn-ea"/>
              <a:cs typeface="Arial" pitchFamily="34" charset="0"/>
            </a:rPr>
            <a:t>Race - including Nationality and Ethnicity</a:t>
          </a:r>
          <a:endParaRPr lang="en-GB" sz="75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1140306" y="3055695"/>
        <a:ext cx="490397" cy="490397"/>
      </dsp:txXfrm>
    </dsp:sp>
    <dsp:sp modelId="{5EF02A2C-9564-4FE5-89DE-56AB23D6FE77}">
      <dsp:nvSpPr>
        <dsp:cNvPr id="0" name=""/>
        <dsp:cNvSpPr/>
      </dsp:nvSpPr>
      <dsp:spPr>
        <a:xfrm rot="13200000">
          <a:off x="898288" y="2852444"/>
          <a:ext cx="184496"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947162" y="2917046"/>
        <a:ext cx="129147" cy="140438"/>
      </dsp:txXfrm>
    </dsp:sp>
    <dsp:sp modelId="{34772CE4-96E2-4C7E-A091-0D97CCD06F42}">
      <dsp:nvSpPr>
        <dsp:cNvPr id="0" name=""/>
        <dsp:cNvSpPr/>
      </dsp:nvSpPr>
      <dsp:spPr>
        <a:xfrm>
          <a:off x="240806" y="2284583"/>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Religion or Belief</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342370" y="2386147"/>
        <a:ext cx="490397" cy="490397"/>
      </dsp:txXfrm>
    </dsp:sp>
    <dsp:sp modelId="{3ADCCB3F-80C8-48AF-8F45-8503B0F0981B}">
      <dsp:nvSpPr>
        <dsp:cNvPr id="0" name=""/>
        <dsp:cNvSpPr/>
      </dsp:nvSpPr>
      <dsp:spPr>
        <a:xfrm rot="15600000">
          <a:off x="405789" y="2006553"/>
          <a:ext cx="184496"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438269" y="2080620"/>
        <a:ext cx="129147" cy="140438"/>
      </dsp:txXfrm>
    </dsp:sp>
    <dsp:sp modelId="{1427F7D1-6881-42ED-832B-84E99CD4B930}">
      <dsp:nvSpPr>
        <dsp:cNvPr id="0" name=""/>
        <dsp:cNvSpPr/>
      </dsp:nvSpPr>
      <dsp:spPr>
        <a:xfrm>
          <a:off x="59929" y="1258777"/>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dirty="0" smtClean="0">
              <a:solidFill>
                <a:sysClr val="windowText" lastClr="000000">
                  <a:hueOff val="0"/>
                  <a:satOff val="0"/>
                  <a:lumOff val="0"/>
                  <a:alphaOff val="0"/>
                </a:sysClr>
              </a:solidFill>
              <a:latin typeface="Arial" pitchFamily="34" charset="0"/>
              <a:ea typeface="+mn-ea"/>
              <a:cs typeface="Arial" pitchFamily="34" charset="0"/>
            </a:rPr>
            <a:t>Sex</a:t>
          </a:r>
          <a:endParaRPr lang="en-GB" sz="9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161493" y="1360341"/>
        <a:ext cx="490397" cy="490397"/>
      </dsp:txXfrm>
    </dsp:sp>
    <dsp:sp modelId="{6D8EDDF0-9D77-4AF2-8C61-04AD31272C05}">
      <dsp:nvSpPr>
        <dsp:cNvPr id="0" name=""/>
        <dsp:cNvSpPr/>
      </dsp:nvSpPr>
      <dsp:spPr>
        <a:xfrm rot="18000000">
          <a:off x="572309" y="1043273"/>
          <a:ext cx="182877"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586025" y="1113842"/>
        <a:ext cx="128014" cy="140438"/>
      </dsp:txXfrm>
    </dsp:sp>
    <dsp:sp modelId="{E7EE2D42-90C5-4ACE-AD90-2446E069117F}">
      <dsp:nvSpPr>
        <dsp:cNvPr id="0" name=""/>
        <dsp:cNvSpPr/>
      </dsp:nvSpPr>
      <dsp:spPr>
        <a:xfrm>
          <a:off x="553125" y="360818"/>
          <a:ext cx="748764" cy="68528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Sexual Orientation</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662779" y="461176"/>
        <a:ext cx="529456" cy="484569"/>
      </dsp:txXfrm>
    </dsp:sp>
    <dsp:sp modelId="{89B56183-846A-44C0-B462-66E6C835ABC6}">
      <dsp:nvSpPr>
        <dsp:cNvPr id="0" name=""/>
        <dsp:cNvSpPr/>
      </dsp:nvSpPr>
      <dsp:spPr>
        <a:xfrm rot="20400000">
          <a:off x="1337318" y="405955"/>
          <a:ext cx="172069"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1338875" y="461596"/>
        <a:ext cx="120448" cy="14043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BD2FF-0E5A-482F-9B49-F335F452376A}">
      <dsp:nvSpPr>
        <dsp:cNvPr id="0" name=""/>
        <dsp:cNvSpPr/>
      </dsp:nvSpPr>
      <dsp:spPr>
        <a:xfrm>
          <a:off x="0" y="71459"/>
          <a:ext cx="3713747" cy="308503"/>
        </a:xfrm>
        <a:prstGeom prst="rect">
          <a:avLst/>
        </a:prstGeo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smtClean="0">
              <a:solidFill>
                <a:srgbClr val="EEECE1">
                  <a:hueOff val="0"/>
                  <a:satOff val="0"/>
                  <a:lumOff val="0"/>
                  <a:alphaOff val="0"/>
                </a:srgbClr>
              </a:solidFill>
              <a:latin typeface="Arial" pitchFamily="34" charset="0"/>
              <a:ea typeface="+mn-ea"/>
              <a:cs typeface="Arial" pitchFamily="34" charset="0"/>
            </a:rPr>
            <a:t>Trust Equality </a:t>
          </a:r>
          <a:r>
            <a:rPr lang="en-GB" sz="1100" b="1" kern="1200" dirty="0">
              <a:solidFill>
                <a:srgbClr val="EEECE1">
                  <a:hueOff val="0"/>
                  <a:satOff val="0"/>
                  <a:lumOff val="0"/>
                  <a:alphaOff val="0"/>
                </a:srgbClr>
              </a:solidFill>
              <a:latin typeface="Arial" pitchFamily="34" charset="0"/>
              <a:ea typeface="+mn-ea"/>
              <a:cs typeface="Arial" pitchFamily="34" charset="0"/>
            </a:rPr>
            <a:t>and Diversity Objectives</a:t>
          </a:r>
        </a:p>
      </dsp:txBody>
      <dsp:txXfrm>
        <a:off x="0" y="71459"/>
        <a:ext cx="3713747" cy="308503"/>
      </dsp:txXfrm>
    </dsp:sp>
    <dsp:sp modelId="{C6533616-8AA8-4C27-A401-27B156CE3D95}">
      <dsp:nvSpPr>
        <dsp:cNvPr id="0" name=""/>
        <dsp:cNvSpPr/>
      </dsp:nvSpPr>
      <dsp:spPr>
        <a:xfrm>
          <a:off x="0" y="430854"/>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a:solidFill>
                <a:sysClr val="windowText" lastClr="000000"/>
              </a:solidFill>
              <a:latin typeface="Arial" pitchFamily="34" charset="0"/>
              <a:ea typeface="+mn-ea"/>
              <a:cs typeface="Arial" pitchFamily="34" charset="0"/>
            </a:rPr>
            <a:t>Better health outcomes for all</a:t>
          </a:r>
        </a:p>
      </dsp:txBody>
      <dsp:txXfrm>
        <a:off x="0" y="430854"/>
        <a:ext cx="928436" cy="990440"/>
      </dsp:txXfrm>
    </dsp:sp>
    <dsp:sp modelId="{6CB08563-4C1D-43AC-AAD2-B0E83B3447B4}">
      <dsp:nvSpPr>
        <dsp:cNvPr id="0" name=""/>
        <dsp:cNvSpPr/>
      </dsp:nvSpPr>
      <dsp:spPr>
        <a:xfrm>
          <a:off x="928436" y="429249"/>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a:solidFill>
                <a:sysClr val="windowText" lastClr="000000"/>
              </a:solidFill>
              <a:latin typeface="Arial" pitchFamily="34" charset="0"/>
              <a:ea typeface="+mn-ea"/>
              <a:cs typeface="Arial" pitchFamily="34" charset="0"/>
            </a:rPr>
            <a:t>Improved </a:t>
          </a:r>
          <a:r>
            <a:rPr lang="en-GB" sz="1100" b="1" kern="1200" dirty="0" smtClean="0">
              <a:solidFill>
                <a:sysClr val="windowText" lastClr="000000"/>
              </a:solidFill>
              <a:latin typeface="Arial" pitchFamily="34" charset="0"/>
              <a:ea typeface="+mn-ea"/>
              <a:cs typeface="Arial" pitchFamily="34" charset="0"/>
            </a:rPr>
            <a:t>patient </a:t>
          </a:r>
          <a:r>
            <a:rPr lang="en-GB" sz="1100" b="1" kern="1200" dirty="0">
              <a:solidFill>
                <a:sysClr val="windowText" lastClr="000000"/>
              </a:solidFill>
              <a:latin typeface="Arial" pitchFamily="34" charset="0"/>
              <a:ea typeface="+mn-ea"/>
              <a:cs typeface="Arial" pitchFamily="34" charset="0"/>
            </a:rPr>
            <a:t>access and experience</a:t>
          </a:r>
        </a:p>
      </dsp:txBody>
      <dsp:txXfrm>
        <a:off x="928436" y="429249"/>
        <a:ext cx="928436" cy="990440"/>
      </dsp:txXfrm>
    </dsp:sp>
    <dsp:sp modelId="{5DFD1F9A-5CD3-4D18-9583-50B963785FDE}">
      <dsp:nvSpPr>
        <dsp:cNvPr id="0" name=""/>
        <dsp:cNvSpPr/>
      </dsp:nvSpPr>
      <dsp:spPr>
        <a:xfrm>
          <a:off x="1856873" y="430854"/>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smtClean="0">
              <a:solidFill>
                <a:sysClr val="windowText" lastClr="000000"/>
              </a:solidFill>
              <a:latin typeface="Arial" pitchFamily="34" charset="0"/>
              <a:ea typeface="+mn-ea"/>
              <a:cs typeface="Arial" pitchFamily="34" charset="0"/>
            </a:rPr>
            <a:t>Empowered </a:t>
          </a:r>
          <a:r>
            <a:rPr lang="en-GB" sz="1100" b="1" kern="1200" dirty="0">
              <a:solidFill>
                <a:sysClr val="windowText" lastClr="000000"/>
              </a:solidFill>
              <a:latin typeface="Arial" pitchFamily="34" charset="0"/>
              <a:ea typeface="+mn-ea"/>
              <a:cs typeface="Arial" pitchFamily="34" charset="0"/>
            </a:rPr>
            <a:t>engaged </a:t>
          </a:r>
          <a:r>
            <a:rPr lang="en-GB" sz="1100" b="1" kern="1200" dirty="0" smtClean="0">
              <a:solidFill>
                <a:sysClr val="windowText" lastClr="000000"/>
              </a:solidFill>
              <a:latin typeface="Arial" pitchFamily="34" charset="0"/>
              <a:ea typeface="+mn-ea"/>
              <a:cs typeface="Arial" pitchFamily="34" charset="0"/>
            </a:rPr>
            <a:t>and </a:t>
          </a:r>
          <a:r>
            <a:rPr lang="en-GB" sz="1100" b="1" kern="1200" dirty="0">
              <a:solidFill>
                <a:sysClr val="windowText" lastClr="000000"/>
              </a:solidFill>
              <a:latin typeface="Arial" pitchFamily="34" charset="0"/>
              <a:ea typeface="+mn-ea"/>
              <a:cs typeface="Arial" pitchFamily="34" charset="0"/>
            </a:rPr>
            <a:t>included staff</a:t>
          </a:r>
        </a:p>
      </dsp:txBody>
      <dsp:txXfrm>
        <a:off x="1856873" y="430854"/>
        <a:ext cx="928436" cy="990440"/>
      </dsp:txXfrm>
    </dsp:sp>
    <dsp:sp modelId="{2D01B394-8D03-43BB-B71D-6A992848A9B3}">
      <dsp:nvSpPr>
        <dsp:cNvPr id="0" name=""/>
        <dsp:cNvSpPr/>
      </dsp:nvSpPr>
      <dsp:spPr>
        <a:xfrm>
          <a:off x="2785310" y="430854"/>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a:solidFill>
                <a:sysClr val="windowText" lastClr="000000"/>
              </a:solidFill>
              <a:latin typeface="Arial" pitchFamily="34" charset="0"/>
              <a:ea typeface="+mn-ea"/>
              <a:cs typeface="Arial" pitchFamily="34" charset="0"/>
            </a:rPr>
            <a:t>Inclusive leadership at all levels</a:t>
          </a:r>
        </a:p>
      </dsp:txBody>
      <dsp:txXfrm>
        <a:off x="2785310" y="430854"/>
        <a:ext cx="928436" cy="990440"/>
      </dsp:txXfrm>
    </dsp:sp>
    <dsp:sp modelId="{A9832261-26E2-4A29-9552-217A2D65E902}">
      <dsp:nvSpPr>
        <dsp:cNvPr id="0" name=""/>
        <dsp:cNvSpPr/>
      </dsp:nvSpPr>
      <dsp:spPr>
        <a:xfrm>
          <a:off x="0" y="1421294"/>
          <a:ext cx="3713747" cy="110048"/>
        </a:xfrm>
        <a:prstGeom prst="rect">
          <a:avLst/>
        </a:prstGeo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p:properties xmlns:p="http://schemas.microsoft.com/office/2006/metadata/properties" xmlns:xsi="http://www.w3.org/2001/XMLSchema-instance">
  <documentManagement>
    <Document_x0020_Version xmlns="819297b2-5be9-4023-94c9-74c8679685dd">3.0</Document_x0020_Version>
    <Ratified_x0020_Date xmlns="d79610f1-9485-4ba2-a82b-e763554d9034">2015-08-11T23:00:00+00:00</Ratified_x0020_Date>
    <Review_x0020_Period xmlns="d79610f1-9485-4ba2-a82b-e763554d9034">3</Review_x0020_Period>
    <Document_x0020_Keywords xmlns="819297b2-5be9-4023-94c9-74c8679685dd">Appraisal one to one PDP personal development supervision</Document_x0020_Keywords>
    <Implemented_x0020_Date xmlns="d79610f1-9485-4ba2-a82b-e763554d9034">2015-09-30T00:00:00</Implemented_x0020_Date>
    <Approved_x0020_Date xmlns="d79610f1-9485-4ba2-a82b-e763554d9034">2015-07-21T23:00:00+00:00</Approved_x0020_Date>
    <Document_x0020_Number xmlns="d79610f1-9485-4ba2-a82b-e763554d9034">EDRMS000787</Document_x0020_Number>
    <Integrated_x0020_Department_x0020_Name xmlns="d79610f1-9485-4ba2-a82b-e763554d9034">43</Integrated_x0020_Department_x0020_Name>
    <Trust_x0020_Owned xmlns="819297b2-5be9-4023-94c9-74c8679685dd">Yes</Trust_x0020_Owned>
    <Mandatory_x0020_Document xmlns="819297b2-5be9-4023-94c9-74c8679685dd">No</Mandatory_x0020_Document>
    <Document_x0020_Subject xmlns="819297b2-5be9-4023-94c9-74c8679685dd">This policy outlines the process and expectations for participation of employees in annual employee appraisal. </Document_x0020_Subject>
    <Integrated_x0020_Sub-Department_x0020_Name xmlns="d79610f1-9485-4ba2-a82b-e763554d9034">7</Integrated_x0020_Sub-Department_x0020_Name>
    <Approval_x0020_Group xmlns="d79610f1-9485-4ba2-a82b-e763554d9034">Policy Governance Group</Approval_x0020_Group>
    <Clinical_x0020_Document xmlns="819297b2-5be9-4023-94c9-74c8679685dd">No</Clinical_x0020_Document>
    <Directorate xmlns="d79610f1-9485-4ba2-a82b-e763554d9034">10</Directorate>
    <Next_x0020_Review_x0020_Date xmlns="d79610f1-9485-4ba2-a82b-e763554d9034">2018-08-11T23:00:00+00:00</Next_x0020_Review_x0020_Date>
    <Ratified_x0020_By xmlns="d79610f1-9485-4ba2-a82b-e763554d9034">19</Ratified_x0020_By>
    <Department xmlns="02f2da07-d6f0-4103-b07a-cbc698facfa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rust Wide Policy" ma:contentTypeID="0x010100AD47709BE6596C45BB27299BB24931CB0701000C1C44CCC80E35479D92A20488F88957" ma:contentTypeVersion="8" ma:contentTypeDescription="Trust Wide Policy" ma:contentTypeScope="" ma:versionID="f5697bdf9e9e33c7f2b037dc09cf1202">
  <xsd:schema xmlns:xsd="http://www.w3.org/2001/XMLSchema" xmlns:p="http://schemas.microsoft.com/office/2006/metadata/properties" xmlns:ns2="819297b2-5be9-4023-94c9-74c8679685dd" xmlns:ns3="d79610f1-9485-4ba2-a82b-e763554d9034" xmlns:ns4="02f2da07-d6f0-4103-b07a-cbc698facfa1" targetNamespace="http://schemas.microsoft.com/office/2006/metadata/properties" ma:root="true" ma:fieldsID="be00be3a5ea24090ec9e5724858df395" ns2:_="" ns3:_="" ns4:_="">
    <xsd:import namespace="819297b2-5be9-4023-94c9-74c8679685dd"/>
    <xsd:import namespace="d79610f1-9485-4ba2-a82b-e763554d9034"/>
    <xsd:import namespace="02f2da07-d6f0-4103-b07a-cbc698facfa1"/>
    <xsd:element name="properties">
      <xsd:complexType>
        <xsd:sequence>
          <xsd:element name="documentManagement">
            <xsd:complexType>
              <xsd:all>
                <xsd:element ref="ns2:Trust_x0020_Owned"/>
                <xsd:element ref="ns2:Mandatory_x0020_Document"/>
                <xsd:element ref="ns2:Clinical_x0020_Document"/>
                <xsd:element ref="ns2:Document_x0020_Subject"/>
                <xsd:element ref="ns2:Document_x0020_Keywords"/>
                <xsd:element ref="ns2:Document_x0020_Version" minOccurs="0"/>
                <xsd:element ref="ns3:Document_x0020_Number" minOccurs="0"/>
                <xsd:element ref="ns3:Ratified_x0020_Date"/>
                <xsd:element ref="ns3:Integrated_x0020_Department_x0020_Name" minOccurs="0"/>
                <xsd:element ref="ns3:Integrated_x0020_Sub-Department_x0020_Name"/>
                <xsd:element ref="ns3:Implemented_x0020_Date" minOccurs="0"/>
                <xsd:element ref="ns3:Approved_x0020_Date"/>
                <xsd:element ref="ns3:Approval_x0020_Group" minOccurs="0"/>
                <xsd:element ref="ns3:Ratified_x0020_By"/>
                <xsd:element ref="ns3:Review_x0020_Period" minOccurs="0"/>
                <xsd:element ref="ns3:Next_x0020_Review_x0020_Date" minOccurs="0"/>
                <xsd:element ref="ns3:Directorate" minOccurs="0"/>
                <xsd:element ref="ns4:Department" minOccurs="0"/>
              </xsd:all>
            </xsd:complexType>
          </xsd:element>
        </xsd:sequence>
      </xsd:complexType>
    </xsd:element>
  </xsd:schema>
  <xsd:schema xmlns:xsd="http://www.w3.org/2001/XMLSchema" xmlns:dms="http://schemas.microsoft.com/office/2006/documentManagement/types" targetNamespace="819297b2-5be9-4023-94c9-74c8679685dd" elementFormDefault="qualified">
    <xsd:import namespace="http://schemas.microsoft.com/office/2006/documentManagement/types"/>
    <xsd:element name="Trust_x0020_Owned" ma:index="2" ma:displayName="Trust Owned" ma:default="Yes" ma:description="Trust Owned or Externally owned" ma:format="Dropdown" ma:internalName="Trust_x0020_Owned">
      <xsd:simpleType>
        <xsd:restriction base="dms:Choice">
          <xsd:enumeration value="Yes"/>
          <xsd:enumeration value="No"/>
        </xsd:restriction>
      </xsd:simpleType>
    </xsd:element>
    <xsd:element name="Mandatory_x0020_Document" ma:index="3" ma:displayName="Mandatory Document" ma:default="No" ma:description="Mandatory or Statutory document" ma:format="Dropdown" ma:internalName="Mandatory_x0020_Document">
      <xsd:simpleType>
        <xsd:restriction base="dms:Choice">
          <xsd:enumeration value="No"/>
          <xsd:enumeration value="Yes"/>
        </xsd:restriction>
      </xsd:simpleType>
    </xsd:element>
    <xsd:element name="Clinical_x0020_Document" ma:index="4" ma:displayName="Clinical Document" ma:default="No" ma:description="Non Clinical or Clinical Document" ma:format="Dropdown" ma:internalName="Clinical_x0020_Document">
      <xsd:simpleType>
        <xsd:restriction base="dms:Choice">
          <xsd:enumeration value="No"/>
          <xsd:enumeration value="Yes"/>
        </xsd:restriction>
      </xsd:simpleType>
    </xsd:element>
    <xsd:element name="Document_x0020_Subject" ma:index="5" ma:displayName="Document Subject" ma:internalName="Document_x0020_Subject">
      <xsd:simpleType>
        <xsd:restriction base="dms:Note"/>
      </xsd:simpleType>
    </xsd:element>
    <xsd:element name="Document_x0020_Keywords" ma:index="6" ma:displayName="Document Keywords" ma:internalName="Document_x0020_Keywords">
      <xsd:simpleType>
        <xsd:restriction base="dms:Note"/>
      </xsd:simpleType>
    </xsd:element>
    <xsd:element name="Document_x0020_Version" ma:index="13" nillable="true" ma:displayName="Document Version" ma:internalName="Document_x0020_Version" ma:readOnly="false">
      <xsd:simpleType>
        <xsd:restriction base="dms:Text">
          <xsd:maxLength value="255"/>
        </xsd:restriction>
      </xsd:simpleType>
    </xsd:element>
  </xsd:schema>
  <xsd:schema xmlns:xsd="http://www.w3.org/2001/XMLSchema" xmlns:dms="http://schemas.microsoft.com/office/2006/documentManagement/types" targetNamespace="d79610f1-9485-4ba2-a82b-e763554d9034" elementFormDefault="qualified">
    <xsd:import namespace="http://schemas.microsoft.com/office/2006/documentManagement/types"/>
    <xsd:element name="Document_x0020_Number" ma:index="14" nillable="true" ma:displayName="Document Number" ma:internalName="Document_x0020_Number" ma:readOnly="false">
      <xsd:simpleType>
        <xsd:restriction base="dms:Text">
          <xsd:maxLength value="255"/>
        </xsd:restriction>
      </xsd:simpleType>
    </xsd:element>
    <xsd:element name="Ratified_x0020_Date" ma:index="15" ma:displayName="Ratified Date" ma:format="DateOnly" ma:internalName="Ratified_x0020_Date" ma:readOnly="false">
      <xsd:simpleType>
        <xsd:restriction base="dms:DateTime"/>
      </xsd:simpleType>
    </xsd:element>
    <xsd:element name="Integrated_x0020_Department_x0020_Name" ma:index="16" nillable="true" ma:displayName="Integrated Department Name" ma:list="{491ad138-63f3-43d0-9756-28d9cc5f3b58}" ma:internalName="Integrated_x0020_Department_x0020_Name" ma:showField="Title" ma:web="d79610f1-9485-4ba2-a82b-e763554d9034">
      <xsd:simpleType>
        <xsd:restriction base="dms:Lookup"/>
      </xsd:simpleType>
    </xsd:element>
    <xsd:element name="Integrated_x0020_Sub-Department_x0020_Name" ma:index="17" ma:displayName="Integrated Sub-Department Name" ma:list="{1b7a15f2-df67-4860-b90d-5a8b385290d5}" ma:internalName="Integrated_x0020_Sub_x002d_Department_x0020_Name" ma:readOnly="false" ma:showField="Title" ma:web="d79610f1-9485-4ba2-a82b-e763554d9034">
      <xsd:simpleType>
        <xsd:restriction base="dms:Lookup"/>
      </xsd:simpleType>
    </xsd:element>
    <xsd:element name="Implemented_x0020_Date" ma:index="18" nillable="true" ma:displayName="Implemented Date" ma:format="DateOnly" ma:internalName="Implemented_x0020_Date">
      <xsd:simpleType>
        <xsd:restriction base="dms:DateTime"/>
      </xsd:simpleType>
    </xsd:element>
    <xsd:element name="Approved_x0020_Date" ma:index="19" ma:displayName="Approved Date" ma:format="DateOnly" ma:internalName="Approved_x0020_Date" ma:readOnly="false">
      <xsd:simpleType>
        <xsd:restriction base="dms:DateTime"/>
      </xsd:simpleType>
    </xsd:element>
    <xsd:element name="Approval_x0020_Group" ma:index="20" nillable="true" ma:displayName="Approval Group" ma:format="Dropdown" ma:internalName="Approval_x0020_Group" ma:readOnly="false">
      <xsd:simpleType>
        <xsd:restriction base="dms:Choice">
          <xsd:enumeration value="Policy Governance Group"/>
        </xsd:restriction>
      </xsd:simpleType>
    </xsd:element>
    <xsd:element name="Ratified_x0020_By" ma:index="21" ma:displayName="Ratified by" ma:list="{0713527e-284d-42f5-8503-78d747fcfb38}" ma:internalName="Ratified_x0020_By" ma:readOnly="false" ma:showField="Title" ma:web="d79610f1-9485-4ba2-a82b-e763554d9034">
      <xsd:simpleType>
        <xsd:restriction base="dms:Lookup"/>
      </xsd:simpleType>
    </xsd:element>
    <xsd:element name="Review_x0020_Period" ma:index="22" nillable="true" ma:displayName="Review Period" ma:default="1" ma:format="Dropdown" ma:internalName="Review_x0020_Period">
      <xsd:simpleType>
        <xsd:restriction base="dms:Choice">
          <xsd:enumeration value="1"/>
          <xsd:enumeration value="2"/>
          <xsd:enumeration value="3"/>
        </xsd:restriction>
      </xsd:simpleType>
    </xsd:element>
    <xsd:element name="Next_x0020_Review_x0020_Date" ma:index="23" nillable="true" ma:displayName="Next Review Date" ma:format="DateOnly" ma:internalName="Next_x0020_Review_x0020_Date">
      <xsd:simpleType>
        <xsd:restriction base="dms:DateTime"/>
      </xsd:simpleType>
    </xsd:element>
    <xsd:element name="Directorate" ma:index="24" nillable="true" ma:displayName="Directorate" ma:list="{cfd9c3bb-554b-4d61-90a3-7812ba0f2d68}" ma:internalName="Directorate" ma:showField="Title" ma:web="d79610f1-9485-4ba2-a82b-e763554d9034">
      <xsd:simpleType>
        <xsd:restriction base="dms:Lookup"/>
      </xsd:simpleType>
    </xsd:element>
  </xsd:schema>
  <xsd:schema xmlns:xsd="http://www.w3.org/2001/XMLSchema" xmlns:dms="http://schemas.microsoft.com/office/2006/documentManagement/types" targetNamespace="02f2da07-d6f0-4103-b07a-cbc698facfa1" elementFormDefault="qualified">
    <xsd:import namespace="http://schemas.microsoft.com/office/2006/documentManagement/types"/>
    <xsd:element name="Department" ma:index="25" nillable="true" ma:displayName="Department" ma:internalName="Depart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0D3D4-476B-438E-83E7-D4F7963107A3}">
  <ds:schemaRefs>
    <ds:schemaRef ds:uri="http://schemas.microsoft.com/office/2006/metadata/customXsn"/>
  </ds:schemaRefs>
</ds:datastoreItem>
</file>

<file path=customXml/itemProps2.xml><?xml version="1.0" encoding="utf-8"?>
<ds:datastoreItem xmlns:ds="http://schemas.openxmlformats.org/officeDocument/2006/customXml" ds:itemID="{99DB2A1C-F65E-4405-B493-AE284F3973C8}">
  <ds:schemaRefs>
    <ds:schemaRef ds:uri="http://schemas.microsoft.com/office/2006/documentManagement/types"/>
    <ds:schemaRef ds:uri="819297b2-5be9-4023-94c9-74c8679685dd"/>
    <ds:schemaRef ds:uri="http://www.w3.org/XML/1998/namespace"/>
    <ds:schemaRef ds:uri="http://schemas.microsoft.com/office/2006/metadata/properties"/>
    <ds:schemaRef ds:uri="http://schemas.openxmlformats.org/package/2006/metadata/core-properties"/>
    <ds:schemaRef ds:uri="http://purl.org/dc/elements/1.1/"/>
    <ds:schemaRef ds:uri="http://purl.org/dc/dcmitype/"/>
    <ds:schemaRef ds:uri="02f2da07-d6f0-4103-b07a-cbc698facfa1"/>
    <ds:schemaRef ds:uri="d79610f1-9485-4ba2-a82b-e763554d9034"/>
    <ds:schemaRef ds:uri="http://purl.org/dc/terms/"/>
  </ds:schemaRefs>
</ds:datastoreItem>
</file>

<file path=customXml/itemProps3.xml><?xml version="1.0" encoding="utf-8"?>
<ds:datastoreItem xmlns:ds="http://schemas.openxmlformats.org/officeDocument/2006/customXml" ds:itemID="{7D5B2917-58D8-4C6A-B011-7B5D838C27CB}">
  <ds:schemaRefs>
    <ds:schemaRef ds:uri="http://schemas.microsoft.com/sharepoint/v3/contenttype/forms"/>
  </ds:schemaRefs>
</ds:datastoreItem>
</file>

<file path=customXml/itemProps4.xml><?xml version="1.0" encoding="utf-8"?>
<ds:datastoreItem xmlns:ds="http://schemas.openxmlformats.org/officeDocument/2006/customXml" ds:itemID="{A8914F2E-A8DD-4525-8380-BDFBCAB944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9297b2-5be9-4023-94c9-74c8679685dd"/>
    <ds:schemaRef ds:uri="d79610f1-9485-4ba2-a82b-e763554d9034"/>
    <ds:schemaRef ds:uri="02f2da07-d6f0-4103-b07a-cbc698facfa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A3D17D4F-4AA2-402C-85A8-8B28DE25DAA6}">
  <ds:schemaRefs>
    <ds:schemaRef ds:uri="http://schemas.openxmlformats.org/officeDocument/2006/bibliography"/>
  </ds:schemaRefs>
</ds:datastoreItem>
</file>

<file path=customXml/itemProps6.xml><?xml version="1.0" encoding="utf-8"?>
<ds:datastoreItem xmlns:ds="http://schemas.openxmlformats.org/officeDocument/2006/customXml" ds:itemID="{965454C0-09F1-452F-847C-C1CACE7EF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3133</Words>
  <Characters>17863</Characters>
  <Application>Microsoft Office Word</Application>
  <DocSecurity>4</DocSecurity>
  <Lines>148</Lines>
  <Paragraphs>41</Paragraphs>
  <ScaleCrop>false</ScaleCrop>
  <HeadingPairs>
    <vt:vector size="2" baseType="variant">
      <vt:variant>
        <vt:lpstr>Title</vt:lpstr>
      </vt:variant>
      <vt:variant>
        <vt:i4>1</vt:i4>
      </vt:variant>
    </vt:vector>
  </HeadingPairs>
  <TitlesOfParts>
    <vt:vector size="1" baseType="lpstr">
      <vt:lpstr>Appraisal Policy</vt:lpstr>
    </vt:vector>
  </TitlesOfParts>
  <Company>Great Western Hospitals NHS Foundation Trust</Company>
  <LinksUpToDate>false</LinksUpToDate>
  <CharactersWithSpaces>20955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Appraisal Policy</dc:title>
  <dc:creator>hayley.aplin</dc:creator>
  <cp:lastModifiedBy>Bailey, Kat</cp:lastModifiedBy>
  <cp:revision>2</cp:revision>
  <cp:lastPrinted>2011-10-07T07:33:00Z</cp:lastPrinted>
  <dcterms:created xsi:type="dcterms:W3CDTF">2017-10-31T13:58:00Z</dcterms:created>
  <dcterms:modified xsi:type="dcterms:W3CDTF">2017-10-31T13:58:00Z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0x010100AD47709BE6596C45BB27299BB24931CB0701000C1C44CCC80E35479D92A20488F88957</vt:lpwstr>
  </property>
</Properties>
</file>