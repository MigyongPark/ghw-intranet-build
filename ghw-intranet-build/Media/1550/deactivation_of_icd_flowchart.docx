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E6001" w:rsidRPr="0028408B" w:rsidRDefault="00683D4C" w:rsidP="00920020">
      <w:pPr>
        <w:ind w:left="-1440" w:right="10466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804323F" wp14:editId="54089F36">
                <wp:simplePos x="0" y="0"/>
                <wp:positionH relativeFrom="column">
                  <wp:posOffset>960120</wp:posOffset>
                </wp:positionH>
                <wp:positionV relativeFrom="paragraph">
                  <wp:posOffset>7192010</wp:posOffset>
                </wp:positionV>
                <wp:extent cx="0" cy="419100"/>
                <wp:effectExtent l="76200" t="0" r="57150" b="57150"/>
                <wp:wrapNone/>
                <wp:docPr id="51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75.6pt;margin-top:566.3pt;width:0;height:33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D0AC10" wp14:editId="0565CCAA">
                <wp:simplePos x="0" y="0"/>
                <wp:positionH relativeFrom="column">
                  <wp:posOffset>912495</wp:posOffset>
                </wp:positionH>
                <wp:positionV relativeFrom="paragraph">
                  <wp:posOffset>3258185</wp:posOffset>
                </wp:positionV>
                <wp:extent cx="9525" cy="133350"/>
                <wp:effectExtent l="76200" t="0" r="66675" b="57150"/>
                <wp:wrapNone/>
                <wp:docPr id="55" name="Straight Arrow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133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71.85pt;margin-top:256.55pt;width:.75pt;height:10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6949FC" wp14:editId="3B48132D">
                <wp:simplePos x="0" y="0"/>
                <wp:positionH relativeFrom="column">
                  <wp:posOffset>931545</wp:posOffset>
                </wp:positionH>
                <wp:positionV relativeFrom="paragraph">
                  <wp:posOffset>2400935</wp:posOffset>
                </wp:positionV>
                <wp:extent cx="9525" cy="247650"/>
                <wp:effectExtent l="76200" t="0" r="66675" b="57150"/>
                <wp:wrapNone/>
                <wp:docPr id="56" name="Straight Arrow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73.35pt;margin-top:189.05pt;width:.75pt;height:19.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7147BE4" wp14:editId="47E1ABCD">
                <wp:simplePos x="0" y="0"/>
                <wp:positionH relativeFrom="column">
                  <wp:posOffset>960120</wp:posOffset>
                </wp:positionH>
                <wp:positionV relativeFrom="paragraph">
                  <wp:posOffset>4153535</wp:posOffset>
                </wp:positionV>
                <wp:extent cx="0" cy="180975"/>
                <wp:effectExtent l="76200" t="0" r="76200" b="47625"/>
                <wp:wrapNone/>
                <wp:docPr id="54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75.6pt;margin-top:327.05pt;width:0;height:14.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 w:rsidR="00E9766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788A65F" wp14:editId="10636E9F">
                <wp:simplePos x="0" y="0"/>
                <wp:positionH relativeFrom="column">
                  <wp:posOffset>-392430</wp:posOffset>
                </wp:positionH>
                <wp:positionV relativeFrom="paragraph">
                  <wp:posOffset>7658735</wp:posOffset>
                </wp:positionV>
                <wp:extent cx="7124700" cy="1171575"/>
                <wp:effectExtent l="19050" t="19050" r="38100" b="47625"/>
                <wp:wrapNone/>
                <wp:docPr id="251" name="Rectangl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4700" cy="1171575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3CE9" w:rsidRDefault="00253CE9" w:rsidP="00E97666">
                            <w:pPr>
                              <w:shd w:val="clear" w:color="auto" w:fill="FFFFFF" w:themeFill="background1"/>
                            </w:pPr>
                            <w:r>
                              <w:t>On death of patient:</w:t>
                            </w:r>
                          </w:p>
                          <w:p w:rsidR="00253CE9" w:rsidRDefault="00253CE9" w:rsidP="00E97666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hd w:val="clear" w:color="auto" w:fill="FFFFFF" w:themeFill="background1"/>
                              <w:overflowPunct/>
                              <w:autoSpaceDE/>
                              <w:autoSpaceDN/>
                              <w:adjustRightInd/>
                              <w:spacing w:after="160" w:line="259" w:lineRule="auto"/>
                              <w:contextualSpacing/>
                              <w:jc w:val="left"/>
                              <w:textAlignment w:val="auto"/>
                            </w:pPr>
                            <w:r>
                              <w:t>Request return of home monitor box if applicable.</w:t>
                            </w:r>
                          </w:p>
                          <w:p w:rsidR="00253CE9" w:rsidRDefault="00253CE9" w:rsidP="00E97666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hd w:val="clear" w:color="auto" w:fill="FFFFFF" w:themeFill="background1"/>
                              <w:overflowPunct/>
                              <w:autoSpaceDE/>
                              <w:autoSpaceDN/>
                              <w:adjustRightInd/>
                              <w:spacing w:after="160" w:line="259" w:lineRule="auto"/>
                              <w:contextualSpacing/>
                              <w:jc w:val="left"/>
                              <w:textAlignment w:val="auto"/>
                            </w:pPr>
                            <w:r>
                              <w:t>Discontinue patient’s home monitoring on website.</w:t>
                            </w:r>
                          </w:p>
                          <w:p w:rsidR="00253CE9" w:rsidRDefault="00253CE9" w:rsidP="00E97666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hd w:val="clear" w:color="auto" w:fill="FFFFFF" w:themeFill="background1"/>
                              <w:overflowPunct/>
                              <w:autoSpaceDE/>
                              <w:autoSpaceDN/>
                              <w:adjustRightInd/>
                              <w:spacing w:after="160" w:line="259" w:lineRule="auto"/>
                              <w:contextualSpacing/>
                              <w:jc w:val="left"/>
                              <w:textAlignment w:val="auto"/>
                            </w:pPr>
                            <w:r>
                              <w:t xml:space="preserve">Discharge </w:t>
                            </w:r>
                            <w:proofErr w:type="gramStart"/>
                            <w:r>
                              <w:t>patient’s</w:t>
                            </w:r>
                            <w:proofErr w:type="gramEnd"/>
                            <w:r>
                              <w:t xml:space="preserve"> from Pacing Clinic / Virtual Follow up.</w:t>
                            </w:r>
                          </w:p>
                          <w:p w:rsidR="00253CE9" w:rsidRDefault="00253CE9" w:rsidP="00E97666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hd w:val="clear" w:color="auto" w:fill="FFFFFF" w:themeFill="background1"/>
                              <w:overflowPunct/>
                              <w:autoSpaceDE/>
                              <w:autoSpaceDN/>
                              <w:adjustRightInd/>
                              <w:spacing w:after="160" w:line="259" w:lineRule="auto"/>
                              <w:contextualSpacing/>
                              <w:jc w:val="left"/>
                              <w:textAlignment w:val="auto"/>
                            </w:pPr>
                            <w:r>
                              <w:t>Close patient file on CVIS.</w:t>
                            </w:r>
                          </w:p>
                          <w:p w:rsidR="00253CE9" w:rsidRDefault="00253CE9" w:rsidP="00E97666">
                            <w:pPr>
                              <w:shd w:val="clear" w:color="auto" w:fill="FFFFFF" w:themeFill="background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1" o:spid="_x0000_s1026" style="position:absolute;left:0;text-align:left;margin-left:-30.9pt;margin-top:603.05pt;width:561pt;height:92.2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" filled="f" strokecolor="#41719c" strokeweight="4.5pt">
                <v:path arrowok="t"/>
                <v:textbox>
                  <w:txbxContent>
                    <w:p w:rsidR="00253CE9" w:rsidRDefault="00253CE9" w:rsidP="00E97666">
                      <w:pPr>
                        <w:shd w:val="clear" w:color="auto" w:fill="FFFFFF" w:themeFill="background1"/>
                      </w:pPr>
                      <w:r>
                        <w:t>On death of patient:</w:t>
                      </w:r>
                    </w:p>
                    <w:p w:rsidR="00253CE9" w:rsidRDefault="00253CE9" w:rsidP="00E97666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hd w:val="clear" w:color="auto" w:fill="FFFFFF" w:themeFill="background1"/>
                        <w:overflowPunct/>
                        <w:autoSpaceDE/>
                        <w:autoSpaceDN/>
                        <w:adjustRightInd/>
                        <w:spacing w:after="160" w:line="259" w:lineRule="auto"/>
                        <w:contextualSpacing/>
                        <w:jc w:val="left"/>
                        <w:textAlignment w:val="auto"/>
                      </w:pPr>
                      <w:r>
                        <w:t>Request return of home monitor box if applicable.</w:t>
                      </w:r>
                    </w:p>
                    <w:p w:rsidR="00253CE9" w:rsidRDefault="00253CE9" w:rsidP="00E97666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hd w:val="clear" w:color="auto" w:fill="FFFFFF" w:themeFill="background1"/>
                        <w:overflowPunct/>
                        <w:autoSpaceDE/>
                        <w:autoSpaceDN/>
                        <w:adjustRightInd/>
                        <w:spacing w:after="160" w:line="259" w:lineRule="auto"/>
                        <w:contextualSpacing/>
                        <w:jc w:val="left"/>
                        <w:textAlignment w:val="auto"/>
                      </w:pPr>
                      <w:r>
                        <w:t>Discontinue patient’s home monitoring on website.</w:t>
                      </w:r>
                    </w:p>
                    <w:p w:rsidR="00253CE9" w:rsidRDefault="00253CE9" w:rsidP="00E97666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hd w:val="clear" w:color="auto" w:fill="FFFFFF" w:themeFill="background1"/>
                        <w:overflowPunct/>
                        <w:autoSpaceDE/>
                        <w:autoSpaceDN/>
                        <w:adjustRightInd/>
                        <w:spacing w:after="160" w:line="259" w:lineRule="auto"/>
                        <w:contextualSpacing/>
                        <w:jc w:val="left"/>
                        <w:textAlignment w:val="auto"/>
                      </w:pPr>
                      <w:r>
                        <w:t xml:space="preserve">Discharge </w:t>
                      </w:r>
                      <w:proofErr w:type="gramStart"/>
                      <w:r>
                        <w:t>patient’s</w:t>
                      </w:r>
                      <w:proofErr w:type="gramEnd"/>
                      <w:r>
                        <w:t xml:space="preserve"> from Pacing Clinic / Virtual Follow up.</w:t>
                      </w:r>
                    </w:p>
                    <w:p w:rsidR="00253CE9" w:rsidRDefault="00253CE9" w:rsidP="00E97666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hd w:val="clear" w:color="auto" w:fill="FFFFFF" w:themeFill="background1"/>
                        <w:overflowPunct/>
                        <w:autoSpaceDE/>
                        <w:autoSpaceDN/>
                        <w:adjustRightInd/>
                        <w:spacing w:after="160" w:line="259" w:lineRule="auto"/>
                        <w:contextualSpacing/>
                        <w:jc w:val="left"/>
                        <w:textAlignment w:val="auto"/>
                      </w:pPr>
                      <w:r>
                        <w:t>Close patient file on CVIS.</w:t>
                      </w:r>
                    </w:p>
                    <w:p w:rsidR="00253CE9" w:rsidRDefault="00253CE9" w:rsidP="00E97666">
                      <w:pPr>
                        <w:shd w:val="clear" w:color="auto" w:fill="FFFFFF" w:themeFill="background1"/>
                      </w:pPr>
                    </w:p>
                  </w:txbxContent>
                </v:textbox>
              </v:rect>
            </w:pict>
          </mc:Fallback>
        </mc:AlternateContent>
      </w:r>
      <w:r w:rsidR="005556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19770A6" wp14:editId="39C9748F">
                <wp:simplePos x="0" y="0"/>
                <wp:positionH relativeFrom="margin">
                  <wp:posOffset>-68580</wp:posOffset>
                </wp:positionH>
                <wp:positionV relativeFrom="paragraph">
                  <wp:posOffset>6126480</wp:posOffset>
                </wp:positionV>
                <wp:extent cx="2105025" cy="1066800"/>
                <wp:effectExtent l="0" t="0" r="28575" b="19050"/>
                <wp:wrapNone/>
                <wp:docPr id="253" name="Rectangl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05025" cy="1066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3CE9" w:rsidRDefault="00253CE9" w:rsidP="00E97666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 xml:space="preserve">Once ICD is disabled </w:t>
                            </w:r>
                            <w:proofErr w:type="gramStart"/>
                            <w:r>
                              <w:t>email  patient’s</w:t>
                            </w:r>
                            <w:proofErr w:type="gramEnd"/>
                            <w:r>
                              <w:t xml:space="preserve"> Consultant informing them of completion. Consultant to inform Cardiology department when patient dies.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3" o:spid="_x0000_s1027" style="position:absolute;left:0;text-align:left;margin-left:-5.4pt;margin-top:482.4pt;width:165.75pt;height:84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" filled="f" strokecolor="#41719c" strokeweight="1pt">
                <v:path arrowok="t"/>
                <v:textbox>
                  <w:txbxContent>
                    <w:p w:rsidR="00253CE9" w:rsidRDefault="00253CE9" w:rsidP="00E97666">
                      <w:pPr>
                        <w:shd w:val="clear" w:color="auto" w:fill="FFFFFF" w:themeFill="background1"/>
                        <w:jc w:val="center"/>
                      </w:pPr>
                      <w:r>
                        <w:t xml:space="preserve">Once ICD is disabled </w:t>
                      </w:r>
                      <w:proofErr w:type="gramStart"/>
                      <w:r>
                        <w:t>email  patient’s</w:t>
                      </w:r>
                      <w:proofErr w:type="gramEnd"/>
                      <w:r>
                        <w:t xml:space="preserve"> Consultant informing them of completion. Consultant to inform Cardiology department when patient dies.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4C4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0896D24" wp14:editId="332CB3BA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5095875" cy="304800"/>
                <wp:effectExtent l="19050" t="19050" r="28575" b="1905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95875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CE9" w:rsidRPr="00016034" w:rsidRDefault="00253CE9" w:rsidP="00E97666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8"/>
                              </w:rPr>
                            </w:pPr>
                            <w:r w:rsidRPr="00016034">
                              <w:rPr>
                                <w:sz w:val="28"/>
                              </w:rPr>
                              <w:t>FLOWCHART FOR DEACTIVATION OF ICDS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8" type="#_x0000_t202" style="position:absolute;left:0;text-align:left;margin-left:0;margin-top:.75pt;width:401.25pt;height:24pt;z-index:251683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" filled="f" strokeweight="2.25pt">
                <v:path arrowok="t"/>
                <v:textbox>
                  <w:txbxContent>
                    <w:p w:rsidR="00253CE9" w:rsidRPr="00016034" w:rsidRDefault="00253CE9" w:rsidP="00E97666">
                      <w:pPr>
                        <w:shd w:val="clear" w:color="auto" w:fill="FFFFFF" w:themeFill="background1"/>
                        <w:jc w:val="center"/>
                        <w:rPr>
                          <w:sz w:val="28"/>
                        </w:rPr>
                      </w:pPr>
                      <w:r w:rsidRPr="00016034">
                        <w:rPr>
                          <w:sz w:val="28"/>
                        </w:rPr>
                        <w:t>FLOWCHART FOR DEACTIVATION OF ICDS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C49">
        <w:rPr>
          <w:noProof/>
          <w:lang w:eastAsia="en-GB"/>
        </w:rPr>
        <mc:AlternateContent>
          <mc:Choice Requires="wps">
            <w:drawing>
              <wp:anchor distT="0" distB="0" distL="114299" distR="114299" simplePos="0" relativeHeight="251728896" behindDoc="0" locked="0" layoutInCell="1" allowOverlap="1" wp14:anchorId="54F7C282" wp14:editId="3FEDD5B2">
                <wp:simplePos x="0" y="0"/>
                <wp:positionH relativeFrom="column">
                  <wp:posOffset>5246369</wp:posOffset>
                </wp:positionH>
                <wp:positionV relativeFrom="paragraph">
                  <wp:posOffset>1792605</wp:posOffset>
                </wp:positionV>
                <wp:extent cx="0" cy="209550"/>
                <wp:effectExtent l="76200" t="0" r="57150" b="57150"/>
                <wp:wrapNone/>
                <wp:docPr id="61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413.1pt;margin-top:141.15pt;width:0;height:16.5pt;z-index:2517288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" strokecolor="#4579b8 [3044]">
                <v:stroke endarrow="block"/>
                <o:lock v:ext="edit" shapetype="f"/>
              </v:shape>
            </w:pict>
          </mc:Fallback>
        </mc:AlternateContent>
      </w:r>
      <w:r w:rsidR="009B4C4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22BF55E" wp14:editId="0B70D99D">
                <wp:simplePos x="0" y="0"/>
                <wp:positionH relativeFrom="column">
                  <wp:posOffset>4762500</wp:posOffset>
                </wp:positionH>
                <wp:positionV relativeFrom="paragraph">
                  <wp:posOffset>1295400</wp:posOffset>
                </wp:positionV>
                <wp:extent cx="914400" cy="447675"/>
                <wp:effectExtent l="19050" t="19050" r="19050" b="28575"/>
                <wp:wrapNone/>
                <wp:docPr id="239" name="Rectangl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3CE9" w:rsidRDefault="00253CE9" w:rsidP="00E97666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Out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9" o:spid="_x0000_s1029" style="position:absolute;left:0;text-align:left;margin-left:375pt;margin-top:102pt;width:1in;height:35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" filled="f" strokecolor="#41719c" strokeweight="2.25pt">
                <v:path arrowok="t"/>
                <v:textbox>
                  <w:txbxContent>
                    <w:p w:rsidR="00253CE9" w:rsidRDefault="00253CE9" w:rsidP="00E97666">
                      <w:pPr>
                        <w:shd w:val="clear" w:color="auto" w:fill="FFFFFF" w:themeFill="background1"/>
                        <w:jc w:val="center"/>
                      </w:pPr>
                      <w:r>
                        <w:t>Out Patient</w:t>
                      </w:r>
                    </w:p>
                  </w:txbxContent>
                </v:textbox>
              </v:rect>
            </w:pict>
          </mc:Fallback>
        </mc:AlternateContent>
      </w:r>
      <w:r w:rsidR="009B4C49">
        <w:rPr>
          <w:noProof/>
          <w:lang w:eastAsia="en-GB"/>
        </w:rPr>
        <mc:AlternateContent>
          <mc:Choice Requires="wps">
            <w:drawing>
              <wp:anchor distT="0" distB="0" distL="114299" distR="114299" simplePos="0" relativeHeight="251735040" behindDoc="0" locked="0" layoutInCell="1" allowOverlap="1" wp14:anchorId="035913F0" wp14:editId="0B5E7EA3">
                <wp:simplePos x="0" y="0"/>
                <wp:positionH relativeFrom="column">
                  <wp:posOffset>5246369</wp:posOffset>
                </wp:positionH>
                <wp:positionV relativeFrom="paragraph">
                  <wp:posOffset>2649855</wp:posOffset>
                </wp:positionV>
                <wp:extent cx="0" cy="95250"/>
                <wp:effectExtent l="76200" t="0" r="57150" b="57150"/>
                <wp:wrapNone/>
                <wp:docPr id="60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413.1pt;margin-top:208.65pt;width:0;height:7.5pt;z-index:2517350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 w:rsidR="009B4C49">
        <w:rPr>
          <w:noProof/>
          <w:lang w:eastAsia="en-GB"/>
        </w:rPr>
        <mc:AlternateContent>
          <mc:Choice Requires="wps">
            <w:drawing>
              <wp:anchor distT="0" distB="0" distL="114299" distR="114299" simplePos="0" relativeHeight="251734016" behindDoc="0" locked="0" layoutInCell="1" allowOverlap="1" wp14:anchorId="432CD947" wp14:editId="2A985D20">
                <wp:simplePos x="0" y="0"/>
                <wp:positionH relativeFrom="column">
                  <wp:posOffset>5246369</wp:posOffset>
                </wp:positionH>
                <wp:positionV relativeFrom="paragraph">
                  <wp:posOffset>3659505</wp:posOffset>
                </wp:positionV>
                <wp:extent cx="0" cy="200025"/>
                <wp:effectExtent l="76200" t="0" r="76200" b="47625"/>
                <wp:wrapNone/>
                <wp:docPr id="59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413.1pt;margin-top:288.15pt;width:0;height:15.75pt;z-index:2517340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 w:rsidR="009B4C49">
        <w:rPr>
          <w:noProof/>
          <w:lang w:eastAsia="en-GB"/>
        </w:rPr>
        <mc:AlternateContent>
          <mc:Choice Requires="wps">
            <w:drawing>
              <wp:anchor distT="0" distB="0" distL="114299" distR="114299" simplePos="0" relativeHeight="251732992" behindDoc="0" locked="0" layoutInCell="1" allowOverlap="1" wp14:anchorId="3239506B" wp14:editId="5BCEF0C3">
                <wp:simplePos x="0" y="0"/>
                <wp:positionH relativeFrom="column">
                  <wp:posOffset>902969</wp:posOffset>
                </wp:positionH>
                <wp:positionV relativeFrom="paragraph">
                  <wp:posOffset>1716405</wp:posOffset>
                </wp:positionV>
                <wp:extent cx="0" cy="238125"/>
                <wp:effectExtent l="76200" t="0" r="76200" b="47625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71.1pt;margin-top:135.15pt;width:0;height:18.75pt;z-index:2517329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 w:rsidR="009B4C49">
        <w:rPr>
          <w:noProof/>
          <w:lang w:eastAsia="en-GB"/>
        </w:rPr>
        <mc:AlternateContent>
          <mc:Choice Requires="wps">
            <w:drawing>
              <wp:anchor distT="0" distB="0" distL="114299" distR="114299" simplePos="0" relativeHeight="251737088" behindDoc="0" locked="0" layoutInCell="1" allowOverlap="1" wp14:anchorId="2CF74527" wp14:editId="2524BA9E">
                <wp:simplePos x="0" y="0"/>
                <wp:positionH relativeFrom="column">
                  <wp:posOffset>950594</wp:posOffset>
                </wp:positionH>
                <wp:positionV relativeFrom="paragraph">
                  <wp:posOffset>5964555</wp:posOffset>
                </wp:positionV>
                <wp:extent cx="0" cy="161925"/>
                <wp:effectExtent l="76200" t="0" r="76200" b="47625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74.85pt;margin-top:469.65pt;width:0;height:12.75pt;z-index:2517370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 w:rsidR="009B4C49">
        <w:rPr>
          <w:noProof/>
          <w:lang w:eastAsia="en-GB"/>
        </w:rPr>
        <mc:AlternateContent>
          <mc:Choice Requires="wps">
            <w:drawing>
              <wp:anchor distT="0" distB="0" distL="114299" distR="114299" simplePos="0" relativeHeight="251693568" behindDoc="0" locked="0" layoutInCell="1" allowOverlap="1" wp14:anchorId="0D1803E3" wp14:editId="6D59CFB0">
                <wp:simplePos x="0" y="0"/>
                <wp:positionH relativeFrom="column">
                  <wp:posOffset>950594</wp:posOffset>
                </wp:positionH>
                <wp:positionV relativeFrom="paragraph">
                  <wp:posOffset>4945380</wp:posOffset>
                </wp:positionV>
                <wp:extent cx="0" cy="142875"/>
                <wp:effectExtent l="76200" t="0" r="76200" b="47625"/>
                <wp:wrapNone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74.85pt;margin-top:389.4pt;width:0;height:11.25pt;flip:x;z-index:2516935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 w:rsidR="009B4C4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98183EE" wp14:editId="68AF1800">
                <wp:simplePos x="0" y="0"/>
                <wp:positionH relativeFrom="margin">
                  <wp:posOffset>-28575</wp:posOffset>
                </wp:positionH>
                <wp:positionV relativeFrom="paragraph">
                  <wp:posOffset>5086350</wp:posOffset>
                </wp:positionV>
                <wp:extent cx="2057400" cy="885825"/>
                <wp:effectExtent l="0" t="0" r="19050" b="28575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0" cy="885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3CE9" w:rsidRDefault="00253CE9" w:rsidP="00E97666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Disable ICD - turn off detection monitor zone - therapies off –shocks off – ATP off – all other patient alarms/alerts off.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30" style="position:absolute;left:0;text-align:left;margin-left:-2.25pt;margin-top:400.5pt;width:162pt;height:69.7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" filled="f" strokecolor="#41719c" strokeweight="1pt">
                <v:path arrowok="t"/>
                <v:textbox>
                  <w:txbxContent>
                    <w:p w:rsidR="00253CE9" w:rsidRDefault="00253CE9" w:rsidP="00E97666">
                      <w:pPr>
                        <w:shd w:val="clear" w:color="auto" w:fill="FFFFFF" w:themeFill="background1"/>
                        <w:jc w:val="center"/>
                      </w:pPr>
                      <w:r>
                        <w:t>Disable ICD - turn off detection monitor zone - therapies off –shocks off – ATP off – all other patient alarms/alerts off.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4C4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038B056" wp14:editId="39D1A224">
                <wp:simplePos x="0" y="0"/>
                <wp:positionH relativeFrom="margin">
                  <wp:posOffset>28575</wp:posOffset>
                </wp:positionH>
                <wp:positionV relativeFrom="paragraph">
                  <wp:posOffset>3381375</wp:posOffset>
                </wp:positionV>
                <wp:extent cx="2009775" cy="771525"/>
                <wp:effectExtent l="0" t="0" r="28575" b="28575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9775" cy="7715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3CE9" w:rsidRDefault="00253CE9" w:rsidP="00E97666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Cardiologist or Physiologist to check request has been documented in patient’s notes.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31" style="position:absolute;left:0;text-align:left;margin-left:2.25pt;margin-top:266.25pt;width:158.25pt;height:60.75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" filled="f" strokecolor="#41719c" strokeweight="1pt">
                <v:path arrowok="t"/>
                <v:textbox>
                  <w:txbxContent>
                    <w:p w:rsidR="00253CE9" w:rsidRDefault="00253CE9" w:rsidP="00E97666">
                      <w:pPr>
                        <w:shd w:val="clear" w:color="auto" w:fill="FFFFFF" w:themeFill="background1"/>
                        <w:jc w:val="center"/>
                      </w:pPr>
                      <w:r>
                        <w:t>Cardiologist or Physiologist to check request has been documented in patient’s notes.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8253EF">
        <w:t>Ap</w:t>
      </w:r>
      <w:r w:rsidR="00073873">
        <w:t>D</w:t>
      </w:r>
      <w:proofErr w:type="spellEnd"/>
      <w:r w:rsidR="009B4C4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A46232F" wp14:editId="2FC08F54">
                <wp:simplePos x="0" y="0"/>
                <wp:positionH relativeFrom="margin">
                  <wp:align>center</wp:align>
                </wp:positionH>
                <wp:positionV relativeFrom="paragraph">
                  <wp:posOffset>609600</wp:posOffset>
                </wp:positionV>
                <wp:extent cx="4229100" cy="571500"/>
                <wp:effectExtent l="0" t="0" r="19050" b="1905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9100" cy="571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CE9" w:rsidRPr="006377E8" w:rsidRDefault="00253CE9" w:rsidP="00E97666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Decision made by C</w:t>
                            </w:r>
                            <w:r w:rsidRPr="006377E8">
                              <w:rPr>
                                <w:color w:val="000000" w:themeColor="text1"/>
                              </w:rPr>
                              <w:t>onsultant or G.P. in discussion with patient</w:t>
                            </w:r>
                            <w:ins w:id="1" w:author="Davey, Georgia" w:date="2015-06-18T08:55:00Z">
                              <w:r>
                                <w:rPr>
                                  <w:color w:val="000000" w:themeColor="text1"/>
                                </w:rPr>
                                <w:t>.</w:t>
                              </w:r>
                            </w:ins>
                          </w:p>
                          <w:p w:rsidR="00253CE9" w:rsidRPr="006377E8" w:rsidRDefault="00253CE9" w:rsidP="00E97666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97666">
                              <w:rPr>
                                <w:color w:val="000000" w:themeColor="text1"/>
                              </w:rPr>
                              <w:t xml:space="preserve">TEP Documentation completed, decision documented </w:t>
                            </w:r>
                            <w:proofErr w:type="gramStart"/>
                            <w:r w:rsidRPr="00E97666">
                              <w:rPr>
                                <w:color w:val="000000" w:themeColor="text1"/>
                              </w:rPr>
                              <w:t>in</w:t>
                            </w:r>
                            <w:r w:rsidRPr="006377E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ins w:id="2" w:author="Davey, Georgia" w:date="2015-06-18T08:55:00Z"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ins>
                            <w:r w:rsidRPr="006377E8">
                              <w:rPr>
                                <w:color w:val="000000" w:themeColor="text1"/>
                              </w:rPr>
                              <w:t>patient’s</w:t>
                            </w:r>
                            <w:proofErr w:type="gramEnd"/>
                            <w:r w:rsidRPr="006377E8">
                              <w:rPr>
                                <w:color w:val="000000" w:themeColor="text1"/>
                              </w:rPr>
                              <w:t xml:space="preserve"> notes</w:t>
                            </w:r>
                            <w:ins w:id="3" w:author="Davey, Georgia" w:date="2015-06-18T08:57:00Z">
                              <w:r>
                                <w:rPr>
                                  <w:color w:val="000000" w:themeColor="text1"/>
                                </w:rPr>
                                <w:t>.</w:t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32" style="position:absolute;left:0;text-align:left;margin-left:0;margin-top:48pt;width:333pt;height:45pt;z-index:251670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" filled="f" strokecolor="#243f60 [1604]" strokeweight="2pt">
                <v:path arrowok="t"/>
                <v:textbox>
                  <w:txbxContent>
                    <w:p w:rsidR="00253CE9" w:rsidRPr="006377E8" w:rsidRDefault="00253CE9" w:rsidP="00E97666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Decision made by C</w:t>
                      </w:r>
                      <w:r w:rsidRPr="006377E8">
                        <w:rPr>
                          <w:color w:val="000000" w:themeColor="text1"/>
                        </w:rPr>
                        <w:t>onsultant or G.P. in discussion with patient</w:t>
                      </w:r>
                      <w:ins w:id="3" w:author="Davey, Georgia" w:date="2015-06-18T08:55:00Z">
                        <w:r>
                          <w:rPr>
                            <w:color w:val="000000" w:themeColor="text1"/>
                          </w:rPr>
                          <w:t>.</w:t>
                        </w:r>
                      </w:ins>
                    </w:p>
                    <w:p w:rsidR="00253CE9" w:rsidRPr="006377E8" w:rsidRDefault="00253CE9" w:rsidP="00E97666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</w:rPr>
                      </w:pPr>
                      <w:r w:rsidRPr="00E97666">
                        <w:rPr>
                          <w:color w:val="000000" w:themeColor="text1"/>
                        </w:rPr>
                        <w:t xml:space="preserve">TEP Documentation completed, decision documented </w:t>
                      </w:r>
                      <w:proofErr w:type="gramStart"/>
                      <w:r w:rsidRPr="00E97666">
                        <w:rPr>
                          <w:color w:val="000000" w:themeColor="text1"/>
                        </w:rPr>
                        <w:t>in</w:t>
                      </w:r>
                      <w:r w:rsidRPr="006377E8">
                        <w:rPr>
                          <w:color w:val="000000" w:themeColor="text1"/>
                        </w:rPr>
                        <w:t xml:space="preserve"> </w:t>
                      </w:r>
                      <w:ins w:id="4" w:author="Davey, Georgia" w:date="2015-06-18T08:55:00Z"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</w:ins>
                      <w:r w:rsidRPr="006377E8">
                        <w:rPr>
                          <w:color w:val="000000" w:themeColor="text1"/>
                        </w:rPr>
                        <w:t>patient’s</w:t>
                      </w:r>
                      <w:proofErr w:type="gramEnd"/>
                      <w:r w:rsidRPr="006377E8">
                        <w:rPr>
                          <w:color w:val="000000" w:themeColor="text1"/>
                        </w:rPr>
                        <w:t xml:space="preserve"> notes</w:t>
                      </w:r>
                      <w:ins w:id="5" w:author="Davey, Georgia" w:date="2015-06-18T08:57:00Z">
                        <w:r>
                          <w:rPr>
                            <w:color w:val="000000" w:themeColor="text1"/>
                          </w:rPr>
                          <w:t>.</w:t>
                        </w:r>
                      </w:ins>
                    </w:p>
                  </w:txbxContent>
                </v:textbox>
                <w10:wrap anchorx="margin"/>
              </v:rect>
            </w:pict>
          </mc:Fallback>
        </mc:AlternateContent>
      </w:r>
      <w:r w:rsidR="009B4C4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9474769" wp14:editId="0E8B3BF9">
                <wp:simplePos x="0" y="0"/>
                <wp:positionH relativeFrom="column">
                  <wp:posOffset>523875</wp:posOffset>
                </wp:positionH>
                <wp:positionV relativeFrom="paragraph">
                  <wp:posOffset>1304925</wp:posOffset>
                </wp:positionV>
                <wp:extent cx="847725" cy="409575"/>
                <wp:effectExtent l="0" t="0" r="28575" b="28575"/>
                <wp:wrapNone/>
                <wp:docPr id="242" name="Rectangl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7725" cy="40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CE9" w:rsidRPr="006377E8" w:rsidRDefault="00253CE9" w:rsidP="00E97666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377E8">
                              <w:rPr>
                                <w:color w:val="000000" w:themeColor="text1"/>
                              </w:rPr>
                              <w:t>In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2" o:spid="_x0000_s1033" style="position:absolute;left:0;text-align:left;margin-left:41.25pt;margin-top:102.75pt;width:66.75pt;height:32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" filled="f" strokecolor="#243f60 [1604]" strokeweight="2pt">
                <v:path arrowok="t"/>
                <v:textbox>
                  <w:txbxContent>
                    <w:p w:rsidR="00253CE9" w:rsidRPr="006377E8" w:rsidRDefault="00253CE9" w:rsidP="00E97666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</w:rPr>
                      </w:pPr>
                      <w:r w:rsidRPr="006377E8">
                        <w:rPr>
                          <w:color w:val="000000" w:themeColor="text1"/>
                        </w:rPr>
                        <w:t>In Patient</w:t>
                      </w:r>
                    </w:p>
                  </w:txbxContent>
                </v:textbox>
              </v:rect>
            </w:pict>
          </mc:Fallback>
        </mc:AlternateContent>
      </w:r>
      <w:r w:rsidR="009B4C4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E88751C" wp14:editId="240168BF">
                <wp:simplePos x="0" y="0"/>
                <wp:positionH relativeFrom="margin">
                  <wp:align>left</wp:align>
                </wp:positionH>
                <wp:positionV relativeFrom="paragraph">
                  <wp:posOffset>4343400</wp:posOffset>
                </wp:positionV>
                <wp:extent cx="2038350" cy="600075"/>
                <wp:effectExtent l="0" t="0" r="19050" b="28575"/>
                <wp:wrapNone/>
                <wp:docPr id="257" name="Rectangl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8350" cy="600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3CE9" w:rsidRDefault="00253CE9" w:rsidP="00E97666">
                            <w:pPr>
                              <w:shd w:val="clear" w:color="auto" w:fill="FFFFFF" w:themeFill="background1"/>
                              <w:jc w:val="center"/>
                            </w:pPr>
                            <w:proofErr w:type="gramStart"/>
                            <w:r>
                              <w:t>Cardiologist / Physiologist to interrogate the device and store all information.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7" o:spid="_x0000_s1034" style="position:absolute;left:0;text-align:left;margin-left:0;margin-top:342pt;width:160.5pt;height:47.25pt;z-index:251673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" filled="f" strokecolor="#41719c" strokeweight="1pt">
                <v:path arrowok="t"/>
                <v:textbox>
                  <w:txbxContent>
                    <w:p w:rsidR="00253CE9" w:rsidRDefault="00253CE9" w:rsidP="00E97666">
                      <w:pPr>
                        <w:shd w:val="clear" w:color="auto" w:fill="FFFFFF" w:themeFill="background1"/>
                        <w:jc w:val="center"/>
                      </w:pPr>
                      <w:proofErr w:type="gramStart"/>
                      <w:r>
                        <w:t>Cardiologist / Physiologist to interrogate the device and store all information.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B4C4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51C3C5A" wp14:editId="07444827">
                <wp:simplePos x="0" y="0"/>
                <wp:positionH relativeFrom="margin">
                  <wp:align>left</wp:align>
                </wp:positionH>
                <wp:positionV relativeFrom="paragraph">
                  <wp:posOffset>2647950</wp:posOffset>
                </wp:positionV>
                <wp:extent cx="1981200" cy="609600"/>
                <wp:effectExtent l="0" t="0" r="19050" b="19050"/>
                <wp:wrapNone/>
                <wp:docPr id="262" name="Rectangl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1200" cy="6096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3CE9" w:rsidRDefault="00253CE9" w:rsidP="00E97666">
                            <w:pPr>
                              <w:shd w:val="clear" w:color="auto" w:fill="FFFFFF" w:themeFill="background1"/>
                              <w:jc w:val="center"/>
                            </w:pPr>
                            <w:proofErr w:type="gramStart"/>
                            <w:r>
                              <w:t>Cardiologist or Physiologist response - aim to deactivate ICD within 48 hours.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2" o:spid="_x0000_s1035" style="position:absolute;left:0;text-align:left;margin-left:0;margin-top:208.5pt;width:156pt;height:48pt;z-index:251675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" filled="f" strokecolor="#41719c" strokeweight="1pt">
                <v:path arrowok="t"/>
                <v:textbox>
                  <w:txbxContent>
                    <w:p w:rsidR="00253CE9" w:rsidRDefault="00253CE9" w:rsidP="00E97666">
                      <w:pPr>
                        <w:shd w:val="clear" w:color="auto" w:fill="FFFFFF" w:themeFill="background1"/>
                        <w:jc w:val="center"/>
                      </w:pPr>
                      <w:proofErr w:type="gramStart"/>
                      <w:r>
                        <w:t>Cardiologist or Physiologist response - aim to deactivate ICD within 48 hours.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B4C4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190B285" wp14:editId="071D748F">
                <wp:simplePos x="0" y="0"/>
                <wp:positionH relativeFrom="margin">
                  <wp:align>left</wp:align>
                </wp:positionH>
                <wp:positionV relativeFrom="paragraph">
                  <wp:posOffset>1962150</wp:posOffset>
                </wp:positionV>
                <wp:extent cx="1981200" cy="438150"/>
                <wp:effectExtent l="0" t="0" r="19050" b="19050"/>
                <wp:wrapNone/>
                <wp:docPr id="267" name="Rectangl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1200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3CE9" w:rsidRDefault="00253CE9" w:rsidP="00E97666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Cardiology request entered via CVIS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7" o:spid="_x0000_s1036" style="position:absolute;left:0;text-align:left;margin-left:0;margin-top:154.5pt;width:156pt;height:34.5pt;z-index:251676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" filled="f" strokecolor="#41719c" strokeweight="1pt">
                <v:path arrowok="t"/>
                <v:textbox>
                  <w:txbxContent>
                    <w:p w:rsidR="00253CE9" w:rsidRDefault="00253CE9" w:rsidP="00E97666">
                      <w:pPr>
                        <w:shd w:val="clear" w:color="auto" w:fill="FFFFFF" w:themeFill="background1"/>
                        <w:jc w:val="center"/>
                      </w:pPr>
                      <w:r>
                        <w:t>Cardiology request entered via CVIS system.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4C4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00D3611" wp14:editId="65DFF2C8">
                <wp:simplePos x="0" y="0"/>
                <wp:positionH relativeFrom="margin">
                  <wp:align>right</wp:align>
                </wp:positionH>
                <wp:positionV relativeFrom="paragraph">
                  <wp:posOffset>2028825</wp:posOffset>
                </wp:positionV>
                <wp:extent cx="2038350" cy="609600"/>
                <wp:effectExtent l="0" t="0" r="19050" b="19050"/>
                <wp:wrapNone/>
                <wp:docPr id="288" name="Rectangl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8350" cy="6096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3CE9" w:rsidRDefault="00253CE9" w:rsidP="00E97666">
                            <w:pPr>
                              <w:shd w:val="clear" w:color="auto" w:fill="FFFFFF" w:themeFill="background1"/>
                              <w:jc w:val="center"/>
                            </w:pPr>
                            <w:proofErr w:type="gramStart"/>
                            <w:r>
                              <w:t>Request from G.P. or Doctor looking after patient / Prospect Nurse.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8" o:spid="_x0000_s1037" style="position:absolute;left:0;text-align:left;margin-left:109.3pt;margin-top:159.75pt;width:160.5pt;height:48pt;z-index:251679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" filled="f" strokecolor="#41719c" strokeweight="1pt">
                <v:path arrowok="t"/>
                <v:textbox>
                  <w:txbxContent>
                    <w:p w:rsidR="00253CE9" w:rsidRDefault="00253CE9" w:rsidP="00E97666">
                      <w:pPr>
                        <w:shd w:val="clear" w:color="auto" w:fill="FFFFFF" w:themeFill="background1"/>
                        <w:jc w:val="center"/>
                      </w:pPr>
                      <w:proofErr w:type="gramStart"/>
                      <w:r>
                        <w:t>Request from G.P. or Doctor looking after patient / Prospect Nurse.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B4C4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B71BCDE" wp14:editId="3567852A">
                <wp:simplePos x="0" y="0"/>
                <wp:positionH relativeFrom="margin">
                  <wp:posOffset>4251325</wp:posOffset>
                </wp:positionH>
                <wp:positionV relativeFrom="paragraph">
                  <wp:posOffset>3829050</wp:posOffset>
                </wp:positionV>
                <wp:extent cx="1990725" cy="1000125"/>
                <wp:effectExtent l="0" t="0" r="28575" b="28575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90725" cy="10001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3CE9" w:rsidRDefault="00253CE9" w:rsidP="00E97666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 xml:space="preserve">Telephone referrals to be completed on ICD Request form and faxed back. </w:t>
                            </w:r>
                            <w:proofErr w:type="gramStart"/>
                            <w:r>
                              <w:t>This to be scanned into CVIS System.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38" style="position:absolute;left:0;text-align:left;margin-left:334.75pt;margin-top:301.5pt;width:156.75pt;height:78.75pt;z-index:25167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" filled="f" strokecolor="#41719c" strokeweight="1pt">
                <v:path arrowok="t"/>
                <v:textbox>
                  <w:txbxContent>
                    <w:p w:rsidR="00253CE9" w:rsidRDefault="00253CE9" w:rsidP="00E97666">
                      <w:pPr>
                        <w:shd w:val="clear" w:color="auto" w:fill="FFFFFF" w:themeFill="background1"/>
                        <w:jc w:val="center"/>
                      </w:pPr>
                      <w:r>
                        <w:t xml:space="preserve">Telephone referrals to be completed on ICD Request form and faxed back. </w:t>
                      </w:r>
                      <w:proofErr w:type="gramStart"/>
                      <w:r>
                        <w:t>This to be scanned into CVIS System.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B4C4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F6C610A" wp14:editId="5BD3B318">
                <wp:simplePos x="0" y="0"/>
                <wp:positionH relativeFrom="margin">
                  <wp:posOffset>4222750</wp:posOffset>
                </wp:positionH>
                <wp:positionV relativeFrom="paragraph">
                  <wp:posOffset>2743200</wp:posOffset>
                </wp:positionV>
                <wp:extent cx="1990725" cy="914400"/>
                <wp:effectExtent l="0" t="0" r="28575" b="19050"/>
                <wp:wrapNone/>
                <wp:docPr id="275" name="Rectangl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90725" cy="914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3CE9" w:rsidRDefault="00253CE9" w:rsidP="00E97666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Request must be in a traceable format, email or hard copy, and signed on headed paper or stamped with Institution stamp.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5" o:spid="_x0000_s1039" style="position:absolute;left:0;text-align:left;margin-left:332.5pt;margin-top:3in;width:156.75pt;height:1in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" filled="f" strokecolor="#41719c" strokeweight="1pt">
                <v:path arrowok="t"/>
                <v:textbox>
                  <w:txbxContent>
                    <w:p w:rsidR="00253CE9" w:rsidRDefault="00253CE9" w:rsidP="00E97666">
                      <w:pPr>
                        <w:shd w:val="clear" w:color="auto" w:fill="FFFFFF" w:themeFill="background1"/>
                        <w:jc w:val="center"/>
                      </w:pPr>
                      <w:r>
                        <w:t>Request must be in a traceable format, email or hard copy, and signed on headed paper or stamped with Institution stamp.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4C4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8A8039" wp14:editId="5366091C">
                <wp:simplePos x="0" y="0"/>
                <wp:positionH relativeFrom="column">
                  <wp:posOffset>2026920</wp:posOffset>
                </wp:positionH>
                <wp:positionV relativeFrom="paragraph">
                  <wp:posOffset>3629660</wp:posOffset>
                </wp:positionV>
                <wp:extent cx="2228850" cy="704850"/>
                <wp:effectExtent l="38100" t="38100" r="19050" b="19050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2288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159.6pt;margin-top:285.8pt;width:175.5pt;height:55.5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" strokecolor="#4579b8 [3044]">
                <v:stroke endarrow="block"/>
                <o:lock v:ext="edit" shapetype="f"/>
              </v:shape>
            </w:pict>
          </mc:Fallback>
        </mc:AlternateContent>
      </w:r>
      <w:r w:rsidR="009B4C4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10ACE3" wp14:editId="07C555D0">
                <wp:simplePos x="0" y="0"/>
                <wp:positionH relativeFrom="column">
                  <wp:posOffset>9260205</wp:posOffset>
                </wp:positionH>
                <wp:positionV relativeFrom="paragraph">
                  <wp:posOffset>4071620</wp:posOffset>
                </wp:positionV>
                <wp:extent cx="1049655" cy="914400"/>
                <wp:effectExtent l="0" t="0" r="17145" b="19050"/>
                <wp:wrapNone/>
                <wp:docPr id="25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965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CE9" w:rsidRDefault="00253CE9" w:rsidP="00EE600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TEP Alert raised from clinical / GP / Community Matron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1" style="position:absolute;left:0;text-align:left;margin-left:729.15pt;margin-top:320.6pt;width:82.65pt;height:1in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" fillcolor="#4f81bd [3204]" strokecolor="#243f60 [1604]" strokeweight="2pt">
                <v:path arrowok="t"/>
                <v:textbox>
                  <w:txbxContent>
                    <w:p w:rsidR="00253CE9" w:rsidRDefault="00253CE9" w:rsidP="00EE600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TEP Alert raised from clinical / GP / Community Matron</w:t>
                      </w:r>
                    </w:p>
                  </w:txbxContent>
                </v:textbox>
              </v:rect>
            </w:pict>
          </mc:Fallback>
        </mc:AlternateContent>
      </w:r>
      <w:r w:rsidR="009B4C4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879BBC5" wp14:editId="312538AD">
                <wp:simplePos x="0" y="0"/>
                <wp:positionH relativeFrom="column">
                  <wp:posOffset>9260205</wp:posOffset>
                </wp:positionH>
                <wp:positionV relativeFrom="paragraph">
                  <wp:posOffset>3080385</wp:posOffset>
                </wp:positionV>
                <wp:extent cx="1049655" cy="914400"/>
                <wp:effectExtent l="0" t="0" r="17145" b="19050"/>
                <wp:wrapNone/>
                <wp:docPr id="25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965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CE9" w:rsidRDefault="00253CE9" w:rsidP="00EE600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Conversation Project Alert raised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2" style="position:absolute;left:0;text-align:left;margin-left:729.15pt;margin-top:242.55pt;width:82.65pt;height:1in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" fillcolor="#4f81bd [3204]" strokecolor="#243f60 [1604]" strokeweight="2pt">
                <v:path arrowok="t"/>
                <v:textbox>
                  <w:txbxContent>
                    <w:p w:rsidR="00253CE9" w:rsidRDefault="00253CE9" w:rsidP="00EE600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Conversation Project Alert raised</w:t>
                      </w:r>
                    </w:p>
                  </w:txbxContent>
                </v:textbox>
              </v:rect>
            </w:pict>
          </mc:Fallback>
        </mc:AlternateContent>
      </w:r>
      <w:r w:rsidR="009B4C4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BFC22F4" wp14:editId="12D5F03E">
                <wp:simplePos x="0" y="0"/>
                <wp:positionH relativeFrom="column">
                  <wp:posOffset>9260205</wp:posOffset>
                </wp:positionH>
                <wp:positionV relativeFrom="paragraph">
                  <wp:posOffset>0</wp:posOffset>
                </wp:positionV>
                <wp:extent cx="914400" cy="914400"/>
                <wp:effectExtent l="0" t="0" r="19050" b="19050"/>
                <wp:wrapNone/>
                <wp:docPr id="25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CE9" w:rsidRDefault="00253CE9" w:rsidP="00EE600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IT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3" style="position:absolute;left:0;text-align:left;margin-left:729.15pt;margin-top:0;width:1in;height:1in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" fillcolor="#4f81bd [3204]" strokecolor="#243f60 [1604]" strokeweight="2pt">
                <v:path arrowok="t"/>
                <v:textbox>
                  <w:txbxContent>
                    <w:p w:rsidR="00253CE9" w:rsidRDefault="00253CE9" w:rsidP="00EE600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IT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 Action</w:t>
                      </w:r>
                    </w:p>
                  </w:txbxContent>
                </v:textbox>
              </v:rect>
            </w:pict>
          </mc:Fallback>
        </mc:AlternateContent>
      </w:r>
      <w:r w:rsidR="003108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46E28E8" wp14:editId="01241078">
                <wp:simplePos x="0" y="0"/>
                <wp:positionH relativeFrom="column">
                  <wp:posOffset>-5621654</wp:posOffset>
                </wp:positionH>
                <wp:positionV relativeFrom="paragraph">
                  <wp:posOffset>4143376</wp:posOffset>
                </wp:positionV>
                <wp:extent cx="4352924" cy="247014"/>
                <wp:effectExtent l="0" t="0" r="10160" b="20320"/>
                <wp:wrapNone/>
                <wp:docPr id="255" name="Straight Connector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352924" cy="247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5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2.65pt,326.25pt" to="-99.9pt,3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" strokecolor="#4579b8 [3044]">
                <o:lock v:ext="edit" shapetype="f"/>
              </v:line>
            </w:pict>
          </mc:Fallback>
        </mc:AlternateContent>
      </w:r>
    </w:p>
    <w:sectPr w:rsidR="00EE6001" w:rsidRPr="0028408B" w:rsidSect="00E20BB2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008" w:right="1008" w:bottom="1008" w:left="100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769" w:rsidRDefault="00FF1769" w:rsidP="00172327">
      <w:r>
        <w:separator/>
      </w:r>
    </w:p>
  </w:endnote>
  <w:endnote w:type="continuationSeparator" w:id="0">
    <w:p w:rsidR="00FF1769" w:rsidRDefault="00FF1769" w:rsidP="00172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CE9" w:rsidRDefault="00253CE9">
    <w:pPr>
      <w:pStyle w:val="Footer"/>
    </w:pPr>
    <w:r>
      <w:rPr>
        <w:noProof/>
        <w:lang w:eastAsia="en-GB"/>
      </w:rPr>
      <w:drawing>
        <wp:inline distT="0" distB="0" distL="0" distR="0" wp14:anchorId="20C4B652" wp14:editId="359318DE">
          <wp:extent cx="1724025" cy="219075"/>
          <wp:effectExtent l="0" t="0" r="9525" b="9525"/>
          <wp:docPr id="260" name="Picture 25" descr="Values logo transparent backgrou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5" descr="Values logo transparent background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7330" cy="2220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CE9" w:rsidRDefault="00253CE9">
    <w:pPr>
      <w:pStyle w:val="Footer"/>
    </w:pPr>
  </w:p>
  <w:p w:rsidR="00253CE9" w:rsidRDefault="00253CE9">
    <w:pPr>
      <w:pStyle w:val="Footer"/>
    </w:pPr>
    <w:r>
      <w:rPr>
        <w:noProof/>
        <w:lang w:eastAsia="en-GB"/>
      </w:rPr>
      <w:drawing>
        <wp:inline distT="0" distB="0" distL="0" distR="0" wp14:anchorId="050FAA63" wp14:editId="695D0A11">
          <wp:extent cx="1724025" cy="219075"/>
          <wp:effectExtent l="0" t="0" r="9525" b="9525"/>
          <wp:docPr id="224" name="Picture 25" descr="Values logo transparent backgrou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5" descr="Values logo transparent background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7330" cy="2220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769" w:rsidRDefault="00FF1769" w:rsidP="00172327">
      <w:r>
        <w:separator/>
      </w:r>
    </w:p>
  </w:footnote>
  <w:footnote w:type="continuationSeparator" w:id="0">
    <w:p w:rsidR="00FF1769" w:rsidRDefault="00FF1769" w:rsidP="001723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CE9" w:rsidRDefault="00253CE9" w:rsidP="00310865">
    <w:pPr>
      <w:pStyle w:val="Header"/>
      <w:jc w:val="right"/>
    </w:pPr>
    <w:r>
      <w:rPr>
        <w:noProof/>
        <w:lang w:eastAsia="en-GB"/>
      </w:rPr>
      <w:drawing>
        <wp:inline distT="0" distB="0" distL="0" distR="0" wp14:anchorId="0FB9D6D8" wp14:editId="6773CF58">
          <wp:extent cx="1882334" cy="257175"/>
          <wp:effectExtent l="0" t="0" r="3810" b="0"/>
          <wp:docPr id="46" name="Picture 26" descr="Great Western Hospitals FT transparent backgrou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6" descr="Great Western Hospitals FT transparent background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87787" cy="257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CE9" w:rsidRDefault="00253CE9" w:rsidP="00E97666">
    <w:pPr>
      <w:pStyle w:val="Header"/>
      <w:jc w:val="right"/>
    </w:pPr>
    <w:r>
      <w:rPr>
        <w:noProof/>
        <w:lang w:eastAsia="en-GB"/>
      </w:rPr>
      <w:drawing>
        <wp:inline distT="0" distB="0" distL="0" distR="0" wp14:anchorId="4BD9719C" wp14:editId="6FE84E7A">
          <wp:extent cx="1882334" cy="257175"/>
          <wp:effectExtent l="0" t="0" r="3810" b="0"/>
          <wp:docPr id="1" name="Picture 26" descr="Great Western Hospitals FT transparent backgrou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6" descr="Great Western Hospitals FT transparent background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87787" cy="257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53CE9" w:rsidRDefault="00253C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3379A"/>
    <w:multiLevelType w:val="hybridMultilevel"/>
    <w:tmpl w:val="FAB6BB3A"/>
    <w:lvl w:ilvl="0" w:tplc="880CB84E">
      <w:start w:val="1"/>
      <w:numFmt w:val="decimal"/>
      <w:lvlText w:val="1.%1"/>
      <w:lvlJc w:val="left"/>
      <w:pPr>
        <w:ind w:left="717" w:hanging="360"/>
      </w:pPr>
      <w:rPr>
        <w:rFonts w:hint="default"/>
      </w:rPr>
    </w:lvl>
    <w:lvl w:ilvl="1" w:tplc="230A78CE">
      <w:numFmt w:val="none"/>
      <w:lvlText w:val=""/>
      <w:lvlJc w:val="left"/>
      <w:pPr>
        <w:tabs>
          <w:tab w:val="num" w:pos="360"/>
        </w:tabs>
      </w:pPr>
    </w:lvl>
    <w:lvl w:ilvl="2" w:tplc="1C24065A">
      <w:numFmt w:val="none"/>
      <w:lvlText w:val=""/>
      <w:lvlJc w:val="left"/>
      <w:pPr>
        <w:tabs>
          <w:tab w:val="num" w:pos="360"/>
        </w:tabs>
      </w:pPr>
    </w:lvl>
    <w:lvl w:ilvl="3" w:tplc="23E0BE34">
      <w:numFmt w:val="none"/>
      <w:lvlText w:val=""/>
      <w:lvlJc w:val="left"/>
      <w:pPr>
        <w:tabs>
          <w:tab w:val="num" w:pos="360"/>
        </w:tabs>
      </w:pPr>
    </w:lvl>
    <w:lvl w:ilvl="4" w:tplc="564632C6">
      <w:numFmt w:val="none"/>
      <w:lvlText w:val=""/>
      <w:lvlJc w:val="left"/>
      <w:pPr>
        <w:tabs>
          <w:tab w:val="num" w:pos="360"/>
        </w:tabs>
      </w:pPr>
    </w:lvl>
    <w:lvl w:ilvl="5" w:tplc="28640262">
      <w:numFmt w:val="none"/>
      <w:lvlText w:val=""/>
      <w:lvlJc w:val="left"/>
      <w:pPr>
        <w:tabs>
          <w:tab w:val="num" w:pos="360"/>
        </w:tabs>
      </w:pPr>
    </w:lvl>
    <w:lvl w:ilvl="6" w:tplc="ECE4668A">
      <w:numFmt w:val="none"/>
      <w:lvlText w:val=""/>
      <w:lvlJc w:val="left"/>
      <w:pPr>
        <w:tabs>
          <w:tab w:val="num" w:pos="360"/>
        </w:tabs>
      </w:pPr>
    </w:lvl>
    <w:lvl w:ilvl="7" w:tplc="51FED412">
      <w:numFmt w:val="none"/>
      <w:lvlText w:val=""/>
      <w:lvlJc w:val="left"/>
      <w:pPr>
        <w:tabs>
          <w:tab w:val="num" w:pos="360"/>
        </w:tabs>
      </w:pPr>
    </w:lvl>
    <w:lvl w:ilvl="8" w:tplc="2E0E500E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054E2004"/>
    <w:multiLevelType w:val="hybridMultilevel"/>
    <w:tmpl w:val="5742F600"/>
    <w:lvl w:ilvl="0" w:tplc="390AA40C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75C4C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5460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9E79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4263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C048F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0CAB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D8D6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DFABB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5251B"/>
    <w:multiLevelType w:val="hybridMultilevel"/>
    <w:tmpl w:val="5C4C3AC0"/>
    <w:lvl w:ilvl="0" w:tplc="CD6ADE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620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CA26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829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22D5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DE18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82DC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0896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6C4C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604456"/>
    <w:multiLevelType w:val="hybridMultilevel"/>
    <w:tmpl w:val="57DC18A6"/>
    <w:lvl w:ilvl="0" w:tplc="DC36B76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710A402" w:tentative="1">
      <w:start w:val="1"/>
      <w:numFmt w:val="lowerLetter"/>
      <w:lvlText w:val="%2."/>
      <w:lvlJc w:val="left"/>
      <w:pPr>
        <w:ind w:left="1440" w:hanging="360"/>
      </w:pPr>
    </w:lvl>
    <w:lvl w:ilvl="2" w:tplc="66A8A3A8" w:tentative="1">
      <w:start w:val="1"/>
      <w:numFmt w:val="lowerRoman"/>
      <w:lvlText w:val="%3."/>
      <w:lvlJc w:val="right"/>
      <w:pPr>
        <w:ind w:left="2160" w:hanging="180"/>
      </w:pPr>
    </w:lvl>
    <w:lvl w:ilvl="3" w:tplc="0DACF8DC" w:tentative="1">
      <w:start w:val="1"/>
      <w:numFmt w:val="decimal"/>
      <w:lvlText w:val="%4."/>
      <w:lvlJc w:val="left"/>
      <w:pPr>
        <w:ind w:left="2880" w:hanging="360"/>
      </w:pPr>
    </w:lvl>
    <w:lvl w:ilvl="4" w:tplc="ADF2BAEA" w:tentative="1">
      <w:start w:val="1"/>
      <w:numFmt w:val="lowerLetter"/>
      <w:lvlText w:val="%5."/>
      <w:lvlJc w:val="left"/>
      <w:pPr>
        <w:ind w:left="3600" w:hanging="360"/>
      </w:pPr>
    </w:lvl>
    <w:lvl w:ilvl="5" w:tplc="19424E62" w:tentative="1">
      <w:start w:val="1"/>
      <w:numFmt w:val="lowerRoman"/>
      <w:lvlText w:val="%6."/>
      <w:lvlJc w:val="right"/>
      <w:pPr>
        <w:ind w:left="4320" w:hanging="180"/>
      </w:pPr>
    </w:lvl>
    <w:lvl w:ilvl="6" w:tplc="6C80C344" w:tentative="1">
      <w:start w:val="1"/>
      <w:numFmt w:val="decimal"/>
      <w:lvlText w:val="%7."/>
      <w:lvlJc w:val="left"/>
      <w:pPr>
        <w:ind w:left="5040" w:hanging="360"/>
      </w:pPr>
    </w:lvl>
    <w:lvl w:ilvl="7" w:tplc="822E8192" w:tentative="1">
      <w:start w:val="1"/>
      <w:numFmt w:val="lowerLetter"/>
      <w:lvlText w:val="%8."/>
      <w:lvlJc w:val="left"/>
      <w:pPr>
        <w:ind w:left="5760" w:hanging="360"/>
      </w:pPr>
    </w:lvl>
    <w:lvl w:ilvl="8" w:tplc="4638582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A80627"/>
    <w:multiLevelType w:val="hybridMultilevel"/>
    <w:tmpl w:val="D7DEDA94"/>
    <w:lvl w:ilvl="0" w:tplc="A6DCF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10E9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6E2D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604E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9A19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8E57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B676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0485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D8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332CB6"/>
    <w:multiLevelType w:val="hybridMultilevel"/>
    <w:tmpl w:val="5A82A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5600C8"/>
    <w:multiLevelType w:val="hybridMultilevel"/>
    <w:tmpl w:val="4578795E"/>
    <w:lvl w:ilvl="0" w:tplc="9378E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42B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DC5F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54E6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24FD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D6E6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94B7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0405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7A26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A062F9"/>
    <w:multiLevelType w:val="hybridMultilevel"/>
    <w:tmpl w:val="F77E2114"/>
    <w:lvl w:ilvl="0" w:tplc="D54EC39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8C98AC" w:tentative="1">
      <w:start w:val="1"/>
      <w:numFmt w:val="lowerLetter"/>
      <w:lvlText w:val="%2."/>
      <w:lvlJc w:val="left"/>
      <w:pPr>
        <w:ind w:left="1440" w:hanging="360"/>
      </w:pPr>
    </w:lvl>
    <w:lvl w:ilvl="2" w:tplc="A16EA89A" w:tentative="1">
      <w:start w:val="1"/>
      <w:numFmt w:val="lowerRoman"/>
      <w:lvlText w:val="%3."/>
      <w:lvlJc w:val="right"/>
      <w:pPr>
        <w:ind w:left="2160" w:hanging="180"/>
      </w:pPr>
    </w:lvl>
    <w:lvl w:ilvl="3" w:tplc="C9DEF188" w:tentative="1">
      <w:start w:val="1"/>
      <w:numFmt w:val="decimal"/>
      <w:lvlText w:val="%4."/>
      <w:lvlJc w:val="left"/>
      <w:pPr>
        <w:ind w:left="2880" w:hanging="360"/>
      </w:pPr>
    </w:lvl>
    <w:lvl w:ilvl="4" w:tplc="94BED82C" w:tentative="1">
      <w:start w:val="1"/>
      <w:numFmt w:val="lowerLetter"/>
      <w:lvlText w:val="%5."/>
      <w:lvlJc w:val="left"/>
      <w:pPr>
        <w:ind w:left="3600" w:hanging="360"/>
      </w:pPr>
    </w:lvl>
    <w:lvl w:ilvl="5" w:tplc="B4A6E222" w:tentative="1">
      <w:start w:val="1"/>
      <w:numFmt w:val="lowerRoman"/>
      <w:lvlText w:val="%6."/>
      <w:lvlJc w:val="right"/>
      <w:pPr>
        <w:ind w:left="4320" w:hanging="180"/>
      </w:pPr>
    </w:lvl>
    <w:lvl w:ilvl="6" w:tplc="F7CE375E" w:tentative="1">
      <w:start w:val="1"/>
      <w:numFmt w:val="decimal"/>
      <w:lvlText w:val="%7."/>
      <w:lvlJc w:val="left"/>
      <w:pPr>
        <w:ind w:left="5040" w:hanging="360"/>
      </w:pPr>
    </w:lvl>
    <w:lvl w:ilvl="7" w:tplc="771836B0" w:tentative="1">
      <w:start w:val="1"/>
      <w:numFmt w:val="lowerLetter"/>
      <w:lvlText w:val="%8."/>
      <w:lvlJc w:val="left"/>
      <w:pPr>
        <w:ind w:left="5760" w:hanging="360"/>
      </w:pPr>
    </w:lvl>
    <w:lvl w:ilvl="8" w:tplc="62B2B9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D54568"/>
    <w:multiLevelType w:val="hybridMultilevel"/>
    <w:tmpl w:val="E788FB92"/>
    <w:lvl w:ilvl="0" w:tplc="6E843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AC29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1C71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C5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DCFD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3224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5008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2CF0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9683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F6933"/>
    <w:multiLevelType w:val="hybridMultilevel"/>
    <w:tmpl w:val="3B20A2E2"/>
    <w:lvl w:ilvl="0" w:tplc="02F84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E1A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FC65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BE2D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F48B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5652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58B6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A231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784E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7C35A3"/>
    <w:multiLevelType w:val="hybridMultilevel"/>
    <w:tmpl w:val="BC9E87B4"/>
    <w:lvl w:ilvl="0" w:tplc="DF985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0E7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067D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B4B0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E75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8406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1C02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EC22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B85E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086BB1"/>
    <w:multiLevelType w:val="hybridMultilevel"/>
    <w:tmpl w:val="E2BCF2BA"/>
    <w:lvl w:ilvl="0" w:tplc="AA0E855E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18"/>
        <w:szCs w:val="18"/>
      </w:rPr>
    </w:lvl>
    <w:lvl w:ilvl="1" w:tplc="F6D63B24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cs="Courier New" w:hint="default"/>
      </w:rPr>
    </w:lvl>
    <w:lvl w:ilvl="2" w:tplc="58201D50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D40D374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8DB8450C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cs="Courier New" w:hint="default"/>
      </w:rPr>
    </w:lvl>
    <w:lvl w:ilvl="5" w:tplc="3850CB38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C4FED148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42203D74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cs="Courier New" w:hint="default"/>
      </w:rPr>
    </w:lvl>
    <w:lvl w:ilvl="8" w:tplc="06122174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12">
    <w:nsid w:val="28AA3CC1"/>
    <w:multiLevelType w:val="hybridMultilevel"/>
    <w:tmpl w:val="ED70907E"/>
    <w:lvl w:ilvl="0" w:tplc="9A66B1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6AB62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5CC7E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0566E5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FD607A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606A34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BF6FFC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E2245D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268A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8B01926"/>
    <w:multiLevelType w:val="hybridMultilevel"/>
    <w:tmpl w:val="0F127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9278A3"/>
    <w:multiLevelType w:val="hybridMultilevel"/>
    <w:tmpl w:val="BC746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07190E"/>
    <w:multiLevelType w:val="multilevel"/>
    <w:tmpl w:val="7E8AF7BE"/>
    <w:lvl w:ilvl="0">
      <w:start w:val="1"/>
      <w:numFmt w:val="decimal"/>
      <w:pStyle w:val="Heading1"/>
      <w:lvlText w:val="%1"/>
      <w:lvlJc w:val="left"/>
      <w:pPr>
        <w:ind w:left="107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69"/>
        </w:tabs>
        <w:ind w:left="1350" w:hanging="357"/>
      </w:pPr>
      <w:rPr>
        <w:rFonts w:hint="default"/>
      </w:rPr>
    </w:lvl>
    <w:lvl w:ilvl="2">
      <w:start w:val="1"/>
      <w:numFmt w:val="decimal"/>
      <w:lvlRestart w:val="1"/>
      <w:pStyle w:val="Heading3"/>
      <w:lvlText w:val="%1.%2.%3"/>
      <w:lvlJc w:val="left"/>
      <w:pPr>
        <w:tabs>
          <w:tab w:val="num" w:pos="1440"/>
        </w:tabs>
        <w:ind w:left="107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077" w:hanging="35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077" w:hanging="3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077" w:hanging="35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1077" w:hanging="35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077" w:hanging="35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1077" w:hanging="357"/>
      </w:pPr>
      <w:rPr>
        <w:rFonts w:hint="default"/>
      </w:rPr>
    </w:lvl>
  </w:abstractNum>
  <w:abstractNum w:abstractNumId="16">
    <w:nsid w:val="2EC44E1A"/>
    <w:multiLevelType w:val="hybridMultilevel"/>
    <w:tmpl w:val="EC9CC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28605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A675070"/>
    <w:multiLevelType w:val="hybridMultilevel"/>
    <w:tmpl w:val="1B748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004BC7"/>
    <w:multiLevelType w:val="hybridMultilevel"/>
    <w:tmpl w:val="5906CB5E"/>
    <w:lvl w:ilvl="0" w:tplc="080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BA5034AC">
      <w:numFmt w:val="bullet"/>
      <w:lvlText w:val="•"/>
      <w:lvlJc w:val="left"/>
      <w:pPr>
        <w:ind w:left="2575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0">
    <w:nsid w:val="64316524"/>
    <w:multiLevelType w:val="hybridMultilevel"/>
    <w:tmpl w:val="2E6C691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652576B1"/>
    <w:multiLevelType w:val="hybridMultilevel"/>
    <w:tmpl w:val="5BEC065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84C6C90"/>
    <w:multiLevelType w:val="multilevel"/>
    <w:tmpl w:val="54E2E0CA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2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68635C2B"/>
    <w:multiLevelType w:val="hybridMultilevel"/>
    <w:tmpl w:val="66FE9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A3056E"/>
    <w:multiLevelType w:val="hybridMultilevel"/>
    <w:tmpl w:val="D9BCA868"/>
    <w:lvl w:ilvl="0" w:tplc="1E807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0CBD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BC47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CC4C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A4F7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2206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3E3A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227C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2A98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2B6959"/>
    <w:multiLevelType w:val="hybridMultilevel"/>
    <w:tmpl w:val="7DDA74A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72922386"/>
    <w:multiLevelType w:val="hybridMultilevel"/>
    <w:tmpl w:val="7460F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561AF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8D256E6"/>
    <w:multiLevelType w:val="hybridMultilevel"/>
    <w:tmpl w:val="176C03DC"/>
    <w:lvl w:ilvl="0" w:tplc="116A6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D4D7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6E03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5802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86AB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EE02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B44B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42BD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EA00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11"/>
  </w:num>
  <w:num w:numId="5">
    <w:abstractNumId w:val="7"/>
  </w:num>
  <w:num w:numId="6">
    <w:abstractNumId w:val="3"/>
  </w:num>
  <w:num w:numId="7">
    <w:abstractNumId w:val="27"/>
  </w:num>
  <w:num w:numId="8">
    <w:abstractNumId w:val="22"/>
  </w:num>
  <w:num w:numId="9">
    <w:abstractNumId w:val="17"/>
  </w:num>
  <w:num w:numId="10">
    <w:abstractNumId w:val="16"/>
  </w:num>
  <w:num w:numId="11">
    <w:abstractNumId w:val="12"/>
  </w:num>
  <w:num w:numId="12">
    <w:abstractNumId w:val="9"/>
  </w:num>
  <w:num w:numId="13">
    <w:abstractNumId w:val="21"/>
  </w:num>
  <w:num w:numId="14">
    <w:abstractNumId w:val="19"/>
  </w:num>
  <w:num w:numId="15">
    <w:abstractNumId w:val="6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8"/>
  </w:num>
  <w:num w:numId="18">
    <w:abstractNumId w:val="4"/>
  </w:num>
  <w:num w:numId="19">
    <w:abstractNumId w:val="8"/>
  </w:num>
  <w:num w:numId="20">
    <w:abstractNumId w:val="10"/>
  </w:num>
  <w:num w:numId="21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5"/>
  </w:num>
  <w:num w:numId="26">
    <w:abstractNumId w:val="26"/>
  </w:num>
  <w:num w:numId="27">
    <w:abstractNumId w:val="23"/>
  </w:num>
  <w:num w:numId="28">
    <w:abstractNumId w:val="20"/>
  </w:num>
  <w:num w:numId="29">
    <w:abstractNumId w:val="18"/>
  </w:num>
  <w:num w:numId="30">
    <w:abstractNumId w:val="13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327"/>
    <w:rsid w:val="000133B0"/>
    <w:rsid w:val="00023B9B"/>
    <w:rsid w:val="00024F88"/>
    <w:rsid w:val="0003319A"/>
    <w:rsid w:val="0003463D"/>
    <w:rsid w:val="00051AA3"/>
    <w:rsid w:val="00056BCC"/>
    <w:rsid w:val="00073873"/>
    <w:rsid w:val="00085BFA"/>
    <w:rsid w:val="000941F4"/>
    <w:rsid w:val="000B5B5D"/>
    <w:rsid w:val="000D2B8C"/>
    <w:rsid w:val="000F3A22"/>
    <w:rsid w:val="000F46E8"/>
    <w:rsid w:val="000F4FBF"/>
    <w:rsid w:val="00117307"/>
    <w:rsid w:val="00172327"/>
    <w:rsid w:val="00172D02"/>
    <w:rsid w:val="001A35D4"/>
    <w:rsid w:val="001C558D"/>
    <w:rsid w:val="00232DCC"/>
    <w:rsid w:val="00251FE7"/>
    <w:rsid w:val="00253CE9"/>
    <w:rsid w:val="0025508F"/>
    <w:rsid w:val="002578EB"/>
    <w:rsid w:val="002653C2"/>
    <w:rsid w:val="0028408B"/>
    <w:rsid w:val="00284D21"/>
    <w:rsid w:val="002979D0"/>
    <w:rsid w:val="002A039C"/>
    <w:rsid w:val="002A232B"/>
    <w:rsid w:val="002C2616"/>
    <w:rsid w:val="002C46C3"/>
    <w:rsid w:val="002F0454"/>
    <w:rsid w:val="002F2E1A"/>
    <w:rsid w:val="00310865"/>
    <w:rsid w:val="003351A0"/>
    <w:rsid w:val="00346407"/>
    <w:rsid w:val="003466C3"/>
    <w:rsid w:val="00347819"/>
    <w:rsid w:val="003510A8"/>
    <w:rsid w:val="003645E8"/>
    <w:rsid w:val="00364DB5"/>
    <w:rsid w:val="003677B6"/>
    <w:rsid w:val="00392BDF"/>
    <w:rsid w:val="003B4822"/>
    <w:rsid w:val="003B6FB3"/>
    <w:rsid w:val="003C5DD6"/>
    <w:rsid w:val="003D36F2"/>
    <w:rsid w:val="003E5F84"/>
    <w:rsid w:val="003F6394"/>
    <w:rsid w:val="00400A72"/>
    <w:rsid w:val="00413F2E"/>
    <w:rsid w:val="004374F4"/>
    <w:rsid w:val="00441C72"/>
    <w:rsid w:val="004902F2"/>
    <w:rsid w:val="00490E2F"/>
    <w:rsid w:val="004948EF"/>
    <w:rsid w:val="004A5708"/>
    <w:rsid w:val="004A5844"/>
    <w:rsid w:val="004F03F0"/>
    <w:rsid w:val="00502398"/>
    <w:rsid w:val="00535202"/>
    <w:rsid w:val="0054390B"/>
    <w:rsid w:val="005556DB"/>
    <w:rsid w:val="00560318"/>
    <w:rsid w:val="005636D7"/>
    <w:rsid w:val="005701FD"/>
    <w:rsid w:val="00571B2D"/>
    <w:rsid w:val="005974E6"/>
    <w:rsid w:val="005A3097"/>
    <w:rsid w:val="005B1A42"/>
    <w:rsid w:val="005C6545"/>
    <w:rsid w:val="005D3763"/>
    <w:rsid w:val="005E40AD"/>
    <w:rsid w:val="005F68A8"/>
    <w:rsid w:val="006201B8"/>
    <w:rsid w:val="00622897"/>
    <w:rsid w:val="00626DC6"/>
    <w:rsid w:val="00632DD7"/>
    <w:rsid w:val="0064091A"/>
    <w:rsid w:val="006447C3"/>
    <w:rsid w:val="006632BF"/>
    <w:rsid w:val="0066630D"/>
    <w:rsid w:val="00672B57"/>
    <w:rsid w:val="006803FD"/>
    <w:rsid w:val="00683D4C"/>
    <w:rsid w:val="006A11C5"/>
    <w:rsid w:val="006B16A0"/>
    <w:rsid w:val="006D59A5"/>
    <w:rsid w:val="006E030D"/>
    <w:rsid w:val="006F5E4E"/>
    <w:rsid w:val="00701FC4"/>
    <w:rsid w:val="00712AB9"/>
    <w:rsid w:val="00712E73"/>
    <w:rsid w:val="00717AB4"/>
    <w:rsid w:val="007209B0"/>
    <w:rsid w:val="00727BCD"/>
    <w:rsid w:val="00734AF6"/>
    <w:rsid w:val="00742404"/>
    <w:rsid w:val="007578C2"/>
    <w:rsid w:val="00757A65"/>
    <w:rsid w:val="00761644"/>
    <w:rsid w:val="00765A17"/>
    <w:rsid w:val="0079374B"/>
    <w:rsid w:val="0079431A"/>
    <w:rsid w:val="007B0D08"/>
    <w:rsid w:val="007B7B44"/>
    <w:rsid w:val="007E29D0"/>
    <w:rsid w:val="00812A07"/>
    <w:rsid w:val="00820931"/>
    <w:rsid w:val="008253EF"/>
    <w:rsid w:val="00832BC6"/>
    <w:rsid w:val="00835CCD"/>
    <w:rsid w:val="0084016B"/>
    <w:rsid w:val="00857F64"/>
    <w:rsid w:val="00880006"/>
    <w:rsid w:val="00887C35"/>
    <w:rsid w:val="008C35CB"/>
    <w:rsid w:val="008D3698"/>
    <w:rsid w:val="008E3631"/>
    <w:rsid w:val="008F2489"/>
    <w:rsid w:val="00906876"/>
    <w:rsid w:val="00907CE0"/>
    <w:rsid w:val="009121E6"/>
    <w:rsid w:val="00915919"/>
    <w:rsid w:val="00920020"/>
    <w:rsid w:val="00923FA6"/>
    <w:rsid w:val="00926A17"/>
    <w:rsid w:val="00963639"/>
    <w:rsid w:val="0096720E"/>
    <w:rsid w:val="0097304E"/>
    <w:rsid w:val="00987A90"/>
    <w:rsid w:val="00992AE4"/>
    <w:rsid w:val="00994395"/>
    <w:rsid w:val="009B4C49"/>
    <w:rsid w:val="009C148F"/>
    <w:rsid w:val="009D282C"/>
    <w:rsid w:val="009E4E52"/>
    <w:rsid w:val="009E5082"/>
    <w:rsid w:val="009F23AB"/>
    <w:rsid w:val="00A04559"/>
    <w:rsid w:val="00A066B4"/>
    <w:rsid w:val="00A538AC"/>
    <w:rsid w:val="00A7072E"/>
    <w:rsid w:val="00A741CA"/>
    <w:rsid w:val="00A74F3C"/>
    <w:rsid w:val="00A76B30"/>
    <w:rsid w:val="00A81766"/>
    <w:rsid w:val="00A83E4B"/>
    <w:rsid w:val="00A977D8"/>
    <w:rsid w:val="00AB16B9"/>
    <w:rsid w:val="00AD4020"/>
    <w:rsid w:val="00AD51D6"/>
    <w:rsid w:val="00AF5E86"/>
    <w:rsid w:val="00AF68CD"/>
    <w:rsid w:val="00B2358B"/>
    <w:rsid w:val="00B252A5"/>
    <w:rsid w:val="00B50E8F"/>
    <w:rsid w:val="00B740A1"/>
    <w:rsid w:val="00B77A3D"/>
    <w:rsid w:val="00B85947"/>
    <w:rsid w:val="00B907FB"/>
    <w:rsid w:val="00BB1726"/>
    <w:rsid w:val="00BD2A93"/>
    <w:rsid w:val="00BF7B58"/>
    <w:rsid w:val="00C238AD"/>
    <w:rsid w:val="00C3331A"/>
    <w:rsid w:val="00C34FEB"/>
    <w:rsid w:val="00C37C3A"/>
    <w:rsid w:val="00C8711E"/>
    <w:rsid w:val="00C956DF"/>
    <w:rsid w:val="00CD3754"/>
    <w:rsid w:val="00CE740D"/>
    <w:rsid w:val="00CF206E"/>
    <w:rsid w:val="00CF3F68"/>
    <w:rsid w:val="00D15CFB"/>
    <w:rsid w:val="00D374AE"/>
    <w:rsid w:val="00D41DFB"/>
    <w:rsid w:val="00D43EBD"/>
    <w:rsid w:val="00D63D02"/>
    <w:rsid w:val="00D85E09"/>
    <w:rsid w:val="00DC6D24"/>
    <w:rsid w:val="00DC7E6B"/>
    <w:rsid w:val="00DD1019"/>
    <w:rsid w:val="00DD3B36"/>
    <w:rsid w:val="00E0090D"/>
    <w:rsid w:val="00E032A3"/>
    <w:rsid w:val="00E10A74"/>
    <w:rsid w:val="00E12FFB"/>
    <w:rsid w:val="00E179CD"/>
    <w:rsid w:val="00E20BB2"/>
    <w:rsid w:val="00E31EDD"/>
    <w:rsid w:val="00E35768"/>
    <w:rsid w:val="00E3688E"/>
    <w:rsid w:val="00E40D9D"/>
    <w:rsid w:val="00E533D9"/>
    <w:rsid w:val="00E577A8"/>
    <w:rsid w:val="00E72494"/>
    <w:rsid w:val="00E75098"/>
    <w:rsid w:val="00E756CB"/>
    <w:rsid w:val="00E80303"/>
    <w:rsid w:val="00E82798"/>
    <w:rsid w:val="00E9224F"/>
    <w:rsid w:val="00E97666"/>
    <w:rsid w:val="00EB4D72"/>
    <w:rsid w:val="00EC2B58"/>
    <w:rsid w:val="00ED69C4"/>
    <w:rsid w:val="00ED72D9"/>
    <w:rsid w:val="00EE6001"/>
    <w:rsid w:val="00EE785B"/>
    <w:rsid w:val="00EE7CA8"/>
    <w:rsid w:val="00F20ABB"/>
    <w:rsid w:val="00F46D1C"/>
    <w:rsid w:val="00F53B1B"/>
    <w:rsid w:val="00F617E4"/>
    <w:rsid w:val="00F63630"/>
    <w:rsid w:val="00F749FE"/>
    <w:rsid w:val="00F803C6"/>
    <w:rsid w:val="00F96975"/>
    <w:rsid w:val="00F97208"/>
    <w:rsid w:val="00FA03F6"/>
    <w:rsid w:val="00FA1BD0"/>
    <w:rsid w:val="00FC28FA"/>
    <w:rsid w:val="00FC6699"/>
    <w:rsid w:val="00FD79D6"/>
    <w:rsid w:val="00FE10BA"/>
    <w:rsid w:val="00FE5B46"/>
    <w:rsid w:val="00FF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295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523295"/>
    <w:pPr>
      <w:keepNext/>
      <w:numPr>
        <w:numId w:val="1"/>
      </w:numPr>
      <w:tabs>
        <w:tab w:val="left" w:pos="720"/>
      </w:tabs>
      <w:spacing w:before="480" w:after="120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523295"/>
    <w:pPr>
      <w:keepNext/>
      <w:numPr>
        <w:ilvl w:val="1"/>
        <w:numId w:val="1"/>
      </w:numPr>
      <w:spacing w:before="360" w:after="120"/>
      <w:outlineLvl w:val="1"/>
    </w:pPr>
    <w:rPr>
      <w:rFonts w:cs="Arial"/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523295"/>
    <w:pPr>
      <w:keepNext/>
      <w:numPr>
        <w:ilvl w:val="2"/>
        <w:numId w:val="1"/>
      </w:numPr>
      <w:spacing w:before="240" w:after="120"/>
      <w:outlineLvl w:val="2"/>
    </w:pPr>
    <w:rPr>
      <w:rFonts w:cs="Arial"/>
      <w:b/>
      <w:bCs/>
      <w:color w:val="000000"/>
    </w:rPr>
  </w:style>
  <w:style w:type="paragraph" w:styleId="Heading4">
    <w:name w:val="heading 4"/>
    <w:basedOn w:val="Heading3"/>
    <w:next w:val="Normal"/>
    <w:link w:val="Heading4Char"/>
    <w:qFormat/>
    <w:rsid w:val="00523295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523295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523295"/>
    <w:pPr>
      <w:keepNext/>
      <w:jc w:val="center"/>
      <w:outlineLvl w:val="5"/>
    </w:pPr>
    <w:rPr>
      <w:b/>
      <w:bCs/>
      <w:color w:val="008080"/>
    </w:rPr>
  </w:style>
  <w:style w:type="paragraph" w:styleId="Heading7">
    <w:name w:val="heading 7"/>
    <w:basedOn w:val="Normal"/>
    <w:next w:val="Normal"/>
    <w:link w:val="Heading7Char"/>
    <w:qFormat/>
    <w:rsid w:val="00523295"/>
    <w:pPr>
      <w:keepNext/>
      <w:ind w:left="720"/>
      <w:outlineLvl w:val="6"/>
    </w:pPr>
    <w:rPr>
      <w:rFonts w:cs="Arial"/>
      <w:b/>
    </w:rPr>
  </w:style>
  <w:style w:type="paragraph" w:styleId="Heading8">
    <w:name w:val="heading 8"/>
    <w:basedOn w:val="Normal"/>
    <w:next w:val="Normal"/>
    <w:link w:val="Heading8Char"/>
    <w:qFormat/>
    <w:rsid w:val="00523295"/>
    <w:pPr>
      <w:keepNext/>
      <w:tabs>
        <w:tab w:val="num" w:pos="720"/>
      </w:tabs>
      <w:outlineLvl w:val="7"/>
    </w:pPr>
    <w:rPr>
      <w:rFonts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523295"/>
    <w:pPr>
      <w:keepNext/>
      <w:outlineLvl w:val="8"/>
    </w:pPr>
    <w:rPr>
      <w:rFonts w:cs="Arial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3295"/>
    <w:rPr>
      <w:rFonts w:ascii="Arial" w:eastAsia="Arial Unicode MS" w:hAnsi="Arial" w:cs="Times New Roman"/>
      <w:b/>
      <w:bC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523295"/>
    <w:rPr>
      <w:rFonts w:ascii="Arial" w:eastAsia="Times New Roman" w:hAnsi="Arial" w:cs="Arial"/>
      <w:b/>
      <w:bCs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23295"/>
    <w:rPr>
      <w:rFonts w:ascii="Arial" w:eastAsia="Times New Roman" w:hAnsi="Arial" w:cs="Arial"/>
      <w:b/>
      <w:bCs/>
      <w:color w:val="000000"/>
      <w:szCs w:val="20"/>
    </w:rPr>
  </w:style>
  <w:style w:type="character" w:customStyle="1" w:styleId="Heading4Char">
    <w:name w:val="Heading 4 Char"/>
    <w:basedOn w:val="DefaultParagraphFont"/>
    <w:link w:val="Heading4"/>
    <w:rsid w:val="00523295"/>
    <w:rPr>
      <w:rFonts w:ascii="Arial" w:eastAsia="Times New Roman" w:hAnsi="Arial" w:cs="Arial"/>
      <w:b/>
      <w:bCs/>
      <w:color w:val="000000"/>
      <w:szCs w:val="20"/>
    </w:rPr>
  </w:style>
  <w:style w:type="character" w:customStyle="1" w:styleId="Heading5Char">
    <w:name w:val="Heading 5 Char"/>
    <w:basedOn w:val="DefaultParagraphFont"/>
    <w:link w:val="Heading5"/>
    <w:rsid w:val="00523295"/>
    <w:rPr>
      <w:rFonts w:ascii="Arial" w:eastAsia="Times New Roman" w:hAnsi="Arial" w:cs="Arial"/>
      <w:b/>
      <w:bCs/>
      <w:color w:val="000000"/>
      <w:szCs w:val="20"/>
    </w:rPr>
  </w:style>
  <w:style w:type="character" w:customStyle="1" w:styleId="Heading6Char">
    <w:name w:val="Heading 6 Char"/>
    <w:basedOn w:val="DefaultParagraphFont"/>
    <w:link w:val="Heading6"/>
    <w:rsid w:val="00523295"/>
    <w:rPr>
      <w:rFonts w:ascii="Arial" w:eastAsia="Times New Roman" w:hAnsi="Arial" w:cs="Times New Roman"/>
      <w:b/>
      <w:bCs/>
      <w:color w:val="008080"/>
      <w:szCs w:val="20"/>
    </w:rPr>
  </w:style>
  <w:style w:type="character" w:customStyle="1" w:styleId="Heading7Char">
    <w:name w:val="Heading 7 Char"/>
    <w:basedOn w:val="DefaultParagraphFont"/>
    <w:link w:val="Heading7"/>
    <w:rsid w:val="00523295"/>
    <w:rPr>
      <w:rFonts w:ascii="Arial" w:eastAsia="Times New Roman" w:hAnsi="Arial" w:cs="Arial"/>
      <w:b/>
      <w:szCs w:val="20"/>
    </w:rPr>
  </w:style>
  <w:style w:type="character" w:customStyle="1" w:styleId="Heading8Char">
    <w:name w:val="Heading 8 Char"/>
    <w:basedOn w:val="DefaultParagraphFont"/>
    <w:link w:val="Heading8"/>
    <w:rsid w:val="00523295"/>
    <w:rPr>
      <w:rFonts w:ascii="Arial" w:eastAsia="Times New Roman" w:hAnsi="Arial" w:cs="Arial"/>
      <w:b/>
      <w:bCs/>
      <w:color w:val="000000"/>
      <w:szCs w:val="20"/>
    </w:rPr>
  </w:style>
  <w:style w:type="character" w:customStyle="1" w:styleId="Heading9Char">
    <w:name w:val="Heading 9 Char"/>
    <w:basedOn w:val="DefaultParagraphFont"/>
    <w:link w:val="Heading9"/>
    <w:rsid w:val="00523295"/>
    <w:rPr>
      <w:rFonts w:ascii="Arial" w:eastAsia="Times New Roman" w:hAnsi="Arial" w:cs="Arial"/>
      <w:b/>
      <w:bCs/>
      <w:color w:val="000000"/>
      <w:szCs w:val="20"/>
    </w:rPr>
  </w:style>
  <w:style w:type="character" w:styleId="Strong">
    <w:name w:val="Strong"/>
    <w:basedOn w:val="DefaultParagraphFont"/>
    <w:qFormat/>
    <w:rsid w:val="00523295"/>
    <w:rPr>
      <w:b/>
      <w:bCs/>
    </w:rPr>
  </w:style>
  <w:style w:type="paragraph" w:styleId="ListParagraph">
    <w:name w:val="List Paragraph"/>
    <w:basedOn w:val="Normal"/>
    <w:uiPriority w:val="34"/>
    <w:qFormat/>
    <w:rsid w:val="00523295"/>
    <w:pPr>
      <w:ind w:left="720"/>
    </w:pPr>
  </w:style>
  <w:style w:type="table" w:styleId="TableGrid">
    <w:name w:val="Table Grid"/>
    <w:basedOn w:val="TableNormal"/>
    <w:rsid w:val="00523295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2329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rsid w:val="005232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295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23295"/>
    <w:pPr>
      <w:keepLines/>
      <w:numPr>
        <w:numId w:val="0"/>
      </w:numPr>
      <w:overflowPunct/>
      <w:autoSpaceDE/>
      <w:autoSpaceDN/>
      <w:adjustRightInd/>
      <w:spacing w:line="276" w:lineRule="auto"/>
      <w:textAlignment w:val="auto"/>
      <w:outlineLvl w:val="9"/>
    </w:pPr>
    <w:rPr>
      <w:rFonts w:eastAsiaTheme="majorEastAsia" w:cstheme="majorBidi"/>
      <w:color w:val="365F91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rsid w:val="00523295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52329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329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523295"/>
    <w:rPr>
      <w:i/>
      <w:iCs/>
    </w:rPr>
  </w:style>
  <w:style w:type="paragraph" w:styleId="Title">
    <w:name w:val="Title"/>
    <w:basedOn w:val="Normal"/>
    <w:next w:val="Normal"/>
    <w:link w:val="TitleChar"/>
    <w:qFormat/>
    <w:rsid w:val="00523295"/>
    <w:pPr>
      <w:spacing w:before="200" w:after="200"/>
      <w:ind w:left="1440"/>
    </w:pPr>
    <w:rPr>
      <w:rFonts w:cs="Arial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523295"/>
    <w:rPr>
      <w:rFonts w:ascii="Arial" w:eastAsia="Times New Roman" w:hAnsi="Arial" w:cs="Arial"/>
      <w:b/>
      <w:sz w:val="40"/>
      <w:szCs w:val="40"/>
    </w:rPr>
  </w:style>
  <w:style w:type="paragraph" w:styleId="Header">
    <w:name w:val="header"/>
    <w:basedOn w:val="Normal"/>
    <w:link w:val="HeaderChar"/>
    <w:uiPriority w:val="99"/>
    <w:rsid w:val="005232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3295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uiPriority w:val="99"/>
    <w:rsid w:val="005232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295"/>
    <w:rPr>
      <w:rFonts w:ascii="Arial" w:eastAsia="Times New Roman" w:hAnsi="Arial" w:cs="Times New Roman"/>
      <w:szCs w:val="20"/>
    </w:rPr>
  </w:style>
  <w:style w:type="paragraph" w:styleId="TOC3">
    <w:name w:val="toc 3"/>
    <w:basedOn w:val="Normal"/>
    <w:next w:val="Normal"/>
    <w:autoRedefine/>
    <w:uiPriority w:val="39"/>
    <w:rsid w:val="0052329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37C3A"/>
    <w:pPr>
      <w:overflowPunct/>
      <w:autoSpaceDE/>
      <w:autoSpaceDN/>
      <w:adjustRightInd/>
      <w:spacing w:after="100" w:line="259" w:lineRule="auto"/>
      <w:ind w:left="660"/>
      <w:jc w:val="left"/>
      <w:textAlignment w:val="auto"/>
    </w:pPr>
    <w:rPr>
      <w:rFonts w:asciiTheme="minorHAnsi" w:eastAsiaTheme="minorEastAsia" w:hAnsiTheme="minorHAnsi" w:cstheme="minorBidi"/>
      <w:szCs w:val="22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C37C3A"/>
    <w:pPr>
      <w:overflowPunct/>
      <w:autoSpaceDE/>
      <w:autoSpaceDN/>
      <w:adjustRightInd/>
      <w:spacing w:after="100" w:line="259" w:lineRule="auto"/>
      <w:ind w:left="880"/>
      <w:jc w:val="left"/>
      <w:textAlignment w:val="auto"/>
    </w:pPr>
    <w:rPr>
      <w:rFonts w:asciiTheme="minorHAnsi" w:eastAsiaTheme="minorEastAsia" w:hAnsiTheme="minorHAnsi" w:cstheme="minorBidi"/>
      <w:szCs w:val="22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C37C3A"/>
    <w:pPr>
      <w:overflowPunct/>
      <w:autoSpaceDE/>
      <w:autoSpaceDN/>
      <w:adjustRightInd/>
      <w:spacing w:after="100" w:line="259" w:lineRule="auto"/>
      <w:ind w:left="1100"/>
      <w:jc w:val="left"/>
      <w:textAlignment w:val="auto"/>
    </w:pPr>
    <w:rPr>
      <w:rFonts w:asciiTheme="minorHAnsi" w:eastAsiaTheme="minorEastAsia" w:hAnsiTheme="minorHAnsi" w:cstheme="minorBidi"/>
      <w:szCs w:val="22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C37C3A"/>
    <w:pPr>
      <w:overflowPunct/>
      <w:autoSpaceDE/>
      <w:autoSpaceDN/>
      <w:adjustRightInd/>
      <w:spacing w:after="100" w:line="259" w:lineRule="auto"/>
      <w:ind w:left="1320"/>
      <w:jc w:val="left"/>
      <w:textAlignment w:val="auto"/>
    </w:pPr>
    <w:rPr>
      <w:rFonts w:asciiTheme="minorHAnsi" w:eastAsiaTheme="minorEastAsia" w:hAnsiTheme="minorHAnsi" w:cstheme="minorBidi"/>
      <w:szCs w:val="22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C37C3A"/>
    <w:pPr>
      <w:overflowPunct/>
      <w:autoSpaceDE/>
      <w:autoSpaceDN/>
      <w:adjustRightInd/>
      <w:spacing w:after="100" w:line="259" w:lineRule="auto"/>
      <w:ind w:left="1540"/>
      <w:jc w:val="left"/>
      <w:textAlignment w:val="auto"/>
    </w:pPr>
    <w:rPr>
      <w:rFonts w:asciiTheme="minorHAnsi" w:eastAsiaTheme="minorEastAsia" w:hAnsiTheme="minorHAnsi" w:cstheme="minorBidi"/>
      <w:szCs w:val="22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C37C3A"/>
    <w:pPr>
      <w:overflowPunct/>
      <w:autoSpaceDE/>
      <w:autoSpaceDN/>
      <w:adjustRightInd/>
      <w:spacing w:after="100" w:line="259" w:lineRule="auto"/>
      <w:ind w:left="1760"/>
      <w:jc w:val="left"/>
      <w:textAlignment w:val="auto"/>
    </w:pPr>
    <w:rPr>
      <w:rFonts w:asciiTheme="minorHAnsi" w:eastAsiaTheme="minorEastAsia" w:hAnsiTheme="minorHAnsi" w:cstheme="minorBidi"/>
      <w:szCs w:val="22"/>
      <w:lang w:eastAsia="en-GB"/>
    </w:rPr>
  </w:style>
  <w:style w:type="paragraph" w:styleId="NormalWeb">
    <w:name w:val="Normal (Web)"/>
    <w:basedOn w:val="Normal"/>
    <w:uiPriority w:val="99"/>
    <w:unhideWhenUsed/>
    <w:rsid w:val="007209B0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Theme="minorEastAsia" w:hAnsi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F5E8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295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523295"/>
    <w:pPr>
      <w:keepNext/>
      <w:numPr>
        <w:numId w:val="1"/>
      </w:numPr>
      <w:tabs>
        <w:tab w:val="left" w:pos="720"/>
      </w:tabs>
      <w:spacing w:before="480" w:after="120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523295"/>
    <w:pPr>
      <w:keepNext/>
      <w:numPr>
        <w:ilvl w:val="1"/>
        <w:numId w:val="1"/>
      </w:numPr>
      <w:spacing w:before="360" w:after="120"/>
      <w:outlineLvl w:val="1"/>
    </w:pPr>
    <w:rPr>
      <w:rFonts w:cs="Arial"/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523295"/>
    <w:pPr>
      <w:keepNext/>
      <w:numPr>
        <w:ilvl w:val="2"/>
        <w:numId w:val="1"/>
      </w:numPr>
      <w:spacing w:before="240" w:after="120"/>
      <w:outlineLvl w:val="2"/>
    </w:pPr>
    <w:rPr>
      <w:rFonts w:cs="Arial"/>
      <w:b/>
      <w:bCs/>
      <w:color w:val="000000"/>
    </w:rPr>
  </w:style>
  <w:style w:type="paragraph" w:styleId="Heading4">
    <w:name w:val="heading 4"/>
    <w:basedOn w:val="Heading3"/>
    <w:next w:val="Normal"/>
    <w:link w:val="Heading4Char"/>
    <w:qFormat/>
    <w:rsid w:val="00523295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523295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523295"/>
    <w:pPr>
      <w:keepNext/>
      <w:jc w:val="center"/>
      <w:outlineLvl w:val="5"/>
    </w:pPr>
    <w:rPr>
      <w:b/>
      <w:bCs/>
      <w:color w:val="008080"/>
    </w:rPr>
  </w:style>
  <w:style w:type="paragraph" w:styleId="Heading7">
    <w:name w:val="heading 7"/>
    <w:basedOn w:val="Normal"/>
    <w:next w:val="Normal"/>
    <w:link w:val="Heading7Char"/>
    <w:qFormat/>
    <w:rsid w:val="00523295"/>
    <w:pPr>
      <w:keepNext/>
      <w:ind w:left="720"/>
      <w:outlineLvl w:val="6"/>
    </w:pPr>
    <w:rPr>
      <w:rFonts w:cs="Arial"/>
      <w:b/>
    </w:rPr>
  </w:style>
  <w:style w:type="paragraph" w:styleId="Heading8">
    <w:name w:val="heading 8"/>
    <w:basedOn w:val="Normal"/>
    <w:next w:val="Normal"/>
    <w:link w:val="Heading8Char"/>
    <w:qFormat/>
    <w:rsid w:val="00523295"/>
    <w:pPr>
      <w:keepNext/>
      <w:tabs>
        <w:tab w:val="num" w:pos="720"/>
      </w:tabs>
      <w:outlineLvl w:val="7"/>
    </w:pPr>
    <w:rPr>
      <w:rFonts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523295"/>
    <w:pPr>
      <w:keepNext/>
      <w:outlineLvl w:val="8"/>
    </w:pPr>
    <w:rPr>
      <w:rFonts w:cs="Arial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3295"/>
    <w:rPr>
      <w:rFonts w:ascii="Arial" w:eastAsia="Arial Unicode MS" w:hAnsi="Arial" w:cs="Times New Roman"/>
      <w:b/>
      <w:bC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523295"/>
    <w:rPr>
      <w:rFonts w:ascii="Arial" w:eastAsia="Times New Roman" w:hAnsi="Arial" w:cs="Arial"/>
      <w:b/>
      <w:bCs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23295"/>
    <w:rPr>
      <w:rFonts w:ascii="Arial" w:eastAsia="Times New Roman" w:hAnsi="Arial" w:cs="Arial"/>
      <w:b/>
      <w:bCs/>
      <w:color w:val="000000"/>
      <w:szCs w:val="20"/>
    </w:rPr>
  </w:style>
  <w:style w:type="character" w:customStyle="1" w:styleId="Heading4Char">
    <w:name w:val="Heading 4 Char"/>
    <w:basedOn w:val="DefaultParagraphFont"/>
    <w:link w:val="Heading4"/>
    <w:rsid w:val="00523295"/>
    <w:rPr>
      <w:rFonts w:ascii="Arial" w:eastAsia="Times New Roman" w:hAnsi="Arial" w:cs="Arial"/>
      <w:b/>
      <w:bCs/>
      <w:color w:val="000000"/>
      <w:szCs w:val="20"/>
    </w:rPr>
  </w:style>
  <w:style w:type="character" w:customStyle="1" w:styleId="Heading5Char">
    <w:name w:val="Heading 5 Char"/>
    <w:basedOn w:val="DefaultParagraphFont"/>
    <w:link w:val="Heading5"/>
    <w:rsid w:val="00523295"/>
    <w:rPr>
      <w:rFonts w:ascii="Arial" w:eastAsia="Times New Roman" w:hAnsi="Arial" w:cs="Arial"/>
      <w:b/>
      <w:bCs/>
      <w:color w:val="000000"/>
      <w:szCs w:val="20"/>
    </w:rPr>
  </w:style>
  <w:style w:type="character" w:customStyle="1" w:styleId="Heading6Char">
    <w:name w:val="Heading 6 Char"/>
    <w:basedOn w:val="DefaultParagraphFont"/>
    <w:link w:val="Heading6"/>
    <w:rsid w:val="00523295"/>
    <w:rPr>
      <w:rFonts w:ascii="Arial" w:eastAsia="Times New Roman" w:hAnsi="Arial" w:cs="Times New Roman"/>
      <w:b/>
      <w:bCs/>
      <w:color w:val="008080"/>
      <w:szCs w:val="20"/>
    </w:rPr>
  </w:style>
  <w:style w:type="character" w:customStyle="1" w:styleId="Heading7Char">
    <w:name w:val="Heading 7 Char"/>
    <w:basedOn w:val="DefaultParagraphFont"/>
    <w:link w:val="Heading7"/>
    <w:rsid w:val="00523295"/>
    <w:rPr>
      <w:rFonts w:ascii="Arial" w:eastAsia="Times New Roman" w:hAnsi="Arial" w:cs="Arial"/>
      <w:b/>
      <w:szCs w:val="20"/>
    </w:rPr>
  </w:style>
  <w:style w:type="character" w:customStyle="1" w:styleId="Heading8Char">
    <w:name w:val="Heading 8 Char"/>
    <w:basedOn w:val="DefaultParagraphFont"/>
    <w:link w:val="Heading8"/>
    <w:rsid w:val="00523295"/>
    <w:rPr>
      <w:rFonts w:ascii="Arial" w:eastAsia="Times New Roman" w:hAnsi="Arial" w:cs="Arial"/>
      <w:b/>
      <w:bCs/>
      <w:color w:val="000000"/>
      <w:szCs w:val="20"/>
    </w:rPr>
  </w:style>
  <w:style w:type="character" w:customStyle="1" w:styleId="Heading9Char">
    <w:name w:val="Heading 9 Char"/>
    <w:basedOn w:val="DefaultParagraphFont"/>
    <w:link w:val="Heading9"/>
    <w:rsid w:val="00523295"/>
    <w:rPr>
      <w:rFonts w:ascii="Arial" w:eastAsia="Times New Roman" w:hAnsi="Arial" w:cs="Arial"/>
      <w:b/>
      <w:bCs/>
      <w:color w:val="000000"/>
      <w:szCs w:val="20"/>
    </w:rPr>
  </w:style>
  <w:style w:type="character" w:styleId="Strong">
    <w:name w:val="Strong"/>
    <w:basedOn w:val="DefaultParagraphFont"/>
    <w:qFormat/>
    <w:rsid w:val="00523295"/>
    <w:rPr>
      <w:b/>
      <w:bCs/>
    </w:rPr>
  </w:style>
  <w:style w:type="paragraph" w:styleId="ListParagraph">
    <w:name w:val="List Paragraph"/>
    <w:basedOn w:val="Normal"/>
    <w:uiPriority w:val="34"/>
    <w:qFormat/>
    <w:rsid w:val="00523295"/>
    <w:pPr>
      <w:ind w:left="720"/>
    </w:pPr>
  </w:style>
  <w:style w:type="table" w:styleId="TableGrid">
    <w:name w:val="Table Grid"/>
    <w:basedOn w:val="TableNormal"/>
    <w:rsid w:val="00523295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2329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rsid w:val="005232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295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23295"/>
    <w:pPr>
      <w:keepLines/>
      <w:numPr>
        <w:numId w:val="0"/>
      </w:numPr>
      <w:overflowPunct/>
      <w:autoSpaceDE/>
      <w:autoSpaceDN/>
      <w:adjustRightInd/>
      <w:spacing w:line="276" w:lineRule="auto"/>
      <w:textAlignment w:val="auto"/>
      <w:outlineLvl w:val="9"/>
    </w:pPr>
    <w:rPr>
      <w:rFonts w:eastAsiaTheme="majorEastAsia" w:cstheme="majorBidi"/>
      <w:color w:val="365F91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rsid w:val="00523295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52329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329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523295"/>
    <w:rPr>
      <w:i/>
      <w:iCs/>
    </w:rPr>
  </w:style>
  <w:style w:type="paragraph" w:styleId="Title">
    <w:name w:val="Title"/>
    <w:basedOn w:val="Normal"/>
    <w:next w:val="Normal"/>
    <w:link w:val="TitleChar"/>
    <w:qFormat/>
    <w:rsid w:val="00523295"/>
    <w:pPr>
      <w:spacing w:before="200" w:after="200"/>
      <w:ind w:left="1440"/>
    </w:pPr>
    <w:rPr>
      <w:rFonts w:cs="Arial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523295"/>
    <w:rPr>
      <w:rFonts w:ascii="Arial" w:eastAsia="Times New Roman" w:hAnsi="Arial" w:cs="Arial"/>
      <w:b/>
      <w:sz w:val="40"/>
      <w:szCs w:val="40"/>
    </w:rPr>
  </w:style>
  <w:style w:type="paragraph" w:styleId="Header">
    <w:name w:val="header"/>
    <w:basedOn w:val="Normal"/>
    <w:link w:val="HeaderChar"/>
    <w:uiPriority w:val="99"/>
    <w:rsid w:val="005232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3295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uiPriority w:val="99"/>
    <w:rsid w:val="005232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295"/>
    <w:rPr>
      <w:rFonts w:ascii="Arial" w:eastAsia="Times New Roman" w:hAnsi="Arial" w:cs="Times New Roman"/>
      <w:szCs w:val="20"/>
    </w:rPr>
  </w:style>
  <w:style w:type="paragraph" w:styleId="TOC3">
    <w:name w:val="toc 3"/>
    <w:basedOn w:val="Normal"/>
    <w:next w:val="Normal"/>
    <w:autoRedefine/>
    <w:uiPriority w:val="39"/>
    <w:rsid w:val="0052329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37C3A"/>
    <w:pPr>
      <w:overflowPunct/>
      <w:autoSpaceDE/>
      <w:autoSpaceDN/>
      <w:adjustRightInd/>
      <w:spacing w:after="100" w:line="259" w:lineRule="auto"/>
      <w:ind w:left="660"/>
      <w:jc w:val="left"/>
      <w:textAlignment w:val="auto"/>
    </w:pPr>
    <w:rPr>
      <w:rFonts w:asciiTheme="minorHAnsi" w:eastAsiaTheme="minorEastAsia" w:hAnsiTheme="minorHAnsi" w:cstheme="minorBidi"/>
      <w:szCs w:val="22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C37C3A"/>
    <w:pPr>
      <w:overflowPunct/>
      <w:autoSpaceDE/>
      <w:autoSpaceDN/>
      <w:adjustRightInd/>
      <w:spacing w:after="100" w:line="259" w:lineRule="auto"/>
      <w:ind w:left="880"/>
      <w:jc w:val="left"/>
      <w:textAlignment w:val="auto"/>
    </w:pPr>
    <w:rPr>
      <w:rFonts w:asciiTheme="minorHAnsi" w:eastAsiaTheme="minorEastAsia" w:hAnsiTheme="minorHAnsi" w:cstheme="minorBidi"/>
      <w:szCs w:val="22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C37C3A"/>
    <w:pPr>
      <w:overflowPunct/>
      <w:autoSpaceDE/>
      <w:autoSpaceDN/>
      <w:adjustRightInd/>
      <w:spacing w:after="100" w:line="259" w:lineRule="auto"/>
      <w:ind w:left="1100"/>
      <w:jc w:val="left"/>
      <w:textAlignment w:val="auto"/>
    </w:pPr>
    <w:rPr>
      <w:rFonts w:asciiTheme="minorHAnsi" w:eastAsiaTheme="minorEastAsia" w:hAnsiTheme="minorHAnsi" w:cstheme="minorBidi"/>
      <w:szCs w:val="22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C37C3A"/>
    <w:pPr>
      <w:overflowPunct/>
      <w:autoSpaceDE/>
      <w:autoSpaceDN/>
      <w:adjustRightInd/>
      <w:spacing w:after="100" w:line="259" w:lineRule="auto"/>
      <w:ind w:left="1320"/>
      <w:jc w:val="left"/>
      <w:textAlignment w:val="auto"/>
    </w:pPr>
    <w:rPr>
      <w:rFonts w:asciiTheme="minorHAnsi" w:eastAsiaTheme="minorEastAsia" w:hAnsiTheme="minorHAnsi" w:cstheme="minorBidi"/>
      <w:szCs w:val="22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C37C3A"/>
    <w:pPr>
      <w:overflowPunct/>
      <w:autoSpaceDE/>
      <w:autoSpaceDN/>
      <w:adjustRightInd/>
      <w:spacing w:after="100" w:line="259" w:lineRule="auto"/>
      <w:ind w:left="1540"/>
      <w:jc w:val="left"/>
      <w:textAlignment w:val="auto"/>
    </w:pPr>
    <w:rPr>
      <w:rFonts w:asciiTheme="minorHAnsi" w:eastAsiaTheme="minorEastAsia" w:hAnsiTheme="minorHAnsi" w:cstheme="minorBidi"/>
      <w:szCs w:val="22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C37C3A"/>
    <w:pPr>
      <w:overflowPunct/>
      <w:autoSpaceDE/>
      <w:autoSpaceDN/>
      <w:adjustRightInd/>
      <w:spacing w:after="100" w:line="259" w:lineRule="auto"/>
      <w:ind w:left="1760"/>
      <w:jc w:val="left"/>
      <w:textAlignment w:val="auto"/>
    </w:pPr>
    <w:rPr>
      <w:rFonts w:asciiTheme="minorHAnsi" w:eastAsiaTheme="minorEastAsia" w:hAnsiTheme="minorHAnsi" w:cstheme="minorBidi"/>
      <w:szCs w:val="22"/>
      <w:lang w:eastAsia="en-GB"/>
    </w:rPr>
  </w:style>
  <w:style w:type="paragraph" w:styleId="NormalWeb">
    <w:name w:val="Normal (Web)"/>
    <w:basedOn w:val="Normal"/>
    <w:uiPriority w:val="99"/>
    <w:unhideWhenUsed/>
    <w:rsid w:val="007209B0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Theme="minorEastAsia" w:hAnsi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F5E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9944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9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32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8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06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39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2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35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29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6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51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6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rust Wide Policy" ma:contentTypeID="0x010100AD47709BE6596C45BB27299BB24931CB0701000C1C44CCC80E35479D92A20488F88957" ma:contentTypeVersion="1" ma:contentTypeDescription="Trust Wide Policy" ma:contentTypeScope="" ma:versionID="7e8e49c9d0a12a0aff36f1d39de97583">
  <xsd:schema xmlns:xsd="http://www.w3.org/2001/XMLSchema" xmlns:p="http://schemas.microsoft.com/office/2006/metadata/properties" xmlns:ns2="819297b2-5be9-4023-94c9-74c8679685dd" xmlns:ns3="d79610f1-9485-4ba2-a82b-e763554d9034" targetNamespace="http://schemas.microsoft.com/office/2006/metadata/properties" ma:root="true" ma:fieldsID="7765f0be9b0fa9c16374f46a1ae727d9" ns2:_="" ns3:_="">
    <xsd:import namespace="819297b2-5be9-4023-94c9-74c8679685dd"/>
    <xsd:import namespace="d79610f1-9485-4ba2-a82b-e763554d9034"/>
    <xsd:element name="properties">
      <xsd:complexType>
        <xsd:sequence>
          <xsd:element name="documentManagement">
            <xsd:complexType>
              <xsd:all>
                <xsd:element ref="ns2:Trust_x0020_Owned"/>
                <xsd:element ref="ns2:Mandatory_x0020_Document"/>
                <xsd:element ref="ns2:Clinical_x0020_Document"/>
                <xsd:element ref="ns2:Document_x0020_Subject"/>
                <xsd:element ref="ns2:Document_x0020_Keywords"/>
                <xsd:element ref="ns2:Document_x0020_Version" minOccurs="0"/>
                <xsd:element ref="ns3:Document_x0020_Number" minOccurs="0"/>
                <xsd:element ref="ns3:Ratified_x0020_Date"/>
                <xsd:element ref="ns3:Integrated_x0020_Department_x0020_Name"/>
                <xsd:element ref="ns3:Integrated_x0020_Sub-Department_x0020_Name"/>
                <xsd:element ref="ns3:Implemented_x0020_Date" minOccurs="0"/>
                <xsd:element ref="ns3:Approved_x0020_Date"/>
                <xsd:element ref="ns3:Approval_x0020_Group"/>
                <xsd:element ref="ns3:Ratified_x0020_By"/>
                <xsd:element ref="ns3:Review_x0020_Period" minOccurs="0"/>
                <xsd:element ref="ns3:Next_x0020_Review_x0020_Date" minOccurs="0"/>
                <xsd:element ref="ns3:Director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819297b2-5be9-4023-94c9-74c8679685dd" elementFormDefault="qualified">
    <xsd:import namespace="http://schemas.microsoft.com/office/2006/documentManagement/types"/>
    <xsd:element name="Trust_x0020_Owned" ma:index="2" ma:displayName="Trust Owned" ma:default="Yes" ma:description="Trust Owned or Externally owned" ma:format="Dropdown" ma:internalName="Trust_x0020_Owned">
      <xsd:simpleType>
        <xsd:restriction base="dms:Choice">
          <xsd:enumeration value="Yes"/>
          <xsd:enumeration value="No"/>
        </xsd:restriction>
      </xsd:simpleType>
    </xsd:element>
    <xsd:element name="Mandatory_x0020_Document" ma:index="3" ma:displayName="Mandatory Document" ma:default="No" ma:description="Mandatory or Statutory document" ma:format="Dropdown" ma:internalName="Mandatory_x0020_Document">
      <xsd:simpleType>
        <xsd:restriction base="dms:Choice">
          <xsd:enumeration value="No"/>
          <xsd:enumeration value="Yes"/>
        </xsd:restriction>
      </xsd:simpleType>
    </xsd:element>
    <xsd:element name="Clinical_x0020_Document" ma:index="4" ma:displayName="Clinical Document" ma:default="No" ma:description="Non Clinical or Clinical Document" ma:format="Dropdown" ma:internalName="Clinical_x0020_Document">
      <xsd:simpleType>
        <xsd:restriction base="dms:Choice">
          <xsd:enumeration value="No"/>
          <xsd:enumeration value="Yes"/>
        </xsd:restriction>
      </xsd:simpleType>
    </xsd:element>
    <xsd:element name="Document_x0020_Subject" ma:index="5" ma:displayName="Document Subject" ma:internalName="Document_x0020_Subject">
      <xsd:simpleType>
        <xsd:restriction base="dms:Note"/>
      </xsd:simpleType>
    </xsd:element>
    <xsd:element name="Document_x0020_Keywords" ma:index="6" ma:displayName="Document Keywords" ma:internalName="Document_x0020_Keywords">
      <xsd:simpleType>
        <xsd:restriction base="dms:Note"/>
      </xsd:simpleType>
    </xsd:element>
    <xsd:element name="Document_x0020_Version" ma:index="13" nillable="true" ma:displayName="Document Version" ma:internalName="Document_x0020_Vers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d79610f1-9485-4ba2-a82b-e763554d9034" elementFormDefault="qualified">
    <xsd:import namespace="http://schemas.microsoft.com/office/2006/documentManagement/types"/>
    <xsd:element name="Document_x0020_Number" ma:index="14" nillable="true" ma:displayName="Document Number" ma:internalName="Document_x0020_Number" ma:readOnly="false">
      <xsd:simpleType>
        <xsd:restriction base="dms:Text">
          <xsd:maxLength value="255"/>
        </xsd:restriction>
      </xsd:simpleType>
    </xsd:element>
    <xsd:element name="Ratified_x0020_Date" ma:index="15" ma:displayName="Ratified Date" ma:format="DateOnly" ma:internalName="Ratified_x0020_Date" ma:readOnly="false">
      <xsd:simpleType>
        <xsd:restriction base="dms:DateTime"/>
      </xsd:simpleType>
    </xsd:element>
    <xsd:element name="Integrated_x0020_Department_x0020_Name" ma:index="16" ma:displayName="Integrated Department Name" ma:list="{491ad138-63f3-43d0-9756-28d9cc5f3b58}" ma:internalName="Integrated_x0020_Department_x0020_Name" ma:readOnly="false" ma:showField="Title" ma:web="d79610f1-9485-4ba2-a82b-e763554d9034">
      <xsd:simpleType>
        <xsd:restriction base="dms:Lookup"/>
      </xsd:simpleType>
    </xsd:element>
    <xsd:element name="Integrated_x0020_Sub-Department_x0020_Name" ma:index="17" ma:displayName="Integrated Sub-Department Name" ma:list="{1b7a15f2-df67-4860-b90d-5a8b385290d5}" ma:internalName="Integrated_x0020_Sub_x002d_Department_x0020_Name" ma:readOnly="false" ma:showField="Title" ma:web="d79610f1-9485-4ba2-a82b-e763554d9034">
      <xsd:simpleType>
        <xsd:restriction base="dms:Lookup"/>
      </xsd:simpleType>
    </xsd:element>
    <xsd:element name="Implemented_x0020_Date" ma:index="18" nillable="true" ma:displayName="Implemented Date" ma:format="DateOnly" ma:internalName="Implemented_x0020_Date">
      <xsd:simpleType>
        <xsd:restriction base="dms:DateTime"/>
      </xsd:simpleType>
    </xsd:element>
    <xsd:element name="Approved_x0020_Date" ma:index="19" ma:displayName="Approved Date" ma:format="DateOnly" ma:internalName="Approved_x0020_Date" ma:readOnly="false">
      <xsd:simpleType>
        <xsd:restriction base="dms:DateTime"/>
      </xsd:simpleType>
    </xsd:element>
    <xsd:element name="Approval_x0020_Group" ma:index="20" ma:displayName="Approval Group" ma:format="Dropdown" ma:internalName="Approval_x0020_Group" ma:readOnly="false">
      <xsd:simpleType>
        <xsd:restriction base="dms:Choice">
          <xsd:enumeration value="Clinical PAG"/>
          <xsd:enumeration value="Non-clinical PAG"/>
        </xsd:restriction>
      </xsd:simpleType>
    </xsd:element>
    <xsd:element name="Ratified_x0020_By" ma:index="21" ma:displayName="Ratified by" ma:list="{0713527e-284d-42f5-8503-78d747fcfb38}" ma:internalName="Ratified_x0020_By" ma:readOnly="false" ma:showField="Title" ma:web="d79610f1-9485-4ba2-a82b-e763554d9034">
      <xsd:simpleType>
        <xsd:restriction base="dms:Lookup"/>
      </xsd:simpleType>
    </xsd:element>
    <xsd:element name="Review_x0020_Period" ma:index="22" nillable="true" ma:displayName="Review Period" ma:default="1" ma:format="Dropdown" ma:internalName="Review_x0020_Period">
      <xsd:simpleType>
        <xsd:restriction base="dms:Choice">
          <xsd:enumeration value="1"/>
          <xsd:enumeration value="2"/>
        </xsd:restriction>
      </xsd:simpleType>
    </xsd:element>
    <xsd:element name="Next_x0020_Review_x0020_Date" ma:index="23" nillable="true" ma:displayName="Next Review Date" ma:format="DateOnly" ma:internalName="Next_x0020_Review_x0020_Date">
      <xsd:simpleType>
        <xsd:restriction base="dms:DateTime"/>
      </xsd:simpleType>
    </xsd:element>
    <xsd:element name="Directorate" ma:index="24" nillable="true" ma:displayName="Directorate" ma:list="{cfd9c3bb-554b-4d61-90a3-7812ba0f2d68}" ma:internalName="Directorate" ma:showField="Title" ma:web="d79610f1-9485-4ba2-a82b-e763554d9034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Document_x0020_Version xmlns="819297b2-5be9-4023-94c9-74c8679685dd">1.0</Document_x0020_Version>
    <Ratified_x0020_Date xmlns="d79610f1-9485-4ba2-a82b-e763554d9034">2013-02-13T00:00:00+00:00</Ratified_x0020_Date>
    <Review_x0020_Period xmlns="d79610f1-9485-4ba2-a82b-e763554d9034">2</Review_x0020_Period>
    <Document_x0020_Keywords xmlns="819297b2-5be9-4023-94c9-74c8679685dd">Policies and Procedural Documents Template policy writing form guidance procedure drafting write</Document_x0020_Keywords>
    <Implemented_x0020_Date xmlns="d79610f1-9485-4ba2-a82b-e763554d9034">2013-02-22T00:00:00+00:00</Implemented_x0020_Date>
    <Approved_x0020_Date xmlns="d79610f1-9485-4ba2-a82b-e763554d9034">2013-02-13T00:00:00+00:00</Approved_x0020_Date>
    <Document_x0020_Number xmlns="d79610f1-9485-4ba2-a82b-e763554d9034">EDRMS000262NC</Document_x0020_Number>
    <Integrated_x0020_Department_x0020_Name xmlns="d79610f1-9485-4ba2-a82b-e763554d9034">91</Integrated_x0020_Department_x0020_Name>
    <Trust_x0020_Owned xmlns="819297b2-5be9-4023-94c9-74c8679685dd">Yes</Trust_x0020_Owned>
    <Mandatory_x0020_Document xmlns="819297b2-5be9-4023-94c9-74c8679685dd">No</Mandatory_x0020_Document>
    <Document_x0020_Subject xmlns="819297b2-5be9-4023-94c9-74c8679685dd">This is a template for writing policies and procedural document.  For advice contact Hayley Aplin, Governance and Policy Officer</Document_x0020_Subject>
    <Integrated_x0020_Sub-Department_x0020_Name xmlns="d79610f1-9485-4ba2-a82b-e763554d9034">7</Integrated_x0020_Sub-Department_x0020_Name>
    <Approval_x0020_Group xmlns="d79610f1-9485-4ba2-a82b-e763554d9034">Non-clinical PAG</Approval_x0020_Group>
    <Clinical_x0020_Document xmlns="819297b2-5be9-4023-94c9-74c8679685dd">No</Clinical_x0020_Document>
    <Directorate xmlns="d79610f1-9485-4ba2-a82b-e763554d9034">5</Directorate>
    <Next_x0020_Review_x0020_Date xmlns="d79610f1-9485-4ba2-a82b-e763554d9034">2015-02-13T00:00:00+00:00</Next_x0020_Review_x0020_Date>
    <Ratified_x0020_By xmlns="d79610f1-9485-4ba2-a82b-e763554d9034">13</Ratified_x0020_By>
  </documentManagement>
</p:properties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6FE6D-27B7-41F0-8062-CDEEC33E2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9297b2-5be9-4023-94c9-74c8679685dd"/>
    <ds:schemaRef ds:uri="d79610f1-9485-4ba2-a82b-e763554d9034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9F51950-F3C4-4487-BC72-047D9EE0E42E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dcmitype/"/>
    <ds:schemaRef ds:uri="819297b2-5be9-4023-94c9-74c8679685dd"/>
    <ds:schemaRef ds:uri="http://www.w3.org/XML/1998/namespace"/>
    <ds:schemaRef ds:uri="d79610f1-9485-4ba2-a82b-e763554d9034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6A848E8E-8D3E-475A-AA6A-0DABB97B146F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049E876A-112B-4920-9065-6B78F51DDA3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20625A4-9F69-4599-A0BF-A6E7F8C9C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Policy and Procedural Document Template</vt:lpstr>
    </vt:vector>
  </TitlesOfParts>
  <Company>GWH NHSFT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and Procedural Document Template</dc:title>
  <dc:creator>carole.nicholl</dc:creator>
  <cp:lastModifiedBy>victoria.jarrett</cp:lastModifiedBy>
  <cp:revision>2</cp:revision>
  <cp:lastPrinted>2015-08-04T08:06:00Z</cp:lastPrinted>
  <dcterms:created xsi:type="dcterms:W3CDTF">2015-08-13T13:18:00Z</dcterms:created>
  <dcterms:modified xsi:type="dcterms:W3CDTF">2015-08-13T13:18:00Z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0x010100AD47709BE6596C45BB27299BB24931CB0701000C1C44CCC80E35479D92A20488F88957</vt:lpwstr>
  </property>
</Properties>
</file>